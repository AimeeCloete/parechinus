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1EC5D" w14:textId="2E9648C9" w:rsidR="00A256CB" w:rsidRPr="005F0E6D" w:rsidRDefault="002606AE" w:rsidP="005F0E6D">
      <w:pPr>
        <w:pStyle w:val="Title"/>
        <w:spacing w:before="1000" w:line="360" w:lineRule="auto"/>
        <w:jc w:val="center"/>
        <w:rPr>
          <w:rFonts w:ascii="Times New Roman" w:hAnsi="Times New Roman" w:cs="Times New Roman"/>
          <w:color w:val="auto"/>
          <w:sz w:val="44"/>
          <w:szCs w:val="44"/>
        </w:rPr>
      </w:pPr>
      <w:commentRangeStart w:id="0"/>
      <w:r w:rsidRPr="005F0E6D">
        <w:rPr>
          <w:rFonts w:ascii="Times New Roman" w:hAnsi="Times New Roman" w:cs="Times New Roman"/>
          <w:caps w:val="0"/>
          <w:color w:val="auto"/>
          <w:sz w:val="44"/>
          <w:szCs w:val="44"/>
        </w:rPr>
        <w:t>The Cape Sea</w:t>
      </w:r>
      <w:r w:rsidR="00E91B6E" w:rsidRPr="005F0E6D">
        <w:rPr>
          <w:rFonts w:ascii="Times New Roman" w:hAnsi="Times New Roman" w:cs="Times New Roman"/>
          <w:caps w:val="0"/>
          <w:color w:val="auto"/>
          <w:sz w:val="44"/>
          <w:szCs w:val="44"/>
        </w:rPr>
        <w:t xml:space="preserve"> urchin</w:t>
      </w:r>
      <w:r w:rsidR="00BC636E" w:rsidRPr="005F0E6D">
        <w:rPr>
          <w:rFonts w:ascii="Times New Roman" w:hAnsi="Times New Roman" w:cs="Times New Roman"/>
          <w:color w:val="auto"/>
          <w:sz w:val="44"/>
          <w:szCs w:val="44"/>
        </w:rPr>
        <w:t xml:space="preserve"> </w:t>
      </w:r>
      <w:proofErr w:type="spellStart"/>
      <w:r w:rsidR="00E91B6E" w:rsidRPr="005F0E6D">
        <w:rPr>
          <w:rFonts w:ascii="Times New Roman" w:hAnsi="Times New Roman" w:cs="Times New Roman"/>
          <w:i/>
          <w:iCs/>
          <w:caps w:val="0"/>
          <w:color w:val="auto"/>
          <w:sz w:val="44"/>
          <w:szCs w:val="44"/>
        </w:rPr>
        <w:t>Parachinus</w:t>
      </w:r>
      <w:proofErr w:type="spellEnd"/>
      <w:r w:rsidR="00E91B6E" w:rsidRPr="005F0E6D">
        <w:rPr>
          <w:rFonts w:ascii="Times New Roman" w:hAnsi="Times New Roman" w:cs="Times New Roman"/>
          <w:i/>
          <w:iCs/>
          <w:caps w:val="0"/>
          <w:color w:val="auto"/>
          <w:sz w:val="44"/>
          <w:szCs w:val="44"/>
        </w:rPr>
        <w:t xml:space="preserve"> </w:t>
      </w:r>
      <w:proofErr w:type="spellStart"/>
      <w:r w:rsidR="00E941CB" w:rsidRPr="005F0E6D">
        <w:rPr>
          <w:rFonts w:ascii="Times New Roman" w:hAnsi="Times New Roman" w:cs="Times New Roman"/>
          <w:i/>
          <w:iCs/>
          <w:caps w:val="0"/>
          <w:color w:val="auto"/>
          <w:sz w:val="44"/>
          <w:szCs w:val="44"/>
        </w:rPr>
        <w:t>a</w:t>
      </w:r>
      <w:r w:rsidR="00E91B6E" w:rsidRPr="005F0E6D">
        <w:rPr>
          <w:rFonts w:ascii="Times New Roman" w:hAnsi="Times New Roman" w:cs="Times New Roman"/>
          <w:i/>
          <w:iCs/>
          <w:caps w:val="0"/>
          <w:color w:val="auto"/>
          <w:sz w:val="44"/>
          <w:szCs w:val="44"/>
        </w:rPr>
        <w:t>ngulosus</w:t>
      </w:r>
      <w:proofErr w:type="spellEnd"/>
      <w:r w:rsidR="00D51728" w:rsidRPr="005F0E6D">
        <w:rPr>
          <w:rFonts w:ascii="Times New Roman" w:hAnsi="Times New Roman" w:cs="Times New Roman"/>
          <w:i/>
          <w:iCs/>
          <w:color w:val="auto"/>
          <w:sz w:val="44"/>
          <w:szCs w:val="44"/>
        </w:rPr>
        <w:t xml:space="preserve">, </w:t>
      </w:r>
      <w:r w:rsidR="00E91B6E" w:rsidRPr="005F0E6D">
        <w:rPr>
          <w:rFonts w:ascii="Times New Roman" w:hAnsi="Times New Roman" w:cs="Times New Roman"/>
          <w:caps w:val="0"/>
          <w:color w:val="auto"/>
          <w:sz w:val="44"/>
          <w:szCs w:val="44"/>
        </w:rPr>
        <w:t>a potential new market product for South African aquaculture</w:t>
      </w:r>
      <w:r w:rsidR="00E91B6E" w:rsidRPr="005F0E6D">
        <w:rPr>
          <w:rFonts w:ascii="Times New Roman" w:hAnsi="Times New Roman" w:cs="Times New Roman"/>
          <w:color w:val="auto"/>
          <w:sz w:val="44"/>
          <w:szCs w:val="44"/>
        </w:rPr>
        <w:t>?</w:t>
      </w:r>
      <w:commentRangeEnd w:id="0"/>
      <w:r w:rsidR="005608D2">
        <w:rPr>
          <w:rStyle w:val="CommentReference"/>
          <w:rFonts w:asciiTheme="minorHAnsi" w:eastAsiaTheme="minorEastAsia" w:hAnsiTheme="minorHAnsi" w:cstheme="minorBidi"/>
          <w:caps w:val="0"/>
          <w:color w:val="auto"/>
          <w:spacing w:val="0"/>
        </w:rPr>
        <w:commentReference w:id="0"/>
      </w:r>
    </w:p>
    <w:p w14:paraId="0553F189" w14:textId="77777777" w:rsidR="00E91B6E" w:rsidRPr="005F0E6D" w:rsidRDefault="00E91B6E" w:rsidP="005F0E6D">
      <w:pPr>
        <w:spacing w:line="360" w:lineRule="auto"/>
        <w:rPr>
          <w:rFonts w:ascii="Times New Roman" w:hAnsi="Times New Roman" w:cs="Times New Roman"/>
        </w:rPr>
      </w:pPr>
    </w:p>
    <w:p w14:paraId="5CB575E3" w14:textId="2B3215C3" w:rsidR="00A256CB" w:rsidRPr="005F0E6D" w:rsidRDefault="00E91B6E" w:rsidP="005F0E6D">
      <w:pPr>
        <w:tabs>
          <w:tab w:val="left" w:pos="2210"/>
        </w:tabs>
        <w:spacing w:line="360" w:lineRule="auto"/>
        <w:jc w:val="center"/>
        <w:rPr>
          <w:rFonts w:ascii="Times New Roman" w:hAnsi="Times New Roman" w:cs="Times New Roman"/>
          <w:b/>
          <w:w w:val="110"/>
          <w:kern w:val="29"/>
          <w:sz w:val="29"/>
          <w:szCs w:val="29"/>
        </w:rPr>
      </w:pPr>
      <w:r w:rsidRPr="005F0E6D">
        <w:rPr>
          <w:rFonts w:ascii="Times New Roman" w:hAnsi="Times New Roman" w:cs="Times New Roman"/>
          <w:b/>
          <w:noProof/>
          <w:w w:val="110"/>
          <w:kern w:val="29"/>
          <w:sz w:val="29"/>
          <w:szCs w:val="29"/>
        </w:rPr>
        <w:drawing>
          <wp:anchor distT="0" distB="0" distL="114300" distR="114300" simplePos="0" relativeHeight="251658242" behindDoc="0" locked="0" layoutInCell="1" allowOverlap="1" wp14:anchorId="6CFC1BA0" wp14:editId="29868A04">
            <wp:simplePos x="0" y="0"/>
            <wp:positionH relativeFrom="column">
              <wp:posOffset>2832100</wp:posOffset>
            </wp:positionH>
            <wp:positionV relativeFrom="paragraph">
              <wp:posOffset>191770</wp:posOffset>
            </wp:positionV>
            <wp:extent cx="1689735" cy="849630"/>
            <wp:effectExtent l="0" t="0" r="5715" b="7620"/>
            <wp:wrapNone/>
            <wp:docPr id="5" name="Picture 5" descr="ASTRAL Project">
              <a:extLst xmlns:a="http://schemas.openxmlformats.org/drawingml/2006/main">
                <a:ext uri="{FF2B5EF4-FFF2-40B4-BE49-F238E27FC236}">
                  <a16:creationId xmlns:a16="http://schemas.microsoft.com/office/drawing/2014/main" id="{DA7A3DE0-FF7E-DB80-6BBF-B2A8940E24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ASTRAL Project">
                      <a:extLst>
                        <a:ext uri="{FF2B5EF4-FFF2-40B4-BE49-F238E27FC236}">
                          <a16:creationId xmlns:a16="http://schemas.microsoft.com/office/drawing/2014/main" id="{DA7A3DE0-FF7E-DB80-6BBF-B2A8940E24AE}"/>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89735" cy="849630"/>
                    </a:xfrm>
                    <a:prstGeom prst="rect">
                      <a:avLst/>
                    </a:prstGeom>
                    <a:noFill/>
                  </pic:spPr>
                </pic:pic>
              </a:graphicData>
            </a:graphic>
            <wp14:sizeRelH relativeFrom="margin">
              <wp14:pctWidth>0</wp14:pctWidth>
            </wp14:sizeRelH>
            <wp14:sizeRelV relativeFrom="margin">
              <wp14:pctHeight>0</wp14:pctHeight>
            </wp14:sizeRelV>
          </wp:anchor>
        </w:drawing>
      </w:r>
      <w:r w:rsidRPr="005F0E6D">
        <w:rPr>
          <w:rFonts w:ascii="Times New Roman" w:hAnsi="Times New Roman" w:cs="Times New Roman"/>
          <w:noProof/>
          <w:szCs w:val="20"/>
        </w:rPr>
        <w:drawing>
          <wp:anchor distT="0" distB="0" distL="114300" distR="114300" simplePos="0" relativeHeight="251658241" behindDoc="1" locked="0" layoutInCell="1" allowOverlap="1" wp14:anchorId="3C2F2A9F" wp14:editId="158EFCD7">
            <wp:simplePos x="0" y="0"/>
            <wp:positionH relativeFrom="margin">
              <wp:posOffset>838200</wp:posOffset>
            </wp:positionH>
            <wp:positionV relativeFrom="paragraph">
              <wp:posOffset>267970</wp:posOffset>
            </wp:positionV>
            <wp:extent cx="1895805" cy="760364"/>
            <wp:effectExtent l="0" t="0" r="0" b="1905"/>
            <wp:wrapTight wrapText="bothSides">
              <wp:wrapPolygon edited="0">
                <wp:start x="2171" y="0"/>
                <wp:lineTo x="0" y="2707"/>
                <wp:lineTo x="0" y="17323"/>
                <wp:lineTo x="4125" y="17865"/>
                <wp:lineTo x="4342" y="21113"/>
                <wp:lineTo x="20189" y="21113"/>
                <wp:lineTo x="21274" y="21113"/>
                <wp:lineTo x="21274" y="3789"/>
                <wp:lineTo x="20406" y="3248"/>
                <wp:lineTo x="4342" y="0"/>
                <wp:lineTo x="2171" y="0"/>
              </wp:wrapPolygon>
            </wp:wrapTight>
            <wp:docPr id="694969924" name="Picture 694969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95805" cy="7603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F0E6D">
        <w:rPr>
          <w:rFonts w:ascii="Times New Roman" w:hAnsi="Times New Roman" w:cs="Times New Roman"/>
          <w:noProof/>
          <w:szCs w:val="20"/>
        </w:rPr>
        <w:drawing>
          <wp:anchor distT="0" distB="0" distL="114300" distR="114300" simplePos="0" relativeHeight="251658240" behindDoc="1" locked="0" layoutInCell="1" allowOverlap="1" wp14:anchorId="51E3FBFB" wp14:editId="4909BC70">
            <wp:simplePos x="0" y="0"/>
            <wp:positionH relativeFrom="margin">
              <wp:posOffset>-425450</wp:posOffset>
            </wp:positionH>
            <wp:positionV relativeFrom="paragraph">
              <wp:posOffset>109220</wp:posOffset>
            </wp:positionV>
            <wp:extent cx="1068050" cy="1084387"/>
            <wp:effectExtent l="0" t="0" r="0" b="1905"/>
            <wp:wrapTight wrapText="bothSides">
              <wp:wrapPolygon edited="0">
                <wp:start x="0" y="0"/>
                <wp:lineTo x="0" y="21258"/>
                <wp:lineTo x="21202" y="21258"/>
                <wp:lineTo x="212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T.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68050" cy="1084387"/>
                    </a:xfrm>
                    <a:prstGeom prst="rect">
                      <a:avLst/>
                    </a:prstGeom>
                  </pic:spPr>
                </pic:pic>
              </a:graphicData>
            </a:graphic>
            <wp14:sizeRelH relativeFrom="margin">
              <wp14:pctWidth>0</wp14:pctWidth>
            </wp14:sizeRelH>
            <wp14:sizeRelV relativeFrom="margin">
              <wp14:pctHeight>0</wp14:pctHeight>
            </wp14:sizeRelV>
          </wp:anchor>
        </w:drawing>
      </w:r>
      <w:r w:rsidRPr="005F0E6D">
        <w:rPr>
          <w:rFonts w:ascii="Times New Roman" w:hAnsi="Times New Roman" w:cs="Times New Roman"/>
          <w:b/>
          <w:noProof/>
          <w:w w:val="110"/>
          <w:kern w:val="29"/>
          <w:sz w:val="29"/>
          <w:szCs w:val="29"/>
        </w:rPr>
        <w:drawing>
          <wp:anchor distT="0" distB="0" distL="114300" distR="114300" simplePos="0" relativeHeight="251658243" behindDoc="0" locked="0" layoutInCell="1" allowOverlap="1" wp14:anchorId="4984C448" wp14:editId="296980FD">
            <wp:simplePos x="0" y="0"/>
            <wp:positionH relativeFrom="column">
              <wp:posOffset>4635500</wp:posOffset>
            </wp:positionH>
            <wp:positionV relativeFrom="paragraph">
              <wp:posOffset>147320</wp:posOffset>
            </wp:positionV>
            <wp:extent cx="2127250" cy="850900"/>
            <wp:effectExtent l="0" t="0" r="6350" b="6350"/>
            <wp:wrapNone/>
            <wp:docPr id="6" name="Picture 6">
              <a:extLst xmlns:a="http://schemas.openxmlformats.org/drawingml/2006/main">
                <a:ext uri="{FF2B5EF4-FFF2-40B4-BE49-F238E27FC236}">
                  <a16:creationId xmlns:a16="http://schemas.microsoft.com/office/drawing/2014/main" id="{F4E4C715-915C-CBED-77C1-6F16AFC070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a:extLst>
                        <a:ext uri="{FF2B5EF4-FFF2-40B4-BE49-F238E27FC236}">
                          <a16:creationId xmlns:a16="http://schemas.microsoft.com/office/drawing/2014/main" id="{F4E4C715-915C-CBED-77C1-6F16AFC07063}"/>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27250" cy="850900"/>
                    </a:xfrm>
                    <a:prstGeom prst="rect">
                      <a:avLst/>
                    </a:prstGeom>
                    <a:noFill/>
                  </pic:spPr>
                </pic:pic>
              </a:graphicData>
            </a:graphic>
            <wp14:sizeRelH relativeFrom="margin">
              <wp14:pctWidth>0</wp14:pctWidth>
            </wp14:sizeRelH>
            <wp14:sizeRelV relativeFrom="margin">
              <wp14:pctHeight>0</wp14:pctHeight>
            </wp14:sizeRelV>
          </wp:anchor>
        </w:drawing>
      </w:r>
    </w:p>
    <w:p w14:paraId="387877F5" w14:textId="7EBECF85" w:rsidR="00A256CB" w:rsidRPr="005F0E6D" w:rsidRDefault="00A256CB" w:rsidP="005F0E6D">
      <w:pPr>
        <w:tabs>
          <w:tab w:val="left" w:pos="2210"/>
        </w:tabs>
        <w:spacing w:line="360" w:lineRule="auto"/>
        <w:jc w:val="center"/>
        <w:rPr>
          <w:rFonts w:ascii="Times New Roman" w:hAnsi="Times New Roman" w:cs="Times New Roman"/>
          <w:b/>
          <w:w w:val="110"/>
          <w:kern w:val="29"/>
          <w:sz w:val="29"/>
          <w:szCs w:val="29"/>
        </w:rPr>
      </w:pPr>
    </w:p>
    <w:p w14:paraId="009EBA77" w14:textId="0FF5CDC2" w:rsidR="00A256CB" w:rsidRPr="005F0E6D" w:rsidRDefault="00A256CB" w:rsidP="005F0E6D">
      <w:pPr>
        <w:tabs>
          <w:tab w:val="left" w:pos="2210"/>
        </w:tabs>
        <w:spacing w:line="360" w:lineRule="auto"/>
        <w:jc w:val="center"/>
        <w:rPr>
          <w:rFonts w:ascii="Times New Roman" w:hAnsi="Times New Roman" w:cs="Times New Roman"/>
          <w:b/>
          <w:w w:val="110"/>
          <w:kern w:val="29"/>
          <w:sz w:val="29"/>
          <w:szCs w:val="29"/>
        </w:rPr>
      </w:pPr>
    </w:p>
    <w:p w14:paraId="35B11933" w14:textId="77777777" w:rsidR="00022F31" w:rsidRPr="005F0E6D" w:rsidRDefault="00022F31" w:rsidP="005F0E6D">
      <w:pPr>
        <w:tabs>
          <w:tab w:val="left" w:pos="2210"/>
        </w:tabs>
        <w:spacing w:line="360" w:lineRule="auto"/>
        <w:rPr>
          <w:rFonts w:ascii="Times New Roman" w:hAnsi="Times New Roman" w:cs="Times New Roman"/>
          <w:b/>
          <w:w w:val="110"/>
          <w:kern w:val="29"/>
          <w:sz w:val="29"/>
          <w:szCs w:val="29"/>
        </w:rPr>
      </w:pPr>
    </w:p>
    <w:p w14:paraId="7C8FD497" w14:textId="1727EA34" w:rsidR="00E91B6E" w:rsidRPr="005F0E6D" w:rsidRDefault="00E91B6E" w:rsidP="005F0E6D">
      <w:pPr>
        <w:tabs>
          <w:tab w:val="left" w:pos="2210"/>
        </w:tabs>
        <w:spacing w:line="360" w:lineRule="auto"/>
        <w:jc w:val="center"/>
        <w:rPr>
          <w:rFonts w:ascii="Times New Roman" w:hAnsi="Times New Roman" w:cs="Times New Roman"/>
          <w:bCs/>
          <w:w w:val="110"/>
          <w:kern w:val="29"/>
          <w:sz w:val="40"/>
          <w:szCs w:val="40"/>
        </w:rPr>
      </w:pPr>
      <w:r w:rsidRPr="005F0E6D">
        <w:rPr>
          <w:rFonts w:ascii="Times New Roman" w:hAnsi="Times New Roman" w:cs="Times New Roman"/>
          <w:bCs/>
          <w:w w:val="110"/>
          <w:kern w:val="29"/>
          <w:sz w:val="40"/>
          <w:szCs w:val="40"/>
        </w:rPr>
        <w:t>Aimee Cloete</w:t>
      </w:r>
    </w:p>
    <w:p w14:paraId="4D4E5F2B" w14:textId="77777777" w:rsidR="00E91B6E" w:rsidRPr="005F0E6D" w:rsidRDefault="00E91B6E" w:rsidP="005F0E6D">
      <w:pPr>
        <w:tabs>
          <w:tab w:val="left" w:pos="2210"/>
        </w:tabs>
        <w:spacing w:line="360" w:lineRule="auto"/>
        <w:jc w:val="center"/>
        <w:rPr>
          <w:rFonts w:ascii="Times New Roman" w:hAnsi="Times New Roman" w:cs="Times New Roman"/>
          <w:bCs/>
          <w:w w:val="110"/>
          <w:kern w:val="29"/>
        </w:rPr>
      </w:pPr>
    </w:p>
    <w:p w14:paraId="1E0A44A8" w14:textId="77777777" w:rsidR="00E91B6E" w:rsidRPr="005F0E6D" w:rsidRDefault="00E91B6E" w:rsidP="005F0E6D">
      <w:pPr>
        <w:tabs>
          <w:tab w:val="left" w:pos="2210"/>
        </w:tabs>
        <w:spacing w:line="360" w:lineRule="auto"/>
        <w:contextualSpacing/>
        <w:jc w:val="center"/>
        <w:rPr>
          <w:rFonts w:ascii="Times New Roman" w:hAnsi="Times New Roman" w:cs="Times New Roman"/>
          <w:w w:val="110"/>
          <w:kern w:val="29"/>
        </w:rPr>
      </w:pPr>
      <w:r w:rsidRPr="005F0E6D">
        <w:rPr>
          <w:rFonts w:ascii="Times New Roman" w:hAnsi="Times New Roman" w:cs="Times New Roman"/>
          <w:w w:val="110"/>
          <w:kern w:val="29"/>
        </w:rPr>
        <w:t xml:space="preserve">Supervisor (s): </w:t>
      </w:r>
    </w:p>
    <w:p w14:paraId="0AF89D34" w14:textId="77777777" w:rsidR="00E91B6E" w:rsidRPr="005F0E6D" w:rsidRDefault="00E91B6E" w:rsidP="005F0E6D">
      <w:pPr>
        <w:tabs>
          <w:tab w:val="left" w:pos="2210"/>
        </w:tabs>
        <w:spacing w:line="360" w:lineRule="auto"/>
        <w:contextualSpacing/>
        <w:jc w:val="center"/>
        <w:rPr>
          <w:rFonts w:ascii="Times New Roman" w:hAnsi="Times New Roman" w:cs="Times New Roman"/>
          <w:w w:val="110"/>
          <w:kern w:val="29"/>
        </w:rPr>
      </w:pPr>
      <w:r w:rsidRPr="005F0E6D">
        <w:rPr>
          <w:rFonts w:ascii="Times New Roman" w:hAnsi="Times New Roman" w:cs="Times New Roman"/>
          <w:w w:val="110"/>
          <w:kern w:val="29"/>
        </w:rPr>
        <w:t>Prof John J. Bolton (Emeritus Professor)</w:t>
      </w:r>
    </w:p>
    <w:p w14:paraId="7EB381E5" w14:textId="77777777" w:rsidR="00E91B6E" w:rsidRPr="005F0E6D" w:rsidRDefault="00E91B6E" w:rsidP="005F0E6D">
      <w:pPr>
        <w:tabs>
          <w:tab w:val="left" w:pos="2210"/>
        </w:tabs>
        <w:spacing w:line="360" w:lineRule="auto"/>
        <w:contextualSpacing/>
        <w:jc w:val="center"/>
        <w:rPr>
          <w:rFonts w:ascii="Times New Roman" w:hAnsi="Times New Roman" w:cs="Times New Roman"/>
          <w:w w:val="110"/>
          <w:kern w:val="29"/>
        </w:rPr>
      </w:pPr>
      <w:r w:rsidRPr="005F0E6D">
        <w:rPr>
          <w:rFonts w:ascii="Times New Roman" w:hAnsi="Times New Roman" w:cs="Times New Roman"/>
          <w:w w:val="110"/>
          <w:kern w:val="29"/>
        </w:rPr>
        <w:t>Dr Marissa Brink-Hull (UCT Postdoctoral Research Fellow)</w:t>
      </w:r>
    </w:p>
    <w:p w14:paraId="478B1C43" w14:textId="0D374D0C" w:rsidR="00E91B6E" w:rsidRPr="005F0E6D" w:rsidRDefault="00E91B6E" w:rsidP="005F0E6D">
      <w:pPr>
        <w:tabs>
          <w:tab w:val="left" w:pos="2210"/>
        </w:tabs>
        <w:spacing w:line="360" w:lineRule="auto"/>
        <w:contextualSpacing/>
        <w:jc w:val="center"/>
        <w:rPr>
          <w:rFonts w:ascii="Times New Roman" w:hAnsi="Times New Roman" w:cs="Times New Roman"/>
          <w:w w:val="110"/>
          <w:kern w:val="29"/>
        </w:rPr>
      </w:pPr>
      <w:r w:rsidRPr="005F0E6D">
        <w:rPr>
          <w:rFonts w:ascii="Times New Roman" w:hAnsi="Times New Roman" w:cs="Times New Roman"/>
          <w:w w:val="110"/>
          <w:kern w:val="29"/>
        </w:rPr>
        <w:t>Dr Brett M. Macey (DFFE</w:t>
      </w:r>
      <w:ins w:id="1" w:author="Brett Marc Macey" w:date="2023-11-23T10:59:00Z">
        <w:r w:rsidR="008F3BC3">
          <w:rPr>
            <w:rFonts w:ascii="Times New Roman" w:hAnsi="Times New Roman" w:cs="Times New Roman"/>
            <w:w w:val="110"/>
            <w:kern w:val="29"/>
          </w:rPr>
          <w:t>/ UCT Honorary Research Associate</w:t>
        </w:r>
      </w:ins>
      <w:r w:rsidRPr="005F0E6D">
        <w:rPr>
          <w:rFonts w:ascii="Times New Roman" w:hAnsi="Times New Roman" w:cs="Times New Roman"/>
          <w:w w:val="110"/>
          <w:kern w:val="29"/>
        </w:rPr>
        <w:t>)</w:t>
      </w:r>
    </w:p>
    <w:p w14:paraId="46938C1E" w14:textId="3A397239" w:rsidR="00E91B6E" w:rsidRPr="005F0E6D" w:rsidRDefault="00E91B6E" w:rsidP="005F0E6D">
      <w:pPr>
        <w:tabs>
          <w:tab w:val="left" w:pos="2210"/>
        </w:tabs>
        <w:spacing w:line="360" w:lineRule="auto"/>
        <w:rPr>
          <w:rFonts w:ascii="Times New Roman" w:hAnsi="Times New Roman" w:cs="Times New Roman"/>
          <w:bCs/>
          <w:w w:val="110"/>
          <w:kern w:val="29"/>
          <w:sz w:val="29"/>
          <w:szCs w:val="29"/>
        </w:rPr>
      </w:pPr>
    </w:p>
    <w:p w14:paraId="3F0DC99B" w14:textId="77777777" w:rsidR="00E91B6E" w:rsidRPr="005F0E6D" w:rsidRDefault="00E91B6E" w:rsidP="005F0E6D">
      <w:pPr>
        <w:tabs>
          <w:tab w:val="left" w:pos="2210"/>
        </w:tabs>
        <w:spacing w:line="360" w:lineRule="auto"/>
        <w:jc w:val="center"/>
        <w:rPr>
          <w:rFonts w:ascii="Times New Roman" w:hAnsi="Times New Roman" w:cs="Times New Roman"/>
          <w:bCs/>
          <w:w w:val="110"/>
          <w:kern w:val="29"/>
          <w:sz w:val="18"/>
          <w:szCs w:val="18"/>
        </w:rPr>
      </w:pPr>
    </w:p>
    <w:p w14:paraId="13D1F3EC" w14:textId="52A5D5F4" w:rsidR="00335277" w:rsidRPr="005F0E6D" w:rsidRDefault="00335277" w:rsidP="005F0E6D">
      <w:pPr>
        <w:tabs>
          <w:tab w:val="left" w:pos="2210"/>
        </w:tabs>
        <w:spacing w:line="360" w:lineRule="auto"/>
        <w:jc w:val="center"/>
        <w:rPr>
          <w:rFonts w:ascii="Times New Roman" w:hAnsi="Times New Roman" w:cs="Times New Roman"/>
          <w:bCs/>
          <w:w w:val="110"/>
          <w:kern w:val="29"/>
          <w:sz w:val="29"/>
          <w:szCs w:val="29"/>
        </w:rPr>
      </w:pPr>
      <w:r w:rsidRPr="005F0E6D">
        <w:rPr>
          <w:rFonts w:ascii="Times New Roman" w:hAnsi="Times New Roman" w:cs="Times New Roman"/>
          <w:bCs/>
          <w:w w:val="110"/>
          <w:kern w:val="29"/>
          <w:sz w:val="29"/>
          <w:szCs w:val="29"/>
        </w:rPr>
        <w:t>Minor Dissertation</w:t>
      </w:r>
      <w:r w:rsidR="00E91B6E" w:rsidRPr="005F0E6D">
        <w:rPr>
          <w:rFonts w:ascii="Times New Roman" w:hAnsi="Times New Roman" w:cs="Times New Roman"/>
          <w:bCs/>
          <w:w w:val="110"/>
          <w:kern w:val="29"/>
          <w:sz w:val="29"/>
          <w:szCs w:val="29"/>
        </w:rPr>
        <w:t xml:space="preserve"> submitted in partial fulfilment of the requirements for the degree of Master of Science in Applied Ocean Science </w:t>
      </w:r>
      <w:r w:rsidRPr="005F0E6D">
        <w:rPr>
          <w:rFonts w:ascii="Times New Roman" w:hAnsi="Times New Roman" w:cs="Times New Roman"/>
          <w:bCs/>
          <w:w w:val="110"/>
          <w:kern w:val="29"/>
          <w:sz w:val="29"/>
          <w:szCs w:val="29"/>
        </w:rPr>
        <w:t xml:space="preserve"> </w:t>
      </w:r>
    </w:p>
    <w:p w14:paraId="73AEEA5C" w14:textId="4CBE1A2D" w:rsidR="00022F31" w:rsidRPr="005F0E6D" w:rsidRDefault="00022F31" w:rsidP="005F0E6D">
      <w:pPr>
        <w:tabs>
          <w:tab w:val="left" w:pos="2210"/>
        </w:tabs>
        <w:spacing w:line="360" w:lineRule="auto"/>
        <w:rPr>
          <w:rFonts w:ascii="Times New Roman" w:hAnsi="Times New Roman" w:cs="Times New Roman"/>
          <w:b/>
          <w:w w:val="110"/>
          <w:kern w:val="29"/>
          <w:sz w:val="29"/>
          <w:szCs w:val="29"/>
        </w:rPr>
      </w:pPr>
    </w:p>
    <w:p w14:paraId="3E4CD2D2" w14:textId="08826A7D" w:rsidR="00A256CB" w:rsidRPr="005F0E6D" w:rsidRDefault="00A256CB" w:rsidP="005F0E6D">
      <w:pPr>
        <w:spacing w:line="360" w:lineRule="auto"/>
        <w:jc w:val="center"/>
        <w:rPr>
          <w:rFonts w:ascii="Times New Roman" w:hAnsi="Times New Roman" w:cs="Times New Roman"/>
        </w:rPr>
      </w:pPr>
      <w:r w:rsidRPr="005F0E6D">
        <w:rPr>
          <w:rFonts w:ascii="Times New Roman" w:hAnsi="Times New Roman" w:cs="Times New Roman"/>
        </w:rPr>
        <w:t xml:space="preserve">Department of </w:t>
      </w:r>
      <w:r w:rsidR="004D5773" w:rsidRPr="005F0E6D">
        <w:rPr>
          <w:rFonts w:ascii="Times New Roman" w:hAnsi="Times New Roman" w:cs="Times New Roman"/>
        </w:rPr>
        <w:t>Biological Sciences</w:t>
      </w:r>
    </w:p>
    <w:p w14:paraId="2440A56C" w14:textId="77777777" w:rsidR="00A256CB" w:rsidRPr="005F0E6D" w:rsidRDefault="00A256CB" w:rsidP="005F0E6D">
      <w:pPr>
        <w:spacing w:line="360" w:lineRule="auto"/>
        <w:jc w:val="center"/>
        <w:rPr>
          <w:rFonts w:ascii="Times New Roman" w:hAnsi="Times New Roman" w:cs="Times New Roman"/>
        </w:rPr>
      </w:pPr>
      <w:r w:rsidRPr="005F0E6D">
        <w:rPr>
          <w:rFonts w:ascii="Times New Roman" w:hAnsi="Times New Roman" w:cs="Times New Roman"/>
        </w:rPr>
        <w:t>University of Cape Town</w:t>
      </w:r>
    </w:p>
    <w:p w14:paraId="6B29AD3E" w14:textId="36C91E73" w:rsidR="00E91B6E" w:rsidRPr="005F0E6D" w:rsidRDefault="00E91B6E" w:rsidP="005F0E6D">
      <w:pPr>
        <w:spacing w:line="360" w:lineRule="auto"/>
        <w:jc w:val="center"/>
        <w:rPr>
          <w:rFonts w:ascii="Times New Roman" w:hAnsi="Times New Roman" w:cs="Times New Roman"/>
        </w:rPr>
      </w:pPr>
      <w:r w:rsidRPr="005F0E6D">
        <w:rPr>
          <w:rFonts w:ascii="Times New Roman" w:hAnsi="Times New Roman" w:cs="Times New Roman"/>
        </w:rPr>
        <w:t xml:space="preserve">Rondebosch, Cape Town </w:t>
      </w:r>
    </w:p>
    <w:p w14:paraId="49FD1393" w14:textId="4119D5B2" w:rsidR="00E91B6E" w:rsidRPr="005F0E6D" w:rsidRDefault="00E91B6E" w:rsidP="005F0E6D">
      <w:pPr>
        <w:spacing w:line="360" w:lineRule="auto"/>
        <w:jc w:val="center"/>
        <w:rPr>
          <w:rFonts w:ascii="Times New Roman" w:hAnsi="Times New Roman" w:cs="Times New Roman"/>
        </w:rPr>
      </w:pPr>
      <w:r w:rsidRPr="005F0E6D">
        <w:rPr>
          <w:rFonts w:ascii="Times New Roman" w:hAnsi="Times New Roman" w:cs="Times New Roman"/>
        </w:rPr>
        <w:t>South Africa 7701</w:t>
      </w:r>
    </w:p>
    <w:p w14:paraId="15C2A572" w14:textId="4C776F0D" w:rsidR="007C1384" w:rsidRPr="005F0E6D" w:rsidRDefault="007C1384" w:rsidP="005F0E6D">
      <w:pPr>
        <w:pStyle w:val="Heading1"/>
        <w:spacing w:line="360" w:lineRule="auto"/>
        <w:rPr>
          <w:rFonts w:ascii="Times New Roman" w:hAnsi="Times New Roman" w:cs="Times New Roman"/>
          <w:b/>
          <w:bCs/>
          <w:color w:val="auto"/>
          <w:lang w:val="en-US"/>
        </w:rPr>
      </w:pPr>
      <w:bookmarkStart w:id="2" w:name="_Toc151041779"/>
      <w:r w:rsidRPr="005F0E6D">
        <w:rPr>
          <w:rFonts w:ascii="Times New Roman" w:hAnsi="Times New Roman" w:cs="Times New Roman"/>
          <w:b/>
          <w:bCs/>
          <w:color w:val="auto"/>
          <w:lang w:val="en-US"/>
        </w:rPr>
        <w:lastRenderedPageBreak/>
        <w:t>Declaration</w:t>
      </w:r>
      <w:bookmarkEnd w:id="2"/>
    </w:p>
    <w:p w14:paraId="26F91CF9" w14:textId="77777777" w:rsidR="006836BE" w:rsidRPr="005F0E6D" w:rsidRDefault="006836BE" w:rsidP="005F0E6D">
      <w:pPr>
        <w:autoSpaceDE w:val="0"/>
        <w:autoSpaceDN w:val="0"/>
        <w:adjustRightInd w:val="0"/>
        <w:spacing w:line="360" w:lineRule="auto"/>
        <w:rPr>
          <w:rFonts w:ascii="Times New Roman" w:hAnsi="Times New Roman" w:cs="Times New Roman"/>
          <w:sz w:val="28"/>
          <w:szCs w:val="28"/>
          <w:lang w:val="en-US"/>
        </w:rPr>
      </w:pPr>
    </w:p>
    <w:p w14:paraId="47A556DC" w14:textId="5D8A8ABB" w:rsidR="007C1384" w:rsidRPr="005F0E6D" w:rsidRDefault="007C1384" w:rsidP="005F0E6D">
      <w:pPr>
        <w:autoSpaceDE w:val="0"/>
        <w:autoSpaceDN w:val="0"/>
        <w:adjustRightInd w:val="0"/>
        <w:spacing w:after="0" w:line="360" w:lineRule="auto"/>
        <w:rPr>
          <w:rFonts w:ascii="Times New Roman" w:hAnsi="Times New Roman" w:cs="Times New Roman"/>
          <w:sz w:val="28"/>
          <w:szCs w:val="28"/>
          <w:lang w:val="en-US"/>
        </w:rPr>
      </w:pPr>
      <w:r w:rsidRPr="005F0E6D">
        <w:rPr>
          <w:rFonts w:ascii="Times New Roman" w:hAnsi="Times New Roman" w:cs="Times New Roman"/>
          <w:sz w:val="28"/>
          <w:szCs w:val="28"/>
          <w:lang w:val="en-US"/>
        </w:rPr>
        <w:t>I declare that this project is my own, unaided work and has not been previously submitted, in whole or in part, for the award of any degree. Where use has been made of the research of others, it has been duly acknowledged in the text. This project is carried out under the supervision of Dr Marissa Brink-Hull, Dr Brett Macey</w:t>
      </w:r>
      <w:r w:rsidR="006836BE" w:rsidRPr="005F0E6D">
        <w:rPr>
          <w:rFonts w:ascii="Times New Roman" w:hAnsi="Times New Roman" w:cs="Times New Roman"/>
          <w:sz w:val="28"/>
          <w:szCs w:val="28"/>
          <w:lang w:val="en-US"/>
        </w:rPr>
        <w:t xml:space="preserve"> and</w:t>
      </w:r>
      <w:r w:rsidRPr="005F0E6D">
        <w:rPr>
          <w:rFonts w:ascii="Times New Roman" w:hAnsi="Times New Roman" w:cs="Times New Roman"/>
          <w:sz w:val="28"/>
          <w:szCs w:val="28"/>
          <w:lang w:val="en-US"/>
        </w:rPr>
        <w:t xml:space="preserve"> Professor John Bolton</w:t>
      </w:r>
      <w:r w:rsidR="006836BE" w:rsidRPr="005F0E6D">
        <w:rPr>
          <w:rFonts w:ascii="Times New Roman" w:hAnsi="Times New Roman" w:cs="Times New Roman"/>
          <w:sz w:val="28"/>
          <w:szCs w:val="28"/>
          <w:lang w:val="en-US"/>
        </w:rPr>
        <w:t xml:space="preserve"> </w:t>
      </w:r>
      <w:r w:rsidRPr="005F0E6D">
        <w:rPr>
          <w:rFonts w:ascii="Times New Roman" w:hAnsi="Times New Roman" w:cs="Times New Roman"/>
          <w:sz w:val="28"/>
          <w:szCs w:val="28"/>
          <w:lang w:val="en-US"/>
        </w:rPr>
        <w:t>Department of Biological Sciences, University of Cape Town.</w:t>
      </w:r>
    </w:p>
    <w:p w14:paraId="2D020A5E" w14:textId="77777777" w:rsidR="007C1384" w:rsidRPr="005F0E6D" w:rsidRDefault="007C1384" w:rsidP="005F0E6D">
      <w:pPr>
        <w:autoSpaceDE w:val="0"/>
        <w:autoSpaceDN w:val="0"/>
        <w:adjustRightInd w:val="0"/>
        <w:spacing w:after="0" w:line="360" w:lineRule="auto"/>
        <w:rPr>
          <w:rFonts w:ascii="Times New Roman" w:hAnsi="Times New Roman" w:cs="Times New Roman"/>
          <w:sz w:val="28"/>
          <w:szCs w:val="28"/>
          <w:lang w:val="en-US"/>
        </w:rPr>
      </w:pPr>
    </w:p>
    <w:p w14:paraId="425486D3" w14:textId="77777777" w:rsidR="007C1384" w:rsidRPr="005F0E6D" w:rsidRDefault="007C1384" w:rsidP="005F0E6D">
      <w:pPr>
        <w:autoSpaceDE w:val="0"/>
        <w:autoSpaceDN w:val="0"/>
        <w:adjustRightInd w:val="0"/>
        <w:spacing w:after="0" w:line="360" w:lineRule="auto"/>
        <w:rPr>
          <w:rFonts w:ascii="Times New Roman" w:hAnsi="Times New Roman" w:cs="Times New Roman"/>
          <w:sz w:val="28"/>
          <w:szCs w:val="28"/>
          <w:lang w:val="en-US"/>
        </w:rPr>
      </w:pPr>
    </w:p>
    <w:p w14:paraId="3FC51BDA" w14:textId="77777777" w:rsidR="007C1384" w:rsidRPr="005F0E6D" w:rsidRDefault="007C1384" w:rsidP="005F0E6D">
      <w:pPr>
        <w:autoSpaceDE w:val="0"/>
        <w:autoSpaceDN w:val="0"/>
        <w:adjustRightInd w:val="0"/>
        <w:spacing w:after="0" w:line="360" w:lineRule="auto"/>
        <w:rPr>
          <w:rFonts w:ascii="Times New Roman" w:hAnsi="Times New Roman" w:cs="Times New Roman"/>
          <w:sz w:val="28"/>
          <w:szCs w:val="28"/>
          <w:lang w:val="en-US"/>
        </w:rPr>
      </w:pPr>
    </w:p>
    <w:p w14:paraId="07CA53D0" w14:textId="77777777" w:rsidR="007C1384" w:rsidRPr="005F0E6D" w:rsidRDefault="007C1384" w:rsidP="005F0E6D">
      <w:pPr>
        <w:autoSpaceDE w:val="0"/>
        <w:autoSpaceDN w:val="0"/>
        <w:adjustRightInd w:val="0"/>
        <w:spacing w:after="0" w:line="360" w:lineRule="auto"/>
        <w:jc w:val="center"/>
        <w:rPr>
          <w:rFonts w:ascii="Times New Roman" w:hAnsi="Times New Roman" w:cs="Times New Roman"/>
          <w:sz w:val="28"/>
          <w:szCs w:val="28"/>
          <w:lang w:val="en-US"/>
        </w:rPr>
      </w:pPr>
    </w:p>
    <w:p w14:paraId="77FE0F54" w14:textId="77777777" w:rsidR="007C1384" w:rsidRPr="005F0E6D" w:rsidRDefault="007C1384" w:rsidP="005F0E6D">
      <w:pPr>
        <w:spacing w:line="360" w:lineRule="auto"/>
        <w:jc w:val="center"/>
        <w:rPr>
          <w:rFonts w:ascii="Times New Roman" w:hAnsi="Times New Roman" w:cs="Times New Roman"/>
          <w:sz w:val="28"/>
          <w:szCs w:val="28"/>
          <w:lang w:val="en-US"/>
        </w:rPr>
      </w:pPr>
      <w:r w:rsidRPr="005F0E6D">
        <w:rPr>
          <w:rFonts w:ascii="Times New Roman" w:hAnsi="Times New Roman" w:cs="Times New Roman"/>
          <w:noProof/>
          <w:sz w:val="28"/>
          <w:szCs w:val="28"/>
          <w:lang w:val="en-US"/>
        </w:rPr>
        <w:drawing>
          <wp:inline distT="0" distB="0" distL="0" distR="0" wp14:anchorId="0F0A811E" wp14:editId="008B82E6">
            <wp:extent cx="2317661" cy="720000"/>
            <wp:effectExtent l="0" t="0" r="6985" b="4445"/>
            <wp:docPr id="244" name="Picture 244" descr="A signature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Picture 244" descr="A signature on a white surfac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17661" cy="720000"/>
                    </a:xfrm>
                    <a:prstGeom prst="rect">
                      <a:avLst/>
                    </a:prstGeom>
                  </pic:spPr>
                </pic:pic>
              </a:graphicData>
            </a:graphic>
          </wp:inline>
        </w:drawing>
      </w:r>
    </w:p>
    <w:p w14:paraId="689EEF44" w14:textId="77777777" w:rsidR="007C1384" w:rsidRPr="005F0E6D" w:rsidRDefault="007C1384" w:rsidP="005F0E6D">
      <w:pPr>
        <w:spacing w:line="360" w:lineRule="auto"/>
        <w:jc w:val="center"/>
        <w:rPr>
          <w:rFonts w:ascii="Times New Roman" w:hAnsi="Times New Roman" w:cs="Times New Roman"/>
          <w:sz w:val="28"/>
          <w:szCs w:val="28"/>
          <w:lang w:val="en-US"/>
        </w:rPr>
      </w:pPr>
      <w:r w:rsidRPr="005F0E6D">
        <w:rPr>
          <w:rFonts w:ascii="Times New Roman" w:hAnsi="Times New Roman" w:cs="Times New Roman"/>
          <w:sz w:val="28"/>
          <w:szCs w:val="28"/>
          <w:lang w:val="en-US"/>
        </w:rPr>
        <w:t>________________________</w:t>
      </w:r>
    </w:p>
    <w:p w14:paraId="344DF752" w14:textId="77777777" w:rsidR="007C1384" w:rsidRPr="005F0E6D" w:rsidRDefault="007C1384" w:rsidP="005F0E6D">
      <w:pPr>
        <w:spacing w:line="360" w:lineRule="auto"/>
        <w:jc w:val="center"/>
        <w:rPr>
          <w:rFonts w:ascii="Times New Roman" w:hAnsi="Times New Roman" w:cs="Times New Roman"/>
          <w:sz w:val="28"/>
          <w:szCs w:val="28"/>
          <w:lang w:val="en-US"/>
        </w:rPr>
      </w:pPr>
      <w:r w:rsidRPr="005F0E6D">
        <w:rPr>
          <w:rFonts w:ascii="Times New Roman" w:hAnsi="Times New Roman" w:cs="Times New Roman"/>
          <w:sz w:val="28"/>
          <w:szCs w:val="28"/>
          <w:lang w:val="en-US"/>
        </w:rPr>
        <w:t>Aimee Cloete</w:t>
      </w:r>
    </w:p>
    <w:p w14:paraId="2E15C2AE" w14:textId="77777777" w:rsidR="007C1384" w:rsidRPr="005F0E6D" w:rsidRDefault="007C1384" w:rsidP="005F0E6D">
      <w:pPr>
        <w:spacing w:line="360" w:lineRule="auto"/>
        <w:jc w:val="center"/>
        <w:rPr>
          <w:rFonts w:ascii="Times New Roman" w:hAnsi="Times New Roman" w:cs="Times New Roman"/>
          <w:sz w:val="28"/>
          <w:szCs w:val="28"/>
          <w:lang w:val="en-US"/>
        </w:rPr>
      </w:pPr>
      <w:r w:rsidRPr="005F0E6D">
        <w:rPr>
          <w:rFonts w:ascii="Times New Roman" w:hAnsi="Times New Roman" w:cs="Times New Roman"/>
          <w:sz w:val="28"/>
          <w:szCs w:val="28"/>
          <w:lang w:val="en-US"/>
        </w:rPr>
        <w:t>Department of Biological Sciences, University of Cape Town</w:t>
      </w:r>
    </w:p>
    <w:p w14:paraId="50E5D2BE" w14:textId="77777777" w:rsidR="006836BE" w:rsidRPr="005F0E6D" w:rsidRDefault="006836BE" w:rsidP="005F0E6D">
      <w:pPr>
        <w:spacing w:line="360" w:lineRule="auto"/>
        <w:jc w:val="center"/>
        <w:rPr>
          <w:rFonts w:ascii="Times New Roman" w:hAnsi="Times New Roman" w:cs="Times New Roman"/>
          <w:sz w:val="32"/>
          <w:szCs w:val="32"/>
          <w:lang w:val="en-US"/>
        </w:rPr>
      </w:pPr>
    </w:p>
    <w:p w14:paraId="381A2445" w14:textId="77777777" w:rsidR="00960034" w:rsidRPr="005F0E6D" w:rsidRDefault="00960034" w:rsidP="005F0E6D">
      <w:pPr>
        <w:tabs>
          <w:tab w:val="left" w:pos="2210"/>
        </w:tabs>
        <w:spacing w:line="360" w:lineRule="auto"/>
        <w:jc w:val="center"/>
        <w:rPr>
          <w:rFonts w:ascii="Times New Roman" w:hAnsi="Times New Roman" w:cs="Times New Roman"/>
          <w:w w:val="110"/>
          <w:kern w:val="29"/>
        </w:rPr>
      </w:pPr>
    </w:p>
    <w:p w14:paraId="43C3F99D" w14:textId="77777777" w:rsidR="007C1384" w:rsidRPr="005F0E6D" w:rsidRDefault="007C1384" w:rsidP="005F0E6D">
      <w:pPr>
        <w:spacing w:after="500" w:line="360" w:lineRule="auto"/>
        <w:jc w:val="center"/>
        <w:rPr>
          <w:rFonts w:ascii="Times New Roman" w:hAnsi="Times New Roman" w:cs="Times New Roman"/>
          <w:b/>
          <w:w w:val="110"/>
          <w:sz w:val="29"/>
          <w:szCs w:val="29"/>
        </w:rPr>
      </w:pPr>
    </w:p>
    <w:p w14:paraId="05B54271" w14:textId="200A08C5" w:rsidR="006836BE" w:rsidRPr="005F0E6D" w:rsidRDefault="006836BE" w:rsidP="005F0E6D">
      <w:pPr>
        <w:spacing w:line="360" w:lineRule="auto"/>
        <w:rPr>
          <w:rFonts w:ascii="Times New Roman" w:hAnsi="Times New Roman" w:cs="Times New Roman"/>
          <w:b/>
          <w:w w:val="110"/>
          <w:sz w:val="29"/>
          <w:szCs w:val="29"/>
        </w:rPr>
      </w:pPr>
      <w:r w:rsidRPr="005F0E6D">
        <w:rPr>
          <w:rFonts w:ascii="Times New Roman" w:hAnsi="Times New Roman" w:cs="Times New Roman"/>
          <w:b/>
          <w:w w:val="110"/>
          <w:sz w:val="29"/>
          <w:szCs w:val="29"/>
        </w:rPr>
        <w:br w:type="page"/>
      </w:r>
    </w:p>
    <w:p w14:paraId="7C11C259" w14:textId="4981898A" w:rsidR="006836BE" w:rsidRPr="005F0E6D" w:rsidRDefault="006836BE" w:rsidP="005F0E6D">
      <w:pPr>
        <w:pStyle w:val="Heading1"/>
        <w:spacing w:line="360" w:lineRule="auto"/>
        <w:rPr>
          <w:rFonts w:ascii="Times New Roman" w:hAnsi="Times New Roman" w:cs="Times New Roman"/>
          <w:b/>
          <w:bCs/>
          <w:color w:val="auto"/>
          <w:w w:val="110"/>
        </w:rPr>
      </w:pPr>
      <w:bookmarkStart w:id="3" w:name="_Toc151041780"/>
      <w:r w:rsidRPr="005F0E6D">
        <w:rPr>
          <w:rFonts w:ascii="Times New Roman" w:hAnsi="Times New Roman" w:cs="Times New Roman"/>
          <w:b/>
          <w:bCs/>
          <w:color w:val="auto"/>
          <w:w w:val="110"/>
        </w:rPr>
        <w:lastRenderedPageBreak/>
        <w:t>Acknowledgements</w:t>
      </w:r>
      <w:bookmarkEnd w:id="3"/>
    </w:p>
    <w:p w14:paraId="033A9BFE" w14:textId="1C27B298" w:rsidR="006836BE" w:rsidRPr="005F0E6D" w:rsidRDefault="00C93E32" w:rsidP="005F0E6D">
      <w:pPr>
        <w:spacing w:line="360" w:lineRule="auto"/>
        <w:rPr>
          <w:rFonts w:ascii="Times New Roman" w:hAnsi="Times New Roman" w:cs="Times New Roman"/>
        </w:rPr>
      </w:pPr>
      <w:r w:rsidRPr="005F0E6D">
        <w:rPr>
          <w:rFonts w:ascii="Times New Roman" w:hAnsi="Times New Roman" w:cs="Times New Roman"/>
        </w:rPr>
        <w:t xml:space="preserve">I would like to acknowledge the </w:t>
      </w:r>
      <w:r w:rsidR="001071B1" w:rsidRPr="005F0E6D">
        <w:rPr>
          <w:rFonts w:ascii="Times New Roman" w:hAnsi="Times New Roman" w:cs="Times New Roman"/>
        </w:rPr>
        <w:t>All-Atlantic</w:t>
      </w:r>
      <w:r w:rsidR="00AB5DB6" w:rsidRPr="005F0E6D">
        <w:rPr>
          <w:rFonts w:ascii="Times New Roman" w:hAnsi="Times New Roman" w:cs="Times New Roman"/>
        </w:rPr>
        <w:t xml:space="preserve"> Ocean Sustainable, Profitable and Resilient Aquaculture (</w:t>
      </w:r>
      <w:r w:rsidRPr="005F0E6D">
        <w:rPr>
          <w:rFonts w:ascii="Times New Roman" w:hAnsi="Times New Roman" w:cs="Times New Roman"/>
        </w:rPr>
        <w:t>ASTRAL</w:t>
      </w:r>
      <w:r w:rsidR="00AB5DB6" w:rsidRPr="005F0E6D">
        <w:rPr>
          <w:rFonts w:ascii="Times New Roman" w:hAnsi="Times New Roman" w:cs="Times New Roman"/>
        </w:rPr>
        <w:t>)</w:t>
      </w:r>
      <w:r w:rsidRPr="005F0E6D">
        <w:rPr>
          <w:rFonts w:ascii="Times New Roman" w:hAnsi="Times New Roman" w:cs="Times New Roman"/>
        </w:rPr>
        <w:t xml:space="preserve"> project, </w:t>
      </w:r>
      <w:commentRangeStart w:id="4"/>
      <w:r w:rsidR="001071B1">
        <w:rPr>
          <w:rFonts w:ascii="Times New Roman" w:hAnsi="Times New Roman" w:cs="Times New Roman"/>
        </w:rPr>
        <w:t xml:space="preserve">which </w:t>
      </w:r>
      <w:r w:rsidR="001071B1" w:rsidRPr="001071B1">
        <w:rPr>
          <w:rFonts w:ascii="Times New Roman" w:hAnsi="Times New Roman" w:cs="Times New Roman"/>
        </w:rPr>
        <w:t>received funding from the EU Horizon 2020 Research &amp; Innovation</w:t>
      </w:r>
      <w:r w:rsidR="001071B1">
        <w:rPr>
          <w:rFonts w:ascii="Times New Roman" w:hAnsi="Times New Roman" w:cs="Times New Roman"/>
        </w:rPr>
        <w:t xml:space="preserve"> </w:t>
      </w:r>
      <w:r w:rsidR="001071B1" w:rsidRPr="001071B1">
        <w:rPr>
          <w:rFonts w:ascii="Times New Roman" w:hAnsi="Times New Roman" w:cs="Times New Roman"/>
        </w:rPr>
        <w:t>Programme under Grant Agreement No. 863034</w:t>
      </w:r>
      <w:r w:rsidR="001071B1">
        <w:rPr>
          <w:rFonts w:ascii="Times New Roman" w:hAnsi="Times New Roman" w:cs="Times New Roman"/>
        </w:rPr>
        <w:t>, for providing financial support for this project</w:t>
      </w:r>
      <w:commentRangeEnd w:id="4"/>
      <w:r w:rsidR="001071B1">
        <w:rPr>
          <w:rStyle w:val="CommentReference"/>
        </w:rPr>
        <w:commentReference w:id="4"/>
      </w:r>
      <w:r w:rsidR="001071B1">
        <w:rPr>
          <w:rFonts w:ascii="Times New Roman" w:hAnsi="Times New Roman" w:cs="Times New Roman"/>
        </w:rPr>
        <w:t xml:space="preserve">. I would like to thank </w:t>
      </w:r>
      <w:r w:rsidRPr="005F0E6D">
        <w:rPr>
          <w:rFonts w:ascii="Times New Roman" w:hAnsi="Times New Roman" w:cs="Times New Roman"/>
        </w:rPr>
        <w:t xml:space="preserve">Dr Marissa Brink-Hull, Dr Brett </w:t>
      </w:r>
      <w:proofErr w:type="gramStart"/>
      <w:r w:rsidRPr="005F0E6D">
        <w:rPr>
          <w:rFonts w:ascii="Times New Roman" w:hAnsi="Times New Roman" w:cs="Times New Roman"/>
        </w:rPr>
        <w:t>Macey</w:t>
      </w:r>
      <w:proofErr w:type="gramEnd"/>
      <w:r w:rsidRPr="005F0E6D">
        <w:rPr>
          <w:rFonts w:ascii="Times New Roman" w:hAnsi="Times New Roman" w:cs="Times New Roman"/>
        </w:rPr>
        <w:t xml:space="preserve"> and Professor John Bolton for the provision of samples</w:t>
      </w:r>
      <w:commentRangeStart w:id="5"/>
      <w:commentRangeEnd w:id="5"/>
      <w:r w:rsidR="009E21F9">
        <w:rPr>
          <w:rStyle w:val="CommentReference"/>
        </w:rPr>
        <w:commentReference w:id="5"/>
      </w:r>
      <w:r w:rsidRPr="005F0E6D">
        <w:rPr>
          <w:rFonts w:ascii="Times New Roman" w:hAnsi="Times New Roman" w:cs="Times New Roman"/>
        </w:rPr>
        <w:t xml:space="preserve"> and supervision </w:t>
      </w:r>
      <w:r w:rsidR="009E21F9">
        <w:rPr>
          <w:rFonts w:ascii="Times New Roman" w:hAnsi="Times New Roman" w:cs="Times New Roman"/>
        </w:rPr>
        <w:t>throughout</w:t>
      </w:r>
      <w:r w:rsidRPr="005F0E6D">
        <w:rPr>
          <w:rFonts w:ascii="Times New Roman" w:hAnsi="Times New Roman" w:cs="Times New Roman"/>
        </w:rPr>
        <w:t xml:space="preserve"> the project. </w:t>
      </w:r>
      <w:r w:rsidR="001071B1">
        <w:rPr>
          <w:rFonts w:ascii="Times New Roman" w:hAnsi="Times New Roman" w:cs="Times New Roman"/>
        </w:rPr>
        <w:t xml:space="preserve">A special thanks to the Department of Forestry, Fisheries and the Environment (DFFE) and all the staff at the DFFE Marine Research Aquarium </w:t>
      </w:r>
      <w:r w:rsidR="009E21F9">
        <w:rPr>
          <w:rFonts w:ascii="Times New Roman" w:hAnsi="Times New Roman" w:cs="Times New Roman"/>
        </w:rPr>
        <w:t xml:space="preserve">in Sea Point (Cape Town) </w:t>
      </w:r>
      <w:r w:rsidR="001071B1">
        <w:rPr>
          <w:rFonts w:ascii="Times New Roman" w:hAnsi="Times New Roman" w:cs="Times New Roman"/>
        </w:rPr>
        <w:t>for the provision of space and equipment to conduct these trials and provision of support throughout the study. This</w:t>
      </w:r>
      <w:r w:rsidRPr="005F0E6D">
        <w:rPr>
          <w:rFonts w:ascii="Times New Roman" w:hAnsi="Times New Roman" w:cs="Times New Roman"/>
        </w:rPr>
        <w:t xml:space="preserve"> project </w:t>
      </w:r>
      <w:r w:rsidR="001071B1">
        <w:rPr>
          <w:rFonts w:ascii="Times New Roman" w:hAnsi="Times New Roman" w:cs="Times New Roman"/>
        </w:rPr>
        <w:t xml:space="preserve">received ethics </w:t>
      </w:r>
      <w:r w:rsidRPr="005F0E6D">
        <w:rPr>
          <w:rFonts w:ascii="Times New Roman" w:hAnsi="Times New Roman" w:cs="Times New Roman"/>
        </w:rPr>
        <w:t>approv</w:t>
      </w:r>
      <w:r w:rsidR="001071B1">
        <w:rPr>
          <w:rFonts w:ascii="Times New Roman" w:hAnsi="Times New Roman" w:cs="Times New Roman"/>
        </w:rPr>
        <w:t>al from</w:t>
      </w:r>
      <w:r w:rsidRPr="005F0E6D">
        <w:rPr>
          <w:rFonts w:ascii="Times New Roman" w:hAnsi="Times New Roman" w:cs="Times New Roman"/>
        </w:rPr>
        <w:t xml:space="preserve"> the Aquaculture Animal Ethics Committee (AAEC) in </w:t>
      </w:r>
      <w:r w:rsidR="009E21F9">
        <w:rPr>
          <w:rFonts w:ascii="Times New Roman" w:hAnsi="Times New Roman" w:cs="Times New Roman"/>
        </w:rPr>
        <w:t xml:space="preserve">the </w:t>
      </w:r>
      <w:r w:rsidRPr="005F0E6D">
        <w:rPr>
          <w:rFonts w:ascii="Times New Roman" w:hAnsi="Times New Roman" w:cs="Times New Roman"/>
        </w:rPr>
        <w:t>Fisheries Branch of the D</w:t>
      </w:r>
      <w:r w:rsidR="001071B1">
        <w:rPr>
          <w:rFonts w:ascii="Times New Roman" w:hAnsi="Times New Roman" w:cs="Times New Roman"/>
        </w:rPr>
        <w:t>FFE</w:t>
      </w:r>
      <w:r w:rsidRPr="005F0E6D">
        <w:rPr>
          <w:rFonts w:ascii="Times New Roman" w:hAnsi="Times New Roman" w:cs="Times New Roman"/>
        </w:rPr>
        <w:t xml:space="preserve"> under project approval </w:t>
      </w:r>
      <w:commentRangeStart w:id="6"/>
      <w:r w:rsidRPr="005F0E6D">
        <w:rPr>
          <w:rFonts w:ascii="Times New Roman" w:hAnsi="Times New Roman" w:cs="Times New Roman"/>
          <w:color w:val="FF0000"/>
        </w:rPr>
        <w:t>No 20210224_su_03_Macey</w:t>
      </w:r>
      <w:commentRangeEnd w:id="6"/>
      <w:r w:rsidR="00BF5A72" w:rsidRPr="005F0E6D">
        <w:rPr>
          <w:rStyle w:val="CommentReference"/>
          <w:rFonts w:ascii="Times New Roman" w:hAnsi="Times New Roman" w:cs="Times New Roman"/>
        </w:rPr>
        <w:commentReference w:id="6"/>
      </w:r>
      <w:r w:rsidRPr="005F0E6D">
        <w:rPr>
          <w:rFonts w:ascii="Times New Roman" w:hAnsi="Times New Roman" w:cs="Times New Roman"/>
        </w:rPr>
        <w:t xml:space="preserve">. </w:t>
      </w:r>
    </w:p>
    <w:p w14:paraId="4E0A9D02" w14:textId="31176EC1" w:rsidR="00BF5A72" w:rsidRPr="005F0E6D" w:rsidRDefault="00BF5A72" w:rsidP="005F0E6D">
      <w:pPr>
        <w:spacing w:line="360" w:lineRule="auto"/>
        <w:rPr>
          <w:rFonts w:ascii="Times New Roman" w:hAnsi="Times New Roman" w:cs="Times New Roman"/>
        </w:rPr>
      </w:pPr>
      <w:r w:rsidRPr="005F0E6D">
        <w:rPr>
          <w:rFonts w:ascii="Times New Roman" w:hAnsi="Times New Roman" w:cs="Times New Roman"/>
        </w:rPr>
        <w:t xml:space="preserve">(acknowledgement of family, friends etc who have </w:t>
      </w:r>
      <w:proofErr w:type="gramStart"/>
      <w:r w:rsidRPr="005F0E6D">
        <w:rPr>
          <w:rFonts w:ascii="Times New Roman" w:hAnsi="Times New Roman" w:cs="Times New Roman"/>
        </w:rPr>
        <w:t>assisted..</w:t>
      </w:r>
      <w:proofErr w:type="gramEnd"/>
      <w:r w:rsidRPr="005F0E6D">
        <w:rPr>
          <w:rFonts w:ascii="Times New Roman" w:hAnsi="Times New Roman" w:cs="Times New Roman"/>
        </w:rPr>
        <w:t>)</w:t>
      </w:r>
      <w:r w:rsidR="001071B1" w:rsidRPr="001071B1">
        <w:t xml:space="preserve"> </w:t>
      </w:r>
    </w:p>
    <w:p w14:paraId="3A7252DA" w14:textId="4EE13C14" w:rsidR="00BF5A72" w:rsidRPr="005F0E6D" w:rsidRDefault="00BF5A72" w:rsidP="005F0E6D">
      <w:pPr>
        <w:spacing w:line="360" w:lineRule="auto"/>
        <w:rPr>
          <w:rFonts w:ascii="Times New Roman" w:hAnsi="Times New Roman" w:cs="Times New Roman"/>
        </w:rPr>
      </w:pPr>
      <w:r w:rsidRPr="005F0E6D">
        <w:rPr>
          <w:rFonts w:ascii="Times New Roman" w:hAnsi="Times New Roman" w:cs="Times New Roman"/>
        </w:rPr>
        <w:br w:type="page"/>
      </w:r>
    </w:p>
    <w:p w14:paraId="75DCF9FE" w14:textId="67D4510D" w:rsidR="006836BE" w:rsidRPr="005F0E6D" w:rsidRDefault="006836BE" w:rsidP="005F0E6D">
      <w:pPr>
        <w:pStyle w:val="Heading1"/>
        <w:spacing w:line="360" w:lineRule="auto"/>
        <w:rPr>
          <w:rFonts w:ascii="Times New Roman" w:hAnsi="Times New Roman" w:cs="Times New Roman"/>
          <w:b/>
          <w:bCs/>
          <w:color w:val="auto"/>
        </w:rPr>
      </w:pPr>
      <w:bookmarkStart w:id="7" w:name="_Toc151041781"/>
      <w:r w:rsidRPr="005F0E6D">
        <w:rPr>
          <w:rFonts w:ascii="Times New Roman" w:hAnsi="Times New Roman" w:cs="Times New Roman"/>
          <w:b/>
          <w:bCs/>
          <w:color w:val="auto"/>
        </w:rPr>
        <w:lastRenderedPageBreak/>
        <w:t>Abstract</w:t>
      </w:r>
      <w:bookmarkEnd w:id="7"/>
    </w:p>
    <w:p w14:paraId="7E444F36" w14:textId="77777777" w:rsidR="00C0100D" w:rsidRDefault="00C0100D" w:rsidP="005F0E6D">
      <w:pPr>
        <w:spacing w:line="360" w:lineRule="auto"/>
        <w:rPr>
          <w:rFonts w:ascii="Times New Roman" w:hAnsi="Times New Roman" w:cs="Times New Roman"/>
        </w:rPr>
      </w:pPr>
    </w:p>
    <w:p w14:paraId="40D05507" w14:textId="4633367A" w:rsidR="00F21B12" w:rsidRPr="005F0E6D" w:rsidRDefault="00C0100D" w:rsidP="005F0E6D">
      <w:pPr>
        <w:spacing w:line="360" w:lineRule="auto"/>
        <w:rPr>
          <w:rFonts w:ascii="Times New Roman" w:hAnsi="Times New Roman" w:cs="Times New Roman"/>
        </w:rPr>
      </w:pPr>
      <w:r w:rsidRPr="00C0100D">
        <w:rPr>
          <w:rFonts w:ascii="Times New Roman" w:hAnsi="Times New Roman" w:cs="Times New Roman"/>
        </w:rPr>
        <w:t>I</w:t>
      </w:r>
      <w:r w:rsidR="007451EC">
        <w:rPr>
          <w:rFonts w:ascii="Times New Roman" w:hAnsi="Times New Roman" w:cs="Times New Roman"/>
        </w:rPr>
        <w:t xml:space="preserve">ntegrated multi-trophic aquaculture (IMTA) </w:t>
      </w:r>
      <w:r w:rsidRPr="00C0100D">
        <w:rPr>
          <w:rFonts w:ascii="Times New Roman" w:hAnsi="Times New Roman" w:cs="Times New Roman"/>
        </w:rPr>
        <w:t>systems</w:t>
      </w:r>
      <w:r w:rsidR="007451EC">
        <w:rPr>
          <w:rFonts w:ascii="Times New Roman" w:hAnsi="Times New Roman" w:cs="Times New Roman"/>
        </w:rPr>
        <w:t xml:space="preserve"> recycle </w:t>
      </w:r>
      <w:r w:rsidRPr="00C0100D">
        <w:rPr>
          <w:rFonts w:ascii="Times New Roman" w:hAnsi="Times New Roman" w:cs="Times New Roman"/>
        </w:rPr>
        <w:t xml:space="preserve">nutrients from uneaten feed and excreted waste of fed species </w:t>
      </w:r>
      <w:r w:rsidR="007451EC">
        <w:rPr>
          <w:rFonts w:ascii="Times New Roman" w:hAnsi="Times New Roman" w:cs="Times New Roman"/>
        </w:rPr>
        <w:t>as</w:t>
      </w:r>
      <w:r w:rsidRPr="00C0100D">
        <w:rPr>
          <w:rFonts w:ascii="Times New Roman" w:hAnsi="Times New Roman" w:cs="Times New Roman"/>
        </w:rPr>
        <w:t xml:space="preserve"> food for extractive species (FAO, 2022). The extractive species in IMTA systems are both traded as a commodity and used as a biofiltration system, which increases their value to the farm, this is especially important for extractive species with low commercial value or species which are new entrants to the market. The implementation of IMTA systems can increase the efficiency of aquaculture systems and contribute to the development of a sustainable aquaculture industry, particularly when species that are ecologically compatible are co-cultured (Kang et al. 2003; Kim et al. 2015).</w:t>
      </w:r>
      <w:r>
        <w:rPr>
          <w:rFonts w:ascii="Times New Roman" w:hAnsi="Times New Roman" w:cs="Times New Roman"/>
        </w:rPr>
        <w:t xml:space="preserve"> </w:t>
      </w:r>
    </w:p>
    <w:p w14:paraId="24E9D4DF" w14:textId="1AD43EDF" w:rsidR="00F21B12" w:rsidRPr="005F0E6D" w:rsidRDefault="00F21B12" w:rsidP="005F0E6D">
      <w:pPr>
        <w:spacing w:line="360" w:lineRule="auto"/>
        <w:rPr>
          <w:rFonts w:ascii="Times New Roman" w:hAnsi="Times New Roman" w:cs="Times New Roman"/>
        </w:rPr>
      </w:pPr>
      <w:r w:rsidRPr="005F0E6D">
        <w:rPr>
          <w:rFonts w:ascii="Times New Roman" w:hAnsi="Times New Roman" w:cs="Times New Roman"/>
        </w:rPr>
        <w:t>(will start on this after discussion is complete)</w:t>
      </w:r>
      <w:r w:rsidR="006836BE" w:rsidRPr="005F0E6D">
        <w:rPr>
          <w:rFonts w:ascii="Times New Roman" w:hAnsi="Times New Roman" w:cs="Times New Roman"/>
        </w:rPr>
        <w:br w:type="page"/>
      </w:r>
    </w:p>
    <w:p w14:paraId="699696AD" w14:textId="77777777" w:rsidR="006836BE" w:rsidRPr="005F0E6D" w:rsidRDefault="006836BE" w:rsidP="005F0E6D">
      <w:pPr>
        <w:spacing w:line="360" w:lineRule="auto"/>
        <w:rPr>
          <w:rFonts w:ascii="Times New Roman" w:hAnsi="Times New Roman" w:cs="Times New Roman"/>
        </w:rPr>
      </w:pPr>
    </w:p>
    <w:bookmarkStart w:id="8" w:name="_Toc151041782" w:displacedByCustomXml="next"/>
    <w:sdt>
      <w:sdtPr>
        <w:rPr>
          <w:rFonts w:ascii="Times New Roman" w:eastAsiaTheme="minorEastAsia" w:hAnsi="Times New Roman" w:cs="Times New Roman"/>
          <w:color w:val="auto"/>
          <w:sz w:val="22"/>
          <w:szCs w:val="22"/>
        </w:rPr>
        <w:id w:val="131372492"/>
        <w:docPartObj>
          <w:docPartGallery w:val="Table of Contents"/>
          <w:docPartUnique/>
        </w:docPartObj>
      </w:sdtPr>
      <w:sdtEndPr>
        <w:rPr>
          <w:b/>
          <w:bCs/>
          <w:noProof/>
        </w:rPr>
      </w:sdtEndPr>
      <w:sdtContent>
        <w:p w14:paraId="4281B911" w14:textId="190C3216" w:rsidR="007C1384" w:rsidRPr="005F0E6D" w:rsidRDefault="007C1384" w:rsidP="005F0E6D">
          <w:pPr>
            <w:pStyle w:val="Heading1"/>
            <w:spacing w:line="360" w:lineRule="auto"/>
            <w:rPr>
              <w:rFonts w:ascii="Times New Roman" w:hAnsi="Times New Roman" w:cs="Times New Roman"/>
              <w:b/>
              <w:bCs/>
              <w:color w:val="auto"/>
            </w:rPr>
          </w:pPr>
          <w:r w:rsidRPr="005F0E6D">
            <w:rPr>
              <w:rFonts w:ascii="Times New Roman" w:hAnsi="Times New Roman" w:cs="Times New Roman"/>
              <w:b/>
              <w:bCs/>
              <w:color w:val="auto"/>
            </w:rPr>
            <w:t>Contents</w:t>
          </w:r>
          <w:bookmarkEnd w:id="8"/>
        </w:p>
        <w:p w14:paraId="05658D3B" w14:textId="77777777" w:rsidR="006836BE" w:rsidRPr="005F0E6D" w:rsidRDefault="006836BE" w:rsidP="005F0E6D">
          <w:pPr>
            <w:pStyle w:val="TOC1"/>
            <w:tabs>
              <w:tab w:val="right" w:leader="dot" w:pos="9736"/>
            </w:tabs>
            <w:spacing w:line="360" w:lineRule="auto"/>
            <w:rPr>
              <w:rFonts w:ascii="Times New Roman" w:hAnsi="Times New Roman"/>
            </w:rPr>
          </w:pPr>
        </w:p>
        <w:p w14:paraId="5700197B" w14:textId="52E5454D" w:rsidR="00E65BC8" w:rsidRDefault="007C1384">
          <w:pPr>
            <w:pStyle w:val="TOC1"/>
            <w:tabs>
              <w:tab w:val="right" w:leader="dot" w:pos="9736"/>
            </w:tabs>
            <w:rPr>
              <w:rFonts w:cstheme="minorBidi"/>
              <w:noProof/>
              <w:kern w:val="2"/>
              <w:lang w:val="en-ZA" w:eastAsia="en-ZA"/>
              <w14:ligatures w14:val="standardContextual"/>
            </w:rPr>
          </w:pPr>
          <w:r w:rsidRPr="005F0E6D">
            <w:rPr>
              <w:rFonts w:ascii="Times New Roman" w:hAnsi="Times New Roman"/>
            </w:rPr>
            <w:fldChar w:fldCharType="begin"/>
          </w:r>
          <w:r w:rsidRPr="005F0E6D">
            <w:rPr>
              <w:rFonts w:ascii="Times New Roman" w:hAnsi="Times New Roman"/>
            </w:rPr>
            <w:instrText xml:space="preserve"> TOC \o "1-3" \h \z \u </w:instrText>
          </w:r>
          <w:r w:rsidRPr="005F0E6D">
            <w:rPr>
              <w:rFonts w:ascii="Times New Roman" w:hAnsi="Times New Roman"/>
            </w:rPr>
            <w:fldChar w:fldCharType="separate"/>
          </w:r>
          <w:hyperlink w:anchor="_Toc151041779" w:history="1">
            <w:r w:rsidR="00E65BC8" w:rsidRPr="00FF188F">
              <w:rPr>
                <w:rStyle w:val="Hyperlink"/>
                <w:rFonts w:ascii="Times New Roman" w:hAnsi="Times New Roman"/>
                <w:b/>
                <w:bCs/>
                <w:noProof/>
              </w:rPr>
              <w:t>Declaration</w:t>
            </w:r>
            <w:r w:rsidR="00E65BC8">
              <w:rPr>
                <w:noProof/>
                <w:webHidden/>
              </w:rPr>
              <w:tab/>
            </w:r>
            <w:r w:rsidR="00E65BC8">
              <w:rPr>
                <w:noProof/>
                <w:webHidden/>
              </w:rPr>
              <w:fldChar w:fldCharType="begin"/>
            </w:r>
            <w:r w:rsidR="00E65BC8">
              <w:rPr>
                <w:noProof/>
                <w:webHidden/>
              </w:rPr>
              <w:instrText xml:space="preserve"> PAGEREF _Toc151041779 \h </w:instrText>
            </w:r>
            <w:r w:rsidR="00E65BC8">
              <w:rPr>
                <w:noProof/>
                <w:webHidden/>
              </w:rPr>
            </w:r>
            <w:r w:rsidR="00E65BC8">
              <w:rPr>
                <w:noProof/>
                <w:webHidden/>
              </w:rPr>
              <w:fldChar w:fldCharType="separate"/>
            </w:r>
            <w:r w:rsidR="00E65BC8">
              <w:rPr>
                <w:noProof/>
                <w:webHidden/>
              </w:rPr>
              <w:t>1</w:t>
            </w:r>
            <w:r w:rsidR="00E65BC8">
              <w:rPr>
                <w:noProof/>
                <w:webHidden/>
              </w:rPr>
              <w:fldChar w:fldCharType="end"/>
            </w:r>
          </w:hyperlink>
        </w:p>
        <w:p w14:paraId="39DE7A85" w14:textId="2321FCD7" w:rsidR="00E65BC8" w:rsidRDefault="00000000">
          <w:pPr>
            <w:pStyle w:val="TOC1"/>
            <w:tabs>
              <w:tab w:val="right" w:leader="dot" w:pos="9736"/>
            </w:tabs>
            <w:rPr>
              <w:rFonts w:cstheme="minorBidi"/>
              <w:noProof/>
              <w:kern w:val="2"/>
              <w:lang w:val="en-ZA" w:eastAsia="en-ZA"/>
              <w14:ligatures w14:val="standardContextual"/>
            </w:rPr>
          </w:pPr>
          <w:hyperlink w:anchor="_Toc151041780" w:history="1">
            <w:r w:rsidR="00E65BC8" w:rsidRPr="00FF188F">
              <w:rPr>
                <w:rStyle w:val="Hyperlink"/>
                <w:rFonts w:ascii="Times New Roman" w:hAnsi="Times New Roman"/>
                <w:b/>
                <w:bCs/>
                <w:noProof/>
                <w:w w:val="110"/>
              </w:rPr>
              <w:t>Acknowledgements</w:t>
            </w:r>
            <w:r w:rsidR="00E65BC8">
              <w:rPr>
                <w:noProof/>
                <w:webHidden/>
              </w:rPr>
              <w:tab/>
            </w:r>
            <w:r w:rsidR="00E65BC8">
              <w:rPr>
                <w:noProof/>
                <w:webHidden/>
              </w:rPr>
              <w:fldChar w:fldCharType="begin"/>
            </w:r>
            <w:r w:rsidR="00E65BC8">
              <w:rPr>
                <w:noProof/>
                <w:webHidden/>
              </w:rPr>
              <w:instrText xml:space="preserve"> PAGEREF _Toc151041780 \h </w:instrText>
            </w:r>
            <w:r w:rsidR="00E65BC8">
              <w:rPr>
                <w:noProof/>
                <w:webHidden/>
              </w:rPr>
            </w:r>
            <w:r w:rsidR="00E65BC8">
              <w:rPr>
                <w:noProof/>
                <w:webHidden/>
              </w:rPr>
              <w:fldChar w:fldCharType="separate"/>
            </w:r>
            <w:r w:rsidR="00E65BC8">
              <w:rPr>
                <w:noProof/>
                <w:webHidden/>
              </w:rPr>
              <w:t>2</w:t>
            </w:r>
            <w:r w:rsidR="00E65BC8">
              <w:rPr>
                <w:noProof/>
                <w:webHidden/>
              </w:rPr>
              <w:fldChar w:fldCharType="end"/>
            </w:r>
          </w:hyperlink>
        </w:p>
        <w:p w14:paraId="270F1D4E" w14:textId="7EE69007" w:rsidR="00E65BC8" w:rsidRDefault="00000000">
          <w:pPr>
            <w:pStyle w:val="TOC1"/>
            <w:tabs>
              <w:tab w:val="right" w:leader="dot" w:pos="9736"/>
            </w:tabs>
            <w:rPr>
              <w:rFonts w:cstheme="minorBidi"/>
              <w:noProof/>
              <w:kern w:val="2"/>
              <w:lang w:val="en-ZA" w:eastAsia="en-ZA"/>
              <w14:ligatures w14:val="standardContextual"/>
            </w:rPr>
          </w:pPr>
          <w:hyperlink w:anchor="_Toc151041781" w:history="1">
            <w:r w:rsidR="00E65BC8" w:rsidRPr="00FF188F">
              <w:rPr>
                <w:rStyle w:val="Hyperlink"/>
                <w:rFonts w:ascii="Times New Roman" w:hAnsi="Times New Roman"/>
                <w:b/>
                <w:bCs/>
                <w:noProof/>
              </w:rPr>
              <w:t>Abstract</w:t>
            </w:r>
            <w:r w:rsidR="00E65BC8">
              <w:rPr>
                <w:noProof/>
                <w:webHidden/>
              </w:rPr>
              <w:tab/>
            </w:r>
            <w:r w:rsidR="00E65BC8">
              <w:rPr>
                <w:noProof/>
                <w:webHidden/>
              </w:rPr>
              <w:fldChar w:fldCharType="begin"/>
            </w:r>
            <w:r w:rsidR="00E65BC8">
              <w:rPr>
                <w:noProof/>
                <w:webHidden/>
              </w:rPr>
              <w:instrText xml:space="preserve"> PAGEREF _Toc151041781 \h </w:instrText>
            </w:r>
            <w:r w:rsidR="00E65BC8">
              <w:rPr>
                <w:noProof/>
                <w:webHidden/>
              </w:rPr>
            </w:r>
            <w:r w:rsidR="00E65BC8">
              <w:rPr>
                <w:noProof/>
                <w:webHidden/>
              </w:rPr>
              <w:fldChar w:fldCharType="separate"/>
            </w:r>
            <w:r w:rsidR="00E65BC8">
              <w:rPr>
                <w:noProof/>
                <w:webHidden/>
              </w:rPr>
              <w:t>3</w:t>
            </w:r>
            <w:r w:rsidR="00E65BC8">
              <w:rPr>
                <w:noProof/>
                <w:webHidden/>
              </w:rPr>
              <w:fldChar w:fldCharType="end"/>
            </w:r>
          </w:hyperlink>
        </w:p>
        <w:p w14:paraId="09E3FCC6" w14:textId="48874364" w:rsidR="00E65BC8" w:rsidRDefault="00000000">
          <w:pPr>
            <w:pStyle w:val="TOC1"/>
            <w:tabs>
              <w:tab w:val="right" w:leader="dot" w:pos="9736"/>
            </w:tabs>
            <w:rPr>
              <w:rFonts w:cstheme="minorBidi"/>
              <w:noProof/>
              <w:kern w:val="2"/>
              <w:lang w:val="en-ZA" w:eastAsia="en-ZA"/>
              <w14:ligatures w14:val="standardContextual"/>
            </w:rPr>
          </w:pPr>
          <w:hyperlink w:anchor="_Toc151041782" w:history="1">
            <w:r w:rsidR="00E65BC8" w:rsidRPr="00FF188F">
              <w:rPr>
                <w:rStyle w:val="Hyperlink"/>
                <w:rFonts w:ascii="Times New Roman" w:hAnsi="Times New Roman"/>
                <w:b/>
                <w:bCs/>
                <w:noProof/>
              </w:rPr>
              <w:t>Contents</w:t>
            </w:r>
            <w:r w:rsidR="00E65BC8">
              <w:rPr>
                <w:noProof/>
                <w:webHidden/>
              </w:rPr>
              <w:tab/>
            </w:r>
            <w:r w:rsidR="00E65BC8">
              <w:rPr>
                <w:noProof/>
                <w:webHidden/>
              </w:rPr>
              <w:fldChar w:fldCharType="begin"/>
            </w:r>
            <w:r w:rsidR="00E65BC8">
              <w:rPr>
                <w:noProof/>
                <w:webHidden/>
              </w:rPr>
              <w:instrText xml:space="preserve"> PAGEREF _Toc151041782 \h </w:instrText>
            </w:r>
            <w:r w:rsidR="00E65BC8">
              <w:rPr>
                <w:noProof/>
                <w:webHidden/>
              </w:rPr>
            </w:r>
            <w:r w:rsidR="00E65BC8">
              <w:rPr>
                <w:noProof/>
                <w:webHidden/>
              </w:rPr>
              <w:fldChar w:fldCharType="separate"/>
            </w:r>
            <w:r w:rsidR="00E65BC8">
              <w:rPr>
                <w:noProof/>
                <w:webHidden/>
              </w:rPr>
              <w:t>4</w:t>
            </w:r>
            <w:r w:rsidR="00E65BC8">
              <w:rPr>
                <w:noProof/>
                <w:webHidden/>
              </w:rPr>
              <w:fldChar w:fldCharType="end"/>
            </w:r>
          </w:hyperlink>
        </w:p>
        <w:p w14:paraId="0A64FDB1" w14:textId="05324620" w:rsidR="00E65BC8" w:rsidRDefault="00000000">
          <w:pPr>
            <w:pStyle w:val="TOC1"/>
            <w:tabs>
              <w:tab w:val="right" w:leader="dot" w:pos="9736"/>
            </w:tabs>
            <w:rPr>
              <w:rFonts w:cstheme="minorBidi"/>
              <w:noProof/>
              <w:kern w:val="2"/>
              <w:lang w:val="en-ZA" w:eastAsia="en-ZA"/>
              <w14:ligatures w14:val="standardContextual"/>
            </w:rPr>
          </w:pPr>
          <w:hyperlink w:anchor="_Toc151041783" w:history="1">
            <w:r w:rsidR="00E65BC8" w:rsidRPr="00FF188F">
              <w:rPr>
                <w:rStyle w:val="Hyperlink"/>
                <w:rFonts w:ascii="Times New Roman" w:hAnsi="Times New Roman"/>
                <w:b/>
                <w:bCs/>
                <w:noProof/>
                <w:w w:val="110"/>
              </w:rPr>
              <w:t>List of figures and tables</w:t>
            </w:r>
            <w:r w:rsidR="00E65BC8">
              <w:rPr>
                <w:noProof/>
                <w:webHidden/>
              </w:rPr>
              <w:tab/>
            </w:r>
            <w:r w:rsidR="00E65BC8">
              <w:rPr>
                <w:noProof/>
                <w:webHidden/>
              </w:rPr>
              <w:fldChar w:fldCharType="begin"/>
            </w:r>
            <w:r w:rsidR="00E65BC8">
              <w:rPr>
                <w:noProof/>
                <w:webHidden/>
              </w:rPr>
              <w:instrText xml:space="preserve"> PAGEREF _Toc151041783 \h </w:instrText>
            </w:r>
            <w:r w:rsidR="00E65BC8">
              <w:rPr>
                <w:noProof/>
                <w:webHidden/>
              </w:rPr>
            </w:r>
            <w:r w:rsidR="00E65BC8">
              <w:rPr>
                <w:noProof/>
                <w:webHidden/>
              </w:rPr>
              <w:fldChar w:fldCharType="separate"/>
            </w:r>
            <w:r w:rsidR="00E65BC8">
              <w:rPr>
                <w:noProof/>
                <w:webHidden/>
              </w:rPr>
              <w:t>6</w:t>
            </w:r>
            <w:r w:rsidR="00E65BC8">
              <w:rPr>
                <w:noProof/>
                <w:webHidden/>
              </w:rPr>
              <w:fldChar w:fldCharType="end"/>
            </w:r>
          </w:hyperlink>
        </w:p>
        <w:p w14:paraId="5F6526E5" w14:textId="2F785CD0" w:rsidR="00E65BC8" w:rsidRDefault="00000000">
          <w:pPr>
            <w:pStyle w:val="TOC1"/>
            <w:tabs>
              <w:tab w:val="right" w:leader="dot" w:pos="9736"/>
            </w:tabs>
            <w:rPr>
              <w:rFonts w:cstheme="minorBidi"/>
              <w:noProof/>
              <w:kern w:val="2"/>
              <w:lang w:val="en-ZA" w:eastAsia="en-ZA"/>
              <w14:ligatures w14:val="standardContextual"/>
            </w:rPr>
          </w:pPr>
          <w:hyperlink w:anchor="_Toc151041784" w:history="1">
            <w:r w:rsidR="00E65BC8" w:rsidRPr="00FF188F">
              <w:rPr>
                <w:rStyle w:val="Hyperlink"/>
                <w:rFonts w:ascii="Times New Roman" w:hAnsi="Times New Roman"/>
                <w:b/>
                <w:bCs/>
                <w:noProof/>
                <w:w w:val="110"/>
              </w:rPr>
              <w:t>List of acronyms</w:t>
            </w:r>
            <w:r w:rsidR="00E65BC8">
              <w:rPr>
                <w:noProof/>
                <w:webHidden/>
              </w:rPr>
              <w:tab/>
            </w:r>
            <w:r w:rsidR="00E65BC8">
              <w:rPr>
                <w:noProof/>
                <w:webHidden/>
              </w:rPr>
              <w:fldChar w:fldCharType="begin"/>
            </w:r>
            <w:r w:rsidR="00E65BC8">
              <w:rPr>
                <w:noProof/>
                <w:webHidden/>
              </w:rPr>
              <w:instrText xml:space="preserve"> PAGEREF _Toc151041784 \h </w:instrText>
            </w:r>
            <w:r w:rsidR="00E65BC8">
              <w:rPr>
                <w:noProof/>
                <w:webHidden/>
              </w:rPr>
            </w:r>
            <w:r w:rsidR="00E65BC8">
              <w:rPr>
                <w:noProof/>
                <w:webHidden/>
              </w:rPr>
              <w:fldChar w:fldCharType="separate"/>
            </w:r>
            <w:r w:rsidR="00E65BC8">
              <w:rPr>
                <w:noProof/>
                <w:webHidden/>
              </w:rPr>
              <w:t>7</w:t>
            </w:r>
            <w:r w:rsidR="00E65BC8">
              <w:rPr>
                <w:noProof/>
                <w:webHidden/>
              </w:rPr>
              <w:fldChar w:fldCharType="end"/>
            </w:r>
          </w:hyperlink>
        </w:p>
        <w:p w14:paraId="469216DA" w14:textId="213F241E" w:rsidR="00E65BC8" w:rsidRDefault="00000000">
          <w:pPr>
            <w:pStyle w:val="TOC1"/>
            <w:tabs>
              <w:tab w:val="left" w:pos="440"/>
              <w:tab w:val="right" w:leader="dot" w:pos="9736"/>
            </w:tabs>
            <w:rPr>
              <w:rFonts w:cstheme="minorBidi"/>
              <w:noProof/>
              <w:kern w:val="2"/>
              <w:lang w:val="en-ZA" w:eastAsia="en-ZA"/>
              <w14:ligatures w14:val="standardContextual"/>
            </w:rPr>
          </w:pPr>
          <w:hyperlink w:anchor="_Toc151041785" w:history="1">
            <w:r w:rsidR="00E65BC8" w:rsidRPr="00FF188F">
              <w:rPr>
                <w:rStyle w:val="Hyperlink"/>
                <w:rFonts w:ascii="Times New Roman" w:hAnsi="Times New Roman"/>
                <w:b/>
                <w:bCs/>
                <w:noProof/>
              </w:rPr>
              <w:t>1.</w:t>
            </w:r>
            <w:r w:rsidR="00E65BC8">
              <w:rPr>
                <w:rFonts w:cstheme="minorBidi"/>
                <w:noProof/>
                <w:kern w:val="2"/>
                <w:lang w:val="en-ZA" w:eastAsia="en-ZA"/>
                <w14:ligatures w14:val="standardContextual"/>
              </w:rPr>
              <w:tab/>
            </w:r>
            <w:r w:rsidR="00E65BC8" w:rsidRPr="00FF188F">
              <w:rPr>
                <w:rStyle w:val="Hyperlink"/>
                <w:rFonts w:ascii="Times New Roman" w:hAnsi="Times New Roman"/>
                <w:b/>
                <w:bCs/>
                <w:noProof/>
              </w:rPr>
              <w:t>Introduction</w:t>
            </w:r>
            <w:r w:rsidR="00E65BC8">
              <w:rPr>
                <w:noProof/>
                <w:webHidden/>
              </w:rPr>
              <w:tab/>
            </w:r>
            <w:r w:rsidR="00E65BC8">
              <w:rPr>
                <w:noProof/>
                <w:webHidden/>
              </w:rPr>
              <w:fldChar w:fldCharType="begin"/>
            </w:r>
            <w:r w:rsidR="00E65BC8">
              <w:rPr>
                <w:noProof/>
                <w:webHidden/>
              </w:rPr>
              <w:instrText xml:space="preserve"> PAGEREF _Toc151041785 \h </w:instrText>
            </w:r>
            <w:r w:rsidR="00E65BC8">
              <w:rPr>
                <w:noProof/>
                <w:webHidden/>
              </w:rPr>
            </w:r>
            <w:r w:rsidR="00E65BC8">
              <w:rPr>
                <w:noProof/>
                <w:webHidden/>
              </w:rPr>
              <w:fldChar w:fldCharType="separate"/>
            </w:r>
            <w:r w:rsidR="00E65BC8">
              <w:rPr>
                <w:noProof/>
                <w:webHidden/>
              </w:rPr>
              <w:t>8</w:t>
            </w:r>
            <w:r w:rsidR="00E65BC8">
              <w:rPr>
                <w:noProof/>
                <w:webHidden/>
              </w:rPr>
              <w:fldChar w:fldCharType="end"/>
            </w:r>
          </w:hyperlink>
        </w:p>
        <w:p w14:paraId="6D83861B" w14:textId="627BAD14" w:rsidR="00E65BC8" w:rsidRDefault="00000000">
          <w:pPr>
            <w:pStyle w:val="TOC2"/>
            <w:tabs>
              <w:tab w:val="left" w:pos="880"/>
              <w:tab w:val="right" w:leader="dot" w:pos="9736"/>
            </w:tabs>
            <w:rPr>
              <w:rFonts w:cstheme="minorBidi"/>
              <w:noProof/>
              <w:kern w:val="2"/>
              <w:lang w:val="en-ZA" w:eastAsia="en-ZA"/>
              <w14:ligatures w14:val="standardContextual"/>
            </w:rPr>
          </w:pPr>
          <w:hyperlink w:anchor="_Toc151041786" w:history="1">
            <w:r w:rsidR="00E65BC8" w:rsidRPr="00FF188F">
              <w:rPr>
                <w:rStyle w:val="Hyperlink"/>
                <w:rFonts w:ascii="Times New Roman" w:hAnsi="Times New Roman"/>
                <w:noProof/>
              </w:rPr>
              <w:t>1.1.</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Global aquaculture</w:t>
            </w:r>
            <w:r w:rsidR="00E65BC8">
              <w:rPr>
                <w:noProof/>
                <w:webHidden/>
              </w:rPr>
              <w:tab/>
            </w:r>
            <w:r w:rsidR="00E65BC8">
              <w:rPr>
                <w:noProof/>
                <w:webHidden/>
              </w:rPr>
              <w:fldChar w:fldCharType="begin"/>
            </w:r>
            <w:r w:rsidR="00E65BC8">
              <w:rPr>
                <w:noProof/>
                <w:webHidden/>
              </w:rPr>
              <w:instrText xml:space="preserve"> PAGEREF _Toc151041786 \h </w:instrText>
            </w:r>
            <w:r w:rsidR="00E65BC8">
              <w:rPr>
                <w:noProof/>
                <w:webHidden/>
              </w:rPr>
            </w:r>
            <w:r w:rsidR="00E65BC8">
              <w:rPr>
                <w:noProof/>
                <w:webHidden/>
              </w:rPr>
              <w:fldChar w:fldCharType="separate"/>
            </w:r>
            <w:r w:rsidR="00E65BC8">
              <w:rPr>
                <w:noProof/>
                <w:webHidden/>
              </w:rPr>
              <w:t>8</w:t>
            </w:r>
            <w:r w:rsidR="00E65BC8">
              <w:rPr>
                <w:noProof/>
                <w:webHidden/>
              </w:rPr>
              <w:fldChar w:fldCharType="end"/>
            </w:r>
          </w:hyperlink>
        </w:p>
        <w:p w14:paraId="69BC9CA3" w14:textId="1E86302B" w:rsidR="00E65BC8" w:rsidRDefault="00000000">
          <w:pPr>
            <w:pStyle w:val="TOC2"/>
            <w:tabs>
              <w:tab w:val="left" w:pos="880"/>
              <w:tab w:val="right" w:leader="dot" w:pos="9736"/>
            </w:tabs>
            <w:rPr>
              <w:rFonts w:cstheme="minorBidi"/>
              <w:noProof/>
              <w:kern w:val="2"/>
              <w:lang w:val="en-ZA" w:eastAsia="en-ZA"/>
              <w14:ligatures w14:val="standardContextual"/>
            </w:rPr>
          </w:pPr>
          <w:hyperlink w:anchor="_Toc151041787" w:history="1">
            <w:r w:rsidR="00E65BC8" w:rsidRPr="00FF188F">
              <w:rPr>
                <w:rStyle w:val="Hyperlink"/>
                <w:rFonts w:ascii="Times New Roman" w:hAnsi="Times New Roman"/>
                <w:noProof/>
              </w:rPr>
              <w:t>1.2.</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African and South African aquaculture</w:t>
            </w:r>
            <w:r w:rsidR="00E65BC8">
              <w:rPr>
                <w:noProof/>
                <w:webHidden/>
              </w:rPr>
              <w:tab/>
            </w:r>
            <w:r w:rsidR="00E65BC8">
              <w:rPr>
                <w:noProof/>
                <w:webHidden/>
              </w:rPr>
              <w:fldChar w:fldCharType="begin"/>
            </w:r>
            <w:r w:rsidR="00E65BC8">
              <w:rPr>
                <w:noProof/>
                <w:webHidden/>
              </w:rPr>
              <w:instrText xml:space="preserve"> PAGEREF _Toc151041787 \h </w:instrText>
            </w:r>
            <w:r w:rsidR="00E65BC8">
              <w:rPr>
                <w:noProof/>
                <w:webHidden/>
              </w:rPr>
            </w:r>
            <w:r w:rsidR="00E65BC8">
              <w:rPr>
                <w:noProof/>
                <w:webHidden/>
              </w:rPr>
              <w:fldChar w:fldCharType="separate"/>
            </w:r>
            <w:r w:rsidR="00E65BC8">
              <w:rPr>
                <w:noProof/>
                <w:webHidden/>
              </w:rPr>
              <w:t>9</w:t>
            </w:r>
            <w:r w:rsidR="00E65BC8">
              <w:rPr>
                <w:noProof/>
                <w:webHidden/>
              </w:rPr>
              <w:fldChar w:fldCharType="end"/>
            </w:r>
          </w:hyperlink>
        </w:p>
        <w:p w14:paraId="03D20989" w14:textId="0FBD78D5" w:rsidR="00E65BC8" w:rsidRDefault="00000000">
          <w:pPr>
            <w:pStyle w:val="TOC2"/>
            <w:tabs>
              <w:tab w:val="left" w:pos="880"/>
              <w:tab w:val="right" w:leader="dot" w:pos="9736"/>
            </w:tabs>
            <w:rPr>
              <w:rFonts w:cstheme="minorBidi"/>
              <w:noProof/>
              <w:kern w:val="2"/>
              <w:lang w:val="en-ZA" w:eastAsia="en-ZA"/>
              <w14:ligatures w14:val="standardContextual"/>
            </w:rPr>
          </w:pPr>
          <w:hyperlink w:anchor="_Toc151041788" w:history="1">
            <w:r w:rsidR="00E65BC8" w:rsidRPr="00FF188F">
              <w:rPr>
                <w:rStyle w:val="Hyperlink"/>
                <w:rFonts w:ascii="Times New Roman" w:hAnsi="Times New Roman"/>
                <w:noProof/>
              </w:rPr>
              <w:t>1.1.</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Research aim and objectives</w:t>
            </w:r>
            <w:r w:rsidR="00E65BC8">
              <w:rPr>
                <w:noProof/>
                <w:webHidden/>
              </w:rPr>
              <w:tab/>
            </w:r>
            <w:r w:rsidR="00E65BC8">
              <w:rPr>
                <w:noProof/>
                <w:webHidden/>
              </w:rPr>
              <w:fldChar w:fldCharType="begin"/>
            </w:r>
            <w:r w:rsidR="00E65BC8">
              <w:rPr>
                <w:noProof/>
                <w:webHidden/>
              </w:rPr>
              <w:instrText xml:space="preserve"> PAGEREF _Toc151041788 \h </w:instrText>
            </w:r>
            <w:r w:rsidR="00E65BC8">
              <w:rPr>
                <w:noProof/>
                <w:webHidden/>
              </w:rPr>
            </w:r>
            <w:r w:rsidR="00E65BC8">
              <w:rPr>
                <w:noProof/>
                <w:webHidden/>
              </w:rPr>
              <w:fldChar w:fldCharType="separate"/>
            </w:r>
            <w:r w:rsidR="00E65BC8">
              <w:rPr>
                <w:noProof/>
                <w:webHidden/>
              </w:rPr>
              <w:t>11</w:t>
            </w:r>
            <w:r w:rsidR="00E65BC8">
              <w:rPr>
                <w:noProof/>
                <w:webHidden/>
              </w:rPr>
              <w:fldChar w:fldCharType="end"/>
            </w:r>
          </w:hyperlink>
        </w:p>
        <w:p w14:paraId="2BC48AF6" w14:textId="1A74D869" w:rsidR="00E65BC8" w:rsidRDefault="00000000">
          <w:pPr>
            <w:pStyle w:val="TOC1"/>
            <w:tabs>
              <w:tab w:val="left" w:pos="440"/>
              <w:tab w:val="right" w:leader="dot" w:pos="9736"/>
            </w:tabs>
            <w:rPr>
              <w:rFonts w:cstheme="minorBidi"/>
              <w:noProof/>
              <w:kern w:val="2"/>
              <w:lang w:val="en-ZA" w:eastAsia="en-ZA"/>
              <w14:ligatures w14:val="standardContextual"/>
            </w:rPr>
          </w:pPr>
          <w:hyperlink w:anchor="_Toc151041789" w:history="1">
            <w:r w:rsidR="00E65BC8" w:rsidRPr="00FF188F">
              <w:rPr>
                <w:rStyle w:val="Hyperlink"/>
                <w:rFonts w:ascii="Times New Roman" w:hAnsi="Times New Roman"/>
                <w:b/>
                <w:bCs/>
                <w:noProof/>
              </w:rPr>
              <w:t>2.</w:t>
            </w:r>
            <w:r w:rsidR="00E65BC8">
              <w:rPr>
                <w:rFonts w:cstheme="minorBidi"/>
                <w:noProof/>
                <w:kern w:val="2"/>
                <w:lang w:val="en-ZA" w:eastAsia="en-ZA"/>
                <w14:ligatures w14:val="standardContextual"/>
              </w:rPr>
              <w:tab/>
            </w:r>
            <w:r w:rsidR="00E65BC8" w:rsidRPr="00FF188F">
              <w:rPr>
                <w:rStyle w:val="Hyperlink"/>
                <w:rFonts w:ascii="Times New Roman" w:hAnsi="Times New Roman"/>
                <w:b/>
                <w:bCs/>
                <w:noProof/>
              </w:rPr>
              <w:t>Literature review</w:t>
            </w:r>
            <w:r w:rsidR="00E65BC8">
              <w:rPr>
                <w:noProof/>
                <w:webHidden/>
              </w:rPr>
              <w:tab/>
            </w:r>
            <w:r w:rsidR="00E65BC8">
              <w:rPr>
                <w:noProof/>
                <w:webHidden/>
              </w:rPr>
              <w:fldChar w:fldCharType="begin"/>
            </w:r>
            <w:r w:rsidR="00E65BC8">
              <w:rPr>
                <w:noProof/>
                <w:webHidden/>
              </w:rPr>
              <w:instrText xml:space="preserve"> PAGEREF _Toc151041789 \h </w:instrText>
            </w:r>
            <w:r w:rsidR="00E65BC8">
              <w:rPr>
                <w:noProof/>
                <w:webHidden/>
              </w:rPr>
            </w:r>
            <w:r w:rsidR="00E65BC8">
              <w:rPr>
                <w:noProof/>
                <w:webHidden/>
              </w:rPr>
              <w:fldChar w:fldCharType="separate"/>
            </w:r>
            <w:r w:rsidR="00E65BC8">
              <w:rPr>
                <w:noProof/>
                <w:webHidden/>
              </w:rPr>
              <w:t>12</w:t>
            </w:r>
            <w:r w:rsidR="00E65BC8">
              <w:rPr>
                <w:noProof/>
                <w:webHidden/>
              </w:rPr>
              <w:fldChar w:fldCharType="end"/>
            </w:r>
          </w:hyperlink>
        </w:p>
        <w:p w14:paraId="2E13D011" w14:textId="00296B16" w:rsidR="00E65BC8" w:rsidRDefault="00000000">
          <w:pPr>
            <w:pStyle w:val="TOC1"/>
            <w:tabs>
              <w:tab w:val="left" w:pos="440"/>
              <w:tab w:val="right" w:leader="dot" w:pos="9736"/>
            </w:tabs>
            <w:rPr>
              <w:rFonts w:cstheme="minorBidi"/>
              <w:noProof/>
              <w:kern w:val="2"/>
              <w:lang w:val="en-ZA" w:eastAsia="en-ZA"/>
              <w14:ligatures w14:val="standardContextual"/>
            </w:rPr>
          </w:pPr>
          <w:hyperlink w:anchor="_Toc151041790" w:history="1">
            <w:r w:rsidR="00E65BC8" w:rsidRPr="00FF188F">
              <w:rPr>
                <w:rStyle w:val="Hyperlink"/>
                <w:rFonts w:ascii="Times New Roman" w:hAnsi="Times New Roman"/>
                <w:b/>
                <w:bCs/>
                <w:noProof/>
              </w:rPr>
              <w:t>3.</w:t>
            </w:r>
            <w:r w:rsidR="00E65BC8">
              <w:rPr>
                <w:rFonts w:cstheme="minorBidi"/>
                <w:noProof/>
                <w:kern w:val="2"/>
                <w:lang w:val="en-ZA" w:eastAsia="en-ZA"/>
                <w14:ligatures w14:val="standardContextual"/>
              </w:rPr>
              <w:tab/>
            </w:r>
            <w:r w:rsidR="00E65BC8" w:rsidRPr="00FF188F">
              <w:rPr>
                <w:rStyle w:val="Hyperlink"/>
                <w:rFonts w:ascii="Times New Roman" w:hAnsi="Times New Roman"/>
                <w:b/>
                <w:bCs/>
                <w:noProof/>
              </w:rPr>
              <w:t>Materials and methods</w:t>
            </w:r>
            <w:r w:rsidR="00E65BC8">
              <w:rPr>
                <w:noProof/>
                <w:webHidden/>
              </w:rPr>
              <w:tab/>
            </w:r>
            <w:r w:rsidR="00E65BC8">
              <w:rPr>
                <w:noProof/>
                <w:webHidden/>
              </w:rPr>
              <w:fldChar w:fldCharType="begin"/>
            </w:r>
            <w:r w:rsidR="00E65BC8">
              <w:rPr>
                <w:noProof/>
                <w:webHidden/>
              </w:rPr>
              <w:instrText xml:space="preserve"> PAGEREF _Toc151041790 \h </w:instrText>
            </w:r>
            <w:r w:rsidR="00E65BC8">
              <w:rPr>
                <w:noProof/>
                <w:webHidden/>
              </w:rPr>
            </w:r>
            <w:r w:rsidR="00E65BC8">
              <w:rPr>
                <w:noProof/>
                <w:webHidden/>
              </w:rPr>
              <w:fldChar w:fldCharType="separate"/>
            </w:r>
            <w:r w:rsidR="00E65BC8">
              <w:rPr>
                <w:noProof/>
                <w:webHidden/>
              </w:rPr>
              <w:t>13</w:t>
            </w:r>
            <w:r w:rsidR="00E65BC8">
              <w:rPr>
                <w:noProof/>
                <w:webHidden/>
              </w:rPr>
              <w:fldChar w:fldCharType="end"/>
            </w:r>
          </w:hyperlink>
        </w:p>
        <w:p w14:paraId="4921E7B4" w14:textId="5D534F39" w:rsidR="00E65BC8" w:rsidRDefault="00000000">
          <w:pPr>
            <w:pStyle w:val="TOC2"/>
            <w:tabs>
              <w:tab w:val="left" w:pos="880"/>
              <w:tab w:val="right" w:leader="dot" w:pos="9736"/>
            </w:tabs>
            <w:rPr>
              <w:rFonts w:cstheme="minorBidi"/>
              <w:noProof/>
              <w:kern w:val="2"/>
              <w:lang w:val="en-ZA" w:eastAsia="en-ZA"/>
              <w14:ligatures w14:val="standardContextual"/>
            </w:rPr>
          </w:pPr>
          <w:hyperlink w:anchor="_Toc151041791" w:history="1">
            <w:r w:rsidR="00E65BC8" w:rsidRPr="00FF188F">
              <w:rPr>
                <w:rStyle w:val="Hyperlink"/>
                <w:rFonts w:ascii="Times New Roman" w:hAnsi="Times New Roman"/>
                <w:noProof/>
              </w:rPr>
              <w:t>3.1.</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Ethics statement</w:t>
            </w:r>
            <w:r w:rsidR="00E65BC8">
              <w:rPr>
                <w:noProof/>
                <w:webHidden/>
              </w:rPr>
              <w:tab/>
            </w:r>
            <w:r w:rsidR="00E65BC8">
              <w:rPr>
                <w:noProof/>
                <w:webHidden/>
              </w:rPr>
              <w:fldChar w:fldCharType="begin"/>
            </w:r>
            <w:r w:rsidR="00E65BC8">
              <w:rPr>
                <w:noProof/>
                <w:webHidden/>
              </w:rPr>
              <w:instrText xml:space="preserve"> PAGEREF _Toc151041791 \h </w:instrText>
            </w:r>
            <w:r w:rsidR="00E65BC8">
              <w:rPr>
                <w:noProof/>
                <w:webHidden/>
              </w:rPr>
            </w:r>
            <w:r w:rsidR="00E65BC8">
              <w:rPr>
                <w:noProof/>
                <w:webHidden/>
              </w:rPr>
              <w:fldChar w:fldCharType="separate"/>
            </w:r>
            <w:r w:rsidR="00E65BC8">
              <w:rPr>
                <w:noProof/>
                <w:webHidden/>
              </w:rPr>
              <w:t>13</w:t>
            </w:r>
            <w:r w:rsidR="00E65BC8">
              <w:rPr>
                <w:noProof/>
                <w:webHidden/>
              </w:rPr>
              <w:fldChar w:fldCharType="end"/>
            </w:r>
          </w:hyperlink>
        </w:p>
        <w:p w14:paraId="34C2C1D4" w14:textId="48098E80" w:rsidR="00E65BC8" w:rsidRDefault="00000000">
          <w:pPr>
            <w:pStyle w:val="TOC2"/>
            <w:tabs>
              <w:tab w:val="left" w:pos="880"/>
              <w:tab w:val="right" w:leader="dot" w:pos="9736"/>
            </w:tabs>
            <w:rPr>
              <w:rFonts w:cstheme="minorBidi"/>
              <w:noProof/>
              <w:kern w:val="2"/>
              <w:lang w:val="en-ZA" w:eastAsia="en-ZA"/>
              <w14:ligatures w14:val="standardContextual"/>
            </w:rPr>
          </w:pPr>
          <w:hyperlink w:anchor="_Toc151041792" w:history="1">
            <w:r w:rsidR="00E65BC8" w:rsidRPr="00FF188F">
              <w:rPr>
                <w:rStyle w:val="Hyperlink"/>
                <w:rFonts w:ascii="Times New Roman" w:hAnsi="Times New Roman"/>
                <w:noProof/>
              </w:rPr>
              <w:t>3.2.</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Sea urchin collection</w:t>
            </w:r>
            <w:r w:rsidR="00E65BC8">
              <w:rPr>
                <w:noProof/>
                <w:webHidden/>
              </w:rPr>
              <w:tab/>
            </w:r>
            <w:r w:rsidR="00E65BC8">
              <w:rPr>
                <w:noProof/>
                <w:webHidden/>
              </w:rPr>
              <w:fldChar w:fldCharType="begin"/>
            </w:r>
            <w:r w:rsidR="00E65BC8">
              <w:rPr>
                <w:noProof/>
                <w:webHidden/>
              </w:rPr>
              <w:instrText xml:space="preserve"> PAGEREF _Toc151041792 \h </w:instrText>
            </w:r>
            <w:r w:rsidR="00E65BC8">
              <w:rPr>
                <w:noProof/>
                <w:webHidden/>
              </w:rPr>
            </w:r>
            <w:r w:rsidR="00E65BC8">
              <w:rPr>
                <w:noProof/>
                <w:webHidden/>
              </w:rPr>
              <w:fldChar w:fldCharType="separate"/>
            </w:r>
            <w:r w:rsidR="00E65BC8">
              <w:rPr>
                <w:noProof/>
                <w:webHidden/>
              </w:rPr>
              <w:t>13</w:t>
            </w:r>
            <w:r w:rsidR="00E65BC8">
              <w:rPr>
                <w:noProof/>
                <w:webHidden/>
              </w:rPr>
              <w:fldChar w:fldCharType="end"/>
            </w:r>
          </w:hyperlink>
        </w:p>
        <w:p w14:paraId="2E92A8E6" w14:textId="6B6FC8A9" w:rsidR="00E65BC8" w:rsidRDefault="00000000">
          <w:pPr>
            <w:pStyle w:val="TOC2"/>
            <w:tabs>
              <w:tab w:val="left" w:pos="880"/>
              <w:tab w:val="right" w:leader="dot" w:pos="9736"/>
            </w:tabs>
            <w:rPr>
              <w:rFonts w:cstheme="minorBidi"/>
              <w:noProof/>
              <w:kern w:val="2"/>
              <w:lang w:val="en-ZA" w:eastAsia="en-ZA"/>
              <w14:ligatures w14:val="standardContextual"/>
            </w:rPr>
          </w:pPr>
          <w:hyperlink w:anchor="_Toc151041793" w:history="1">
            <w:r w:rsidR="00E65BC8" w:rsidRPr="00FF188F">
              <w:rPr>
                <w:rStyle w:val="Hyperlink"/>
                <w:rFonts w:ascii="Times New Roman" w:hAnsi="Times New Roman"/>
                <w:noProof/>
              </w:rPr>
              <w:t>3.3.</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Experimental setup</w:t>
            </w:r>
            <w:r w:rsidR="00E65BC8">
              <w:rPr>
                <w:noProof/>
                <w:webHidden/>
              </w:rPr>
              <w:tab/>
            </w:r>
            <w:r w:rsidR="00E65BC8">
              <w:rPr>
                <w:noProof/>
                <w:webHidden/>
              </w:rPr>
              <w:fldChar w:fldCharType="begin"/>
            </w:r>
            <w:r w:rsidR="00E65BC8">
              <w:rPr>
                <w:noProof/>
                <w:webHidden/>
              </w:rPr>
              <w:instrText xml:space="preserve"> PAGEREF _Toc151041793 \h </w:instrText>
            </w:r>
            <w:r w:rsidR="00E65BC8">
              <w:rPr>
                <w:noProof/>
                <w:webHidden/>
              </w:rPr>
            </w:r>
            <w:r w:rsidR="00E65BC8">
              <w:rPr>
                <w:noProof/>
                <w:webHidden/>
              </w:rPr>
              <w:fldChar w:fldCharType="separate"/>
            </w:r>
            <w:r w:rsidR="00E65BC8">
              <w:rPr>
                <w:noProof/>
                <w:webHidden/>
              </w:rPr>
              <w:t>13</w:t>
            </w:r>
            <w:r w:rsidR="00E65BC8">
              <w:rPr>
                <w:noProof/>
                <w:webHidden/>
              </w:rPr>
              <w:fldChar w:fldCharType="end"/>
            </w:r>
          </w:hyperlink>
        </w:p>
        <w:p w14:paraId="4B6652F3" w14:textId="3074C007" w:rsidR="00E65BC8" w:rsidRDefault="00000000">
          <w:pPr>
            <w:pStyle w:val="TOC2"/>
            <w:tabs>
              <w:tab w:val="left" w:pos="880"/>
              <w:tab w:val="right" w:leader="dot" w:pos="9736"/>
            </w:tabs>
            <w:rPr>
              <w:rFonts w:cstheme="minorBidi"/>
              <w:noProof/>
              <w:kern w:val="2"/>
              <w:lang w:val="en-ZA" w:eastAsia="en-ZA"/>
              <w14:ligatures w14:val="standardContextual"/>
            </w:rPr>
          </w:pPr>
          <w:hyperlink w:anchor="_Toc151041794" w:history="1">
            <w:r w:rsidR="00E65BC8" w:rsidRPr="00FF188F">
              <w:rPr>
                <w:rStyle w:val="Hyperlink"/>
                <w:rFonts w:ascii="Times New Roman" w:hAnsi="Times New Roman"/>
                <w:noProof/>
              </w:rPr>
              <w:t>3.4.</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Data collection</w:t>
            </w:r>
            <w:r w:rsidR="00E65BC8">
              <w:rPr>
                <w:noProof/>
                <w:webHidden/>
              </w:rPr>
              <w:tab/>
            </w:r>
            <w:r w:rsidR="00E65BC8">
              <w:rPr>
                <w:noProof/>
                <w:webHidden/>
              </w:rPr>
              <w:fldChar w:fldCharType="begin"/>
            </w:r>
            <w:r w:rsidR="00E65BC8">
              <w:rPr>
                <w:noProof/>
                <w:webHidden/>
              </w:rPr>
              <w:instrText xml:space="preserve"> PAGEREF _Toc151041794 \h </w:instrText>
            </w:r>
            <w:r w:rsidR="00E65BC8">
              <w:rPr>
                <w:noProof/>
                <w:webHidden/>
              </w:rPr>
            </w:r>
            <w:r w:rsidR="00E65BC8">
              <w:rPr>
                <w:noProof/>
                <w:webHidden/>
              </w:rPr>
              <w:fldChar w:fldCharType="separate"/>
            </w:r>
            <w:r w:rsidR="00E65BC8">
              <w:rPr>
                <w:noProof/>
                <w:webHidden/>
              </w:rPr>
              <w:t>15</w:t>
            </w:r>
            <w:r w:rsidR="00E65BC8">
              <w:rPr>
                <w:noProof/>
                <w:webHidden/>
              </w:rPr>
              <w:fldChar w:fldCharType="end"/>
            </w:r>
          </w:hyperlink>
        </w:p>
        <w:p w14:paraId="2F89147D" w14:textId="25AECD4B" w:rsidR="00E65BC8" w:rsidRDefault="00000000">
          <w:pPr>
            <w:pStyle w:val="TOC3"/>
            <w:tabs>
              <w:tab w:val="left" w:pos="1320"/>
              <w:tab w:val="right" w:leader="dot" w:pos="9736"/>
            </w:tabs>
            <w:rPr>
              <w:rFonts w:cstheme="minorBidi"/>
              <w:noProof/>
              <w:kern w:val="2"/>
              <w:lang w:val="en-ZA" w:eastAsia="en-ZA"/>
              <w14:ligatures w14:val="standardContextual"/>
            </w:rPr>
          </w:pPr>
          <w:hyperlink w:anchor="_Toc151041795" w:history="1">
            <w:r w:rsidR="00E65BC8" w:rsidRPr="00FF188F">
              <w:rPr>
                <w:rStyle w:val="Hyperlink"/>
                <w:rFonts w:ascii="Times New Roman" w:hAnsi="Times New Roman"/>
                <w:i/>
                <w:iCs/>
                <w:noProof/>
              </w:rPr>
              <w:t>3.4.1.</w:t>
            </w:r>
            <w:r w:rsidR="00E65BC8">
              <w:rPr>
                <w:rFonts w:cstheme="minorBidi"/>
                <w:noProof/>
                <w:kern w:val="2"/>
                <w:lang w:val="en-ZA" w:eastAsia="en-ZA"/>
                <w14:ligatures w14:val="standardContextual"/>
              </w:rPr>
              <w:tab/>
            </w:r>
            <w:r w:rsidR="00E65BC8" w:rsidRPr="00FF188F">
              <w:rPr>
                <w:rStyle w:val="Hyperlink"/>
                <w:rFonts w:ascii="Times New Roman" w:hAnsi="Times New Roman"/>
                <w:i/>
                <w:iCs/>
                <w:noProof/>
              </w:rPr>
              <w:t>Somatic growth and feed conversion ratio</w:t>
            </w:r>
            <w:r w:rsidR="00E65BC8">
              <w:rPr>
                <w:noProof/>
                <w:webHidden/>
              </w:rPr>
              <w:tab/>
            </w:r>
            <w:r w:rsidR="00E65BC8">
              <w:rPr>
                <w:noProof/>
                <w:webHidden/>
              </w:rPr>
              <w:fldChar w:fldCharType="begin"/>
            </w:r>
            <w:r w:rsidR="00E65BC8">
              <w:rPr>
                <w:noProof/>
                <w:webHidden/>
              </w:rPr>
              <w:instrText xml:space="preserve"> PAGEREF _Toc151041795 \h </w:instrText>
            </w:r>
            <w:r w:rsidR="00E65BC8">
              <w:rPr>
                <w:noProof/>
                <w:webHidden/>
              </w:rPr>
            </w:r>
            <w:r w:rsidR="00E65BC8">
              <w:rPr>
                <w:noProof/>
                <w:webHidden/>
              </w:rPr>
              <w:fldChar w:fldCharType="separate"/>
            </w:r>
            <w:r w:rsidR="00E65BC8">
              <w:rPr>
                <w:noProof/>
                <w:webHidden/>
              </w:rPr>
              <w:t>15</w:t>
            </w:r>
            <w:r w:rsidR="00E65BC8">
              <w:rPr>
                <w:noProof/>
                <w:webHidden/>
              </w:rPr>
              <w:fldChar w:fldCharType="end"/>
            </w:r>
          </w:hyperlink>
        </w:p>
        <w:p w14:paraId="38E3BB94" w14:textId="6BDBC252" w:rsidR="00E65BC8" w:rsidRDefault="00000000">
          <w:pPr>
            <w:pStyle w:val="TOC3"/>
            <w:tabs>
              <w:tab w:val="left" w:pos="1320"/>
              <w:tab w:val="right" w:leader="dot" w:pos="9736"/>
            </w:tabs>
            <w:rPr>
              <w:rFonts w:cstheme="minorBidi"/>
              <w:noProof/>
              <w:kern w:val="2"/>
              <w:lang w:val="en-ZA" w:eastAsia="en-ZA"/>
              <w14:ligatures w14:val="standardContextual"/>
            </w:rPr>
          </w:pPr>
          <w:hyperlink w:anchor="_Toc151041796" w:history="1">
            <w:r w:rsidR="00E65BC8" w:rsidRPr="00FF188F">
              <w:rPr>
                <w:rStyle w:val="Hyperlink"/>
                <w:rFonts w:ascii="Times New Roman" w:hAnsi="Times New Roman"/>
                <w:i/>
                <w:iCs/>
                <w:noProof/>
              </w:rPr>
              <w:t>3.4.2.</w:t>
            </w:r>
            <w:r w:rsidR="00E65BC8">
              <w:rPr>
                <w:rFonts w:cstheme="minorBidi"/>
                <w:noProof/>
                <w:kern w:val="2"/>
                <w:lang w:val="en-ZA" w:eastAsia="en-ZA"/>
                <w14:ligatures w14:val="standardContextual"/>
              </w:rPr>
              <w:tab/>
            </w:r>
            <w:r w:rsidR="00E65BC8" w:rsidRPr="00FF188F">
              <w:rPr>
                <w:rStyle w:val="Hyperlink"/>
                <w:rFonts w:ascii="Times New Roman" w:hAnsi="Times New Roman"/>
                <w:i/>
                <w:iCs/>
                <w:noProof/>
              </w:rPr>
              <w:t>Gonad quality and development</w:t>
            </w:r>
            <w:r w:rsidR="00E65BC8">
              <w:rPr>
                <w:noProof/>
                <w:webHidden/>
              </w:rPr>
              <w:tab/>
            </w:r>
            <w:r w:rsidR="00E65BC8">
              <w:rPr>
                <w:noProof/>
                <w:webHidden/>
              </w:rPr>
              <w:fldChar w:fldCharType="begin"/>
            </w:r>
            <w:r w:rsidR="00E65BC8">
              <w:rPr>
                <w:noProof/>
                <w:webHidden/>
              </w:rPr>
              <w:instrText xml:space="preserve"> PAGEREF _Toc151041796 \h </w:instrText>
            </w:r>
            <w:r w:rsidR="00E65BC8">
              <w:rPr>
                <w:noProof/>
                <w:webHidden/>
              </w:rPr>
            </w:r>
            <w:r w:rsidR="00E65BC8">
              <w:rPr>
                <w:noProof/>
                <w:webHidden/>
              </w:rPr>
              <w:fldChar w:fldCharType="separate"/>
            </w:r>
            <w:r w:rsidR="00E65BC8">
              <w:rPr>
                <w:noProof/>
                <w:webHidden/>
              </w:rPr>
              <w:t>15</w:t>
            </w:r>
            <w:r w:rsidR="00E65BC8">
              <w:rPr>
                <w:noProof/>
                <w:webHidden/>
              </w:rPr>
              <w:fldChar w:fldCharType="end"/>
            </w:r>
          </w:hyperlink>
        </w:p>
        <w:p w14:paraId="139FF123" w14:textId="11F35F33" w:rsidR="00E65BC8" w:rsidRDefault="00000000">
          <w:pPr>
            <w:pStyle w:val="TOC2"/>
            <w:tabs>
              <w:tab w:val="left" w:pos="880"/>
              <w:tab w:val="right" w:leader="dot" w:pos="9736"/>
            </w:tabs>
            <w:rPr>
              <w:rFonts w:cstheme="minorBidi"/>
              <w:noProof/>
              <w:kern w:val="2"/>
              <w:lang w:val="en-ZA" w:eastAsia="en-ZA"/>
              <w14:ligatures w14:val="standardContextual"/>
            </w:rPr>
          </w:pPr>
          <w:hyperlink w:anchor="_Toc151041797" w:history="1">
            <w:r w:rsidR="00E65BC8" w:rsidRPr="00FF188F">
              <w:rPr>
                <w:rStyle w:val="Hyperlink"/>
                <w:rFonts w:ascii="Times New Roman" w:hAnsi="Times New Roman"/>
                <w:noProof/>
              </w:rPr>
              <w:t>3.5.</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Statistical Analyses</w:t>
            </w:r>
            <w:r w:rsidR="00E65BC8">
              <w:rPr>
                <w:noProof/>
                <w:webHidden/>
              </w:rPr>
              <w:tab/>
            </w:r>
            <w:r w:rsidR="00E65BC8">
              <w:rPr>
                <w:noProof/>
                <w:webHidden/>
              </w:rPr>
              <w:fldChar w:fldCharType="begin"/>
            </w:r>
            <w:r w:rsidR="00E65BC8">
              <w:rPr>
                <w:noProof/>
                <w:webHidden/>
              </w:rPr>
              <w:instrText xml:space="preserve"> PAGEREF _Toc151041797 \h </w:instrText>
            </w:r>
            <w:r w:rsidR="00E65BC8">
              <w:rPr>
                <w:noProof/>
                <w:webHidden/>
              </w:rPr>
            </w:r>
            <w:r w:rsidR="00E65BC8">
              <w:rPr>
                <w:noProof/>
                <w:webHidden/>
              </w:rPr>
              <w:fldChar w:fldCharType="separate"/>
            </w:r>
            <w:r w:rsidR="00E65BC8">
              <w:rPr>
                <w:noProof/>
                <w:webHidden/>
              </w:rPr>
              <w:t>16</w:t>
            </w:r>
            <w:r w:rsidR="00E65BC8">
              <w:rPr>
                <w:noProof/>
                <w:webHidden/>
              </w:rPr>
              <w:fldChar w:fldCharType="end"/>
            </w:r>
          </w:hyperlink>
        </w:p>
        <w:p w14:paraId="79F2936B" w14:textId="773C320E" w:rsidR="00E65BC8" w:rsidRDefault="00000000">
          <w:pPr>
            <w:pStyle w:val="TOC1"/>
            <w:tabs>
              <w:tab w:val="left" w:pos="440"/>
              <w:tab w:val="right" w:leader="dot" w:pos="9736"/>
            </w:tabs>
            <w:rPr>
              <w:rFonts w:cstheme="minorBidi"/>
              <w:noProof/>
              <w:kern w:val="2"/>
              <w:lang w:val="en-ZA" w:eastAsia="en-ZA"/>
              <w14:ligatures w14:val="standardContextual"/>
            </w:rPr>
          </w:pPr>
          <w:hyperlink w:anchor="_Toc151041798" w:history="1">
            <w:r w:rsidR="00E65BC8" w:rsidRPr="00FF188F">
              <w:rPr>
                <w:rStyle w:val="Hyperlink"/>
                <w:rFonts w:ascii="Times New Roman" w:hAnsi="Times New Roman"/>
                <w:b/>
                <w:bCs/>
                <w:noProof/>
              </w:rPr>
              <w:t>4.</w:t>
            </w:r>
            <w:r w:rsidR="00E65BC8">
              <w:rPr>
                <w:rFonts w:cstheme="minorBidi"/>
                <w:noProof/>
                <w:kern w:val="2"/>
                <w:lang w:val="en-ZA" w:eastAsia="en-ZA"/>
                <w14:ligatures w14:val="standardContextual"/>
              </w:rPr>
              <w:tab/>
            </w:r>
            <w:r w:rsidR="00E65BC8" w:rsidRPr="00FF188F">
              <w:rPr>
                <w:rStyle w:val="Hyperlink"/>
                <w:rFonts w:ascii="Times New Roman" w:hAnsi="Times New Roman"/>
                <w:b/>
                <w:bCs/>
                <w:noProof/>
              </w:rPr>
              <w:t>Results</w:t>
            </w:r>
            <w:r w:rsidR="00E65BC8">
              <w:rPr>
                <w:noProof/>
                <w:webHidden/>
              </w:rPr>
              <w:tab/>
            </w:r>
            <w:r w:rsidR="00E65BC8">
              <w:rPr>
                <w:noProof/>
                <w:webHidden/>
              </w:rPr>
              <w:fldChar w:fldCharType="begin"/>
            </w:r>
            <w:r w:rsidR="00E65BC8">
              <w:rPr>
                <w:noProof/>
                <w:webHidden/>
              </w:rPr>
              <w:instrText xml:space="preserve"> PAGEREF _Toc151041798 \h </w:instrText>
            </w:r>
            <w:r w:rsidR="00E65BC8">
              <w:rPr>
                <w:noProof/>
                <w:webHidden/>
              </w:rPr>
            </w:r>
            <w:r w:rsidR="00E65BC8">
              <w:rPr>
                <w:noProof/>
                <w:webHidden/>
              </w:rPr>
              <w:fldChar w:fldCharType="separate"/>
            </w:r>
            <w:r w:rsidR="00E65BC8">
              <w:rPr>
                <w:noProof/>
                <w:webHidden/>
              </w:rPr>
              <w:t>17</w:t>
            </w:r>
            <w:r w:rsidR="00E65BC8">
              <w:rPr>
                <w:noProof/>
                <w:webHidden/>
              </w:rPr>
              <w:fldChar w:fldCharType="end"/>
            </w:r>
          </w:hyperlink>
        </w:p>
        <w:p w14:paraId="6A0E698D" w14:textId="5E8EFCB4" w:rsidR="00E65BC8" w:rsidRDefault="00000000">
          <w:pPr>
            <w:pStyle w:val="TOC1"/>
            <w:tabs>
              <w:tab w:val="left" w:pos="440"/>
              <w:tab w:val="right" w:leader="dot" w:pos="9736"/>
            </w:tabs>
            <w:rPr>
              <w:rFonts w:cstheme="minorBidi"/>
              <w:noProof/>
              <w:kern w:val="2"/>
              <w:lang w:val="en-ZA" w:eastAsia="en-ZA"/>
              <w14:ligatures w14:val="standardContextual"/>
            </w:rPr>
          </w:pPr>
          <w:hyperlink w:anchor="_Toc151041799" w:history="1">
            <w:r w:rsidR="00E65BC8" w:rsidRPr="00FF188F">
              <w:rPr>
                <w:rStyle w:val="Hyperlink"/>
                <w:rFonts w:ascii="Times New Roman" w:hAnsi="Times New Roman"/>
                <w:b/>
                <w:bCs/>
                <w:noProof/>
              </w:rPr>
              <w:t>5.</w:t>
            </w:r>
            <w:r w:rsidR="00E65BC8">
              <w:rPr>
                <w:rFonts w:cstheme="minorBidi"/>
                <w:noProof/>
                <w:kern w:val="2"/>
                <w:lang w:val="en-ZA" w:eastAsia="en-ZA"/>
                <w14:ligatures w14:val="standardContextual"/>
              </w:rPr>
              <w:tab/>
            </w:r>
            <w:r w:rsidR="00E65BC8" w:rsidRPr="00FF188F">
              <w:rPr>
                <w:rStyle w:val="Hyperlink"/>
                <w:rFonts w:ascii="Times New Roman" w:hAnsi="Times New Roman"/>
                <w:b/>
                <w:bCs/>
                <w:noProof/>
              </w:rPr>
              <w:t>Discussion</w:t>
            </w:r>
            <w:r w:rsidR="00E65BC8">
              <w:rPr>
                <w:noProof/>
                <w:webHidden/>
              </w:rPr>
              <w:tab/>
            </w:r>
            <w:r w:rsidR="00E65BC8">
              <w:rPr>
                <w:noProof/>
                <w:webHidden/>
              </w:rPr>
              <w:fldChar w:fldCharType="begin"/>
            </w:r>
            <w:r w:rsidR="00E65BC8">
              <w:rPr>
                <w:noProof/>
                <w:webHidden/>
              </w:rPr>
              <w:instrText xml:space="preserve"> PAGEREF _Toc151041799 \h </w:instrText>
            </w:r>
            <w:r w:rsidR="00E65BC8">
              <w:rPr>
                <w:noProof/>
                <w:webHidden/>
              </w:rPr>
            </w:r>
            <w:r w:rsidR="00E65BC8">
              <w:rPr>
                <w:noProof/>
                <w:webHidden/>
              </w:rPr>
              <w:fldChar w:fldCharType="separate"/>
            </w:r>
            <w:r w:rsidR="00E65BC8">
              <w:rPr>
                <w:noProof/>
                <w:webHidden/>
              </w:rPr>
              <w:t>20</w:t>
            </w:r>
            <w:r w:rsidR="00E65BC8">
              <w:rPr>
                <w:noProof/>
                <w:webHidden/>
              </w:rPr>
              <w:fldChar w:fldCharType="end"/>
            </w:r>
          </w:hyperlink>
        </w:p>
        <w:p w14:paraId="45F445D3" w14:textId="3780611E" w:rsidR="00E65BC8" w:rsidRDefault="00000000">
          <w:pPr>
            <w:pStyle w:val="TOC1"/>
            <w:tabs>
              <w:tab w:val="left" w:pos="440"/>
              <w:tab w:val="right" w:leader="dot" w:pos="9736"/>
            </w:tabs>
            <w:rPr>
              <w:rFonts w:cstheme="minorBidi"/>
              <w:noProof/>
              <w:kern w:val="2"/>
              <w:lang w:val="en-ZA" w:eastAsia="en-ZA"/>
              <w14:ligatures w14:val="standardContextual"/>
            </w:rPr>
          </w:pPr>
          <w:hyperlink w:anchor="_Toc151041800" w:history="1">
            <w:r w:rsidR="00E65BC8" w:rsidRPr="00FF188F">
              <w:rPr>
                <w:rStyle w:val="Hyperlink"/>
                <w:rFonts w:ascii="Times New Roman" w:hAnsi="Times New Roman"/>
                <w:b/>
                <w:bCs/>
                <w:noProof/>
              </w:rPr>
              <w:t>6.</w:t>
            </w:r>
            <w:r w:rsidR="00E65BC8">
              <w:rPr>
                <w:rFonts w:cstheme="minorBidi"/>
                <w:noProof/>
                <w:kern w:val="2"/>
                <w:lang w:val="en-ZA" w:eastAsia="en-ZA"/>
                <w14:ligatures w14:val="standardContextual"/>
              </w:rPr>
              <w:tab/>
            </w:r>
            <w:r w:rsidR="00E65BC8" w:rsidRPr="00FF188F">
              <w:rPr>
                <w:rStyle w:val="Hyperlink"/>
                <w:rFonts w:ascii="Times New Roman" w:hAnsi="Times New Roman"/>
                <w:b/>
                <w:bCs/>
                <w:noProof/>
              </w:rPr>
              <w:t>Conclusion</w:t>
            </w:r>
            <w:r w:rsidR="00E65BC8">
              <w:rPr>
                <w:noProof/>
                <w:webHidden/>
              </w:rPr>
              <w:tab/>
            </w:r>
            <w:r w:rsidR="00E65BC8">
              <w:rPr>
                <w:noProof/>
                <w:webHidden/>
              </w:rPr>
              <w:fldChar w:fldCharType="begin"/>
            </w:r>
            <w:r w:rsidR="00E65BC8">
              <w:rPr>
                <w:noProof/>
                <w:webHidden/>
              </w:rPr>
              <w:instrText xml:space="preserve"> PAGEREF _Toc151041800 \h </w:instrText>
            </w:r>
            <w:r w:rsidR="00E65BC8">
              <w:rPr>
                <w:noProof/>
                <w:webHidden/>
              </w:rPr>
            </w:r>
            <w:r w:rsidR="00E65BC8">
              <w:rPr>
                <w:noProof/>
                <w:webHidden/>
              </w:rPr>
              <w:fldChar w:fldCharType="separate"/>
            </w:r>
            <w:r w:rsidR="00E65BC8">
              <w:rPr>
                <w:noProof/>
                <w:webHidden/>
              </w:rPr>
              <w:t>21</w:t>
            </w:r>
            <w:r w:rsidR="00E65BC8">
              <w:rPr>
                <w:noProof/>
                <w:webHidden/>
              </w:rPr>
              <w:fldChar w:fldCharType="end"/>
            </w:r>
          </w:hyperlink>
        </w:p>
        <w:p w14:paraId="4727964E" w14:textId="75FCB1C0" w:rsidR="00E65BC8" w:rsidRDefault="00000000">
          <w:pPr>
            <w:pStyle w:val="TOC1"/>
            <w:tabs>
              <w:tab w:val="left" w:pos="440"/>
              <w:tab w:val="right" w:leader="dot" w:pos="9736"/>
            </w:tabs>
            <w:rPr>
              <w:rFonts w:cstheme="minorBidi"/>
              <w:noProof/>
              <w:kern w:val="2"/>
              <w:lang w:val="en-ZA" w:eastAsia="en-ZA"/>
              <w14:ligatures w14:val="standardContextual"/>
            </w:rPr>
          </w:pPr>
          <w:hyperlink w:anchor="_Toc151041801" w:history="1">
            <w:r w:rsidR="00E65BC8" w:rsidRPr="00FF188F">
              <w:rPr>
                <w:rStyle w:val="Hyperlink"/>
                <w:rFonts w:ascii="Times New Roman" w:hAnsi="Times New Roman"/>
                <w:b/>
                <w:bCs/>
                <w:noProof/>
              </w:rPr>
              <w:t>7.</w:t>
            </w:r>
            <w:r w:rsidR="00E65BC8">
              <w:rPr>
                <w:rFonts w:cstheme="minorBidi"/>
                <w:noProof/>
                <w:kern w:val="2"/>
                <w:lang w:val="en-ZA" w:eastAsia="en-ZA"/>
                <w14:ligatures w14:val="standardContextual"/>
              </w:rPr>
              <w:tab/>
            </w:r>
            <w:r w:rsidR="00E65BC8" w:rsidRPr="00FF188F">
              <w:rPr>
                <w:rStyle w:val="Hyperlink"/>
                <w:rFonts w:ascii="Times New Roman" w:hAnsi="Times New Roman"/>
                <w:b/>
                <w:bCs/>
                <w:noProof/>
              </w:rPr>
              <w:t>References</w:t>
            </w:r>
            <w:r w:rsidR="00E65BC8">
              <w:rPr>
                <w:noProof/>
                <w:webHidden/>
              </w:rPr>
              <w:tab/>
            </w:r>
            <w:r w:rsidR="00E65BC8">
              <w:rPr>
                <w:noProof/>
                <w:webHidden/>
              </w:rPr>
              <w:fldChar w:fldCharType="begin"/>
            </w:r>
            <w:r w:rsidR="00E65BC8">
              <w:rPr>
                <w:noProof/>
                <w:webHidden/>
              </w:rPr>
              <w:instrText xml:space="preserve"> PAGEREF _Toc151041801 \h </w:instrText>
            </w:r>
            <w:r w:rsidR="00E65BC8">
              <w:rPr>
                <w:noProof/>
                <w:webHidden/>
              </w:rPr>
            </w:r>
            <w:r w:rsidR="00E65BC8">
              <w:rPr>
                <w:noProof/>
                <w:webHidden/>
              </w:rPr>
              <w:fldChar w:fldCharType="separate"/>
            </w:r>
            <w:r w:rsidR="00E65BC8">
              <w:rPr>
                <w:noProof/>
                <w:webHidden/>
              </w:rPr>
              <w:t>21</w:t>
            </w:r>
            <w:r w:rsidR="00E65BC8">
              <w:rPr>
                <w:noProof/>
                <w:webHidden/>
              </w:rPr>
              <w:fldChar w:fldCharType="end"/>
            </w:r>
          </w:hyperlink>
        </w:p>
        <w:p w14:paraId="54BE0254" w14:textId="7E0789C1" w:rsidR="00E65BC8" w:rsidRDefault="00000000">
          <w:pPr>
            <w:pStyle w:val="TOC1"/>
            <w:tabs>
              <w:tab w:val="left" w:pos="440"/>
              <w:tab w:val="right" w:leader="dot" w:pos="9736"/>
            </w:tabs>
            <w:rPr>
              <w:rFonts w:cstheme="minorBidi"/>
              <w:noProof/>
              <w:kern w:val="2"/>
              <w:lang w:val="en-ZA" w:eastAsia="en-ZA"/>
              <w14:ligatures w14:val="standardContextual"/>
            </w:rPr>
          </w:pPr>
          <w:hyperlink w:anchor="_Toc151041802" w:history="1">
            <w:r w:rsidR="00E65BC8" w:rsidRPr="00FF188F">
              <w:rPr>
                <w:rStyle w:val="Hyperlink"/>
                <w:rFonts w:ascii="Times New Roman" w:hAnsi="Times New Roman"/>
                <w:b/>
                <w:bCs/>
                <w:noProof/>
              </w:rPr>
              <w:t>8.</w:t>
            </w:r>
            <w:r w:rsidR="00E65BC8">
              <w:rPr>
                <w:rFonts w:cstheme="minorBidi"/>
                <w:noProof/>
                <w:kern w:val="2"/>
                <w:lang w:val="en-ZA" w:eastAsia="en-ZA"/>
                <w14:ligatures w14:val="standardContextual"/>
              </w:rPr>
              <w:tab/>
            </w:r>
            <w:r w:rsidR="00E65BC8" w:rsidRPr="00FF188F">
              <w:rPr>
                <w:rStyle w:val="Hyperlink"/>
                <w:rFonts w:ascii="Times New Roman" w:hAnsi="Times New Roman"/>
                <w:b/>
                <w:bCs/>
                <w:noProof/>
              </w:rPr>
              <w:t>Appendix</w:t>
            </w:r>
            <w:r w:rsidR="00E65BC8">
              <w:rPr>
                <w:noProof/>
                <w:webHidden/>
              </w:rPr>
              <w:tab/>
            </w:r>
            <w:r w:rsidR="00E65BC8">
              <w:rPr>
                <w:noProof/>
                <w:webHidden/>
              </w:rPr>
              <w:fldChar w:fldCharType="begin"/>
            </w:r>
            <w:r w:rsidR="00E65BC8">
              <w:rPr>
                <w:noProof/>
                <w:webHidden/>
              </w:rPr>
              <w:instrText xml:space="preserve"> PAGEREF _Toc151041802 \h </w:instrText>
            </w:r>
            <w:r w:rsidR="00E65BC8">
              <w:rPr>
                <w:noProof/>
                <w:webHidden/>
              </w:rPr>
            </w:r>
            <w:r w:rsidR="00E65BC8">
              <w:rPr>
                <w:noProof/>
                <w:webHidden/>
              </w:rPr>
              <w:fldChar w:fldCharType="separate"/>
            </w:r>
            <w:r w:rsidR="00E65BC8">
              <w:rPr>
                <w:noProof/>
                <w:webHidden/>
              </w:rPr>
              <w:t>23</w:t>
            </w:r>
            <w:r w:rsidR="00E65BC8">
              <w:rPr>
                <w:noProof/>
                <w:webHidden/>
              </w:rPr>
              <w:fldChar w:fldCharType="end"/>
            </w:r>
          </w:hyperlink>
        </w:p>
        <w:p w14:paraId="186C421C" w14:textId="34E181E5" w:rsidR="00E65BC8" w:rsidRDefault="00000000">
          <w:pPr>
            <w:pStyle w:val="TOC1"/>
            <w:tabs>
              <w:tab w:val="left" w:pos="660"/>
              <w:tab w:val="right" w:leader="dot" w:pos="9736"/>
            </w:tabs>
            <w:rPr>
              <w:rFonts w:cstheme="minorBidi"/>
              <w:noProof/>
              <w:kern w:val="2"/>
              <w:lang w:val="en-ZA" w:eastAsia="en-ZA"/>
              <w14:ligatures w14:val="standardContextual"/>
            </w:rPr>
          </w:pPr>
          <w:hyperlink w:anchor="_Toc151041803" w:history="1">
            <w:r w:rsidR="00E65BC8" w:rsidRPr="00FF188F">
              <w:rPr>
                <w:rStyle w:val="Hyperlink"/>
                <w:rFonts w:ascii="Times New Roman" w:hAnsi="Times New Roman"/>
                <w:noProof/>
              </w:rPr>
              <w:t>8.1.</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Actual Values</w:t>
            </w:r>
            <w:r w:rsidR="00E65BC8">
              <w:rPr>
                <w:noProof/>
                <w:webHidden/>
              </w:rPr>
              <w:tab/>
            </w:r>
            <w:r w:rsidR="00E65BC8">
              <w:rPr>
                <w:noProof/>
                <w:webHidden/>
              </w:rPr>
              <w:fldChar w:fldCharType="begin"/>
            </w:r>
            <w:r w:rsidR="00E65BC8">
              <w:rPr>
                <w:noProof/>
                <w:webHidden/>
              </w:rPr>
              <w:instrText xml:space="preserve"> PAGEREF _Toc151041803 \h </w:instrText>
            </w:r>
            <w:r w:rsidR="00E65BC8">
              <w:rPr>
                <w:noProof/>
                <w:webHidden/>
              </w:rPr>
            </w:r>
            <w:r w:rsidR="00E65BC8">
              <w:rPr>
                <w:noProof/>
                <w:webHidden/>
              </w:rPr>
              <w:fldChar w:fldCharType="separate"/>
            </w:r>
            <w:r w:rsidR="00E65BC8">
              <w:rPr>
                <w:noProof/>
                <w:webHidden/>
              </w:rPr>
              <w:t>23</w:t>
            </w:r>
            <w:r w:rsidR="00E65BC8">
              <w:rPr>
                <w:noProof/>
                <w:webHidden/>
              </w:rPr>
              <w:fldChar w:fldCharType="end"/>
            </w:r>
          </w:hyperlink>
        </w:p>
        <w:p w14:paraId="0C30EDBD" w14:textId="5E1EEACC" w:rsidR="00E65BC8" w:rsidRDefault="00000000">
          <w:pPr>
            <w:pStyle w:val="TOC1"/>
            <w:tabs>
              <w:tab w:val="left" w:pos="660"/>
              <w:tab w:val="right" w:leader="dot" w:pos="9736"/>
            </w:tabs>
            <w:rPr>
              <w:rFonts w:cstheme="minorBidi"/>
              <w:noProof/>
              <w:kern w:val="2"/>
              <w:lang w:val="en-ZA" w:eastAsia="en-ZA"/>
              <w14:ligatures w14:val="standardContextual"/>
            </w:rPr>
          </w:pPr>
          <w:hyperlink w:anchor="_Toc151041804" w:history="1">
            <w:r w:rsidR="00E65BC8" w:rsidRPr="00FF188F">
              <w:rPr>
                <w:rStyle w:val="Hyperlink"/>
                <w:rFonts w:ascii="Times New Roman" w:hAnsi="Times New Roman"/>
                <w:noProof/>
              </w:rPr>
              <w:t>8.2.</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Somatic growth rate values</w:t>
            </w:r>
            <w:r w:rsidR="00E65BC8">
              <w:rPr>
                <w:noProof/>
                <w:webHidden/>
              </w:rPr>
              <w:tab/>
            </w:r>
            <w:r w:rsidR="00E65BC8">
              <w:rPr>
                <w:noProof/>
                <w:webHidden/>
              </w:rPr>
              <w:fldChar w:fldCharType="begin"/>
            </w:r>
            <w:r w:rsidR="00E65BC8">
              <w:rPr>
                <w:noProof/>
                <w:webHidden/>
              </w:rPr>
              <w:instrText xml:space="preserve"> PAGEREF _Toc151041804 \h </w:instrText>
            </w:r>
            <w:r w:rsidR="00E65BC8">
              <w:rPr>
                <w:noProof/>
                <w:webHidden/>
              </w:rPr>
            </w:r>
            <w:r w:rsidR="00E65BC8">
              <w:rPr>
                <w:noProof/>
                <w:webHidden/>
              </w:rPr>
              <w:fldChar w:fldCharType="separate"/>
            </w:r>
            <w:r w:rsidR="00E65BC8">
              <w:rPr>
                <w:noProof/>
                <w:webHidden/>
              </w:rPr>
              <w:t>36</w:t>
            </w:r>
            <w:r w:rsidR="00E65BC8">
              <w:rPr>
                <w:noProof/>
                <w:webHidden/>
              </w:rPr>
              <w:fldChar w:fldCharType="end"/>
            </w:r>
          </w:hyperlink>
        </w:p>
        <w:p w14:paraId="4C1D1CAA" w14:textId="28AD10EA" w:rsidR="00E65BC8" w:rsidRDefault="00000000">
          <w:pPr>
            <w:pStyle w:val="TOC2"/>
            <w:tabs>
              <w:tab w:val="left" w:pos="1100"/>
              <w:tab w:val="right" w:leader="dot" w:pos="9736"/>
            </w:tabs>
            <w:rPr>
              <w:rFonts w:cstheme="minorBidi"/>
              <w:noProof/>
              <w:kern w:val="2"/>
              <w:lang w:val="en-ZA" w:eastAsia="en-ZA"/>
              <w14:ligatures w14:val="standardContextual"/>
            </w:rPr>
          </w:pPr>
          <w:hyperlink w:anchor="_Toc151041805" w:history="1">
            <w:r w:rsidR="00E65BC8" w:rsidRPr="00FF188F">
              <w:rPr>
                <w:rStyle w:val="Hyperlink"/>
                <w:rFonts w:ascii="Times New Roman" w:hAnsi="Times New Roman"/>
                <w:noProof/>
              </w:rPr>
              <w:t>8.2.1.</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Somatic growth rate statistical models</w:t>
            </w:r>
            <w:r w:rsidR="00E65BC8">
              <w:rPr>
                <w:noProof/>
                <w:webHidden/>
              </w:rPr>
              <w:tab/>
            </w:r>
            <w:r w:rsidR="00E65BC8">
              <w:rPr>
                <w:noProof/>
                <w:webHidden/>
              </w:rPr>
              <w:fldChar w:fldCharType="begin"/>
            </w:r>
            <w:r w:rsidR="00E65BC8">
              <w:rPr>
                <w:noProof/>
                <w:webHidden/>
              </w:rPr>
              <w:instrText xml:space="preserve"> PAGEREF _Toc151041805 \h </w:instrText>
            </w:r>
            <w:r w:rsidR="00E65BC8">
              <w:rPr>
                <w:noProof/>
                <w:webHidden/>
              </w:rPr>
            </w:r>
            <w:r w:rsidR="00E65BC8">
              <w:rPr>
                <w:noProof/>
                <w:webHidden/>
              </w:rPr>
              <w:fldChar w:fldCharType="separate"/>
            </w:r>
            <w:r w:rsidR="00E65BC8">
              <w:rPr>
                <w:noProof/>
                <w:webHidden/>
              </w:rPr>
              <w:t>42</w:t>
            </w:r>
            <w:r w:rsidR="00E65BC8">
              <w:rPr>
                <w:noProof/>
                <w:webHidden/>
              </w:rPr>
              <w:fldChar w:fldCharType="end"/>
            </w:r>
          </w:hyperlink>
        </w:p>
        <w:p w14:paraId="26A2983E" w14:textId="13E177A8" w:rsidR="006836BE" w:rsidRPr="005F0E6D" w:rsidRDefault="007C1384" w:rsidP="005F0E6D">
          <w:pPr>
            <w:spacing w:line="360" w:lineRule="auto"/>
            <w:rPr>
              <w:rFonts w:ascii="Times New Roman" w:hAnsi="Times New Roman" w:cs="Times New Roman"/>
            </w:rPr>
          </w:pPr>
          <w:r w:rsidRPr="005F0E6D">
            <w:rPr>
              <w:rFonts w:ascii="Times New Roman" w:hAnsi="Times New Roman" w:cs="Times New Roman"/>
              <w:b/>
              <w:bCs/>
              <w:noProof/>
            </w:rPr>
            <w:fldChar w:fldCharType="end"/>
          </w:r>
        </w:p>
      </w:sdtContent>
    </w:sdt>
    <w:p w14:paraId="74135143" w14:textId="77777777" w:rsidR="006836BE" w:rsidRPr="005F0E6D" w:rsidRDefault="006836BE" w:rsidP="005F0E6D">
      <w:pPr>
        <w:pStyle w:val="Heading1"/>
        <w:spacing w:line="360" w:lineRule="auto"/>
        <w:rPr>
          <w:rFonts w:ascii="Times New Roman" w:hAnsi="Times New Roman" w:cs="Times New Roman"/>
          <w:b/>
          <w:bCs/>
          <w:color w:val="auto"/>
          <w:w w:val="110"/>
        </w:rPr>
      </w:pPr>
    </w:p>
    <w:p w14:paraId="338C3A51" w14:textId="25A5F438" w:rsidR="006836BE" w:rsidRPr="005F0E6D" w:rsidRDefault="006836BE" w:rsidP="005F0E6D">
      <w:pPr>
        <w:spacing w:line="360" w:lineRule="auto"/>
        <w:rPr>
          <w:rFonts w:ascii="Times New Roman" w:eastAsiaTheme="majorEastAsia" w:hAnsi="Times New Roman" w:cs="Times New Roman"/>
          <w:b/>
          <w:bCs/>
          <w:w w:val="110"/>
          <w:sz w:val="36"/>
          <w:szCs w:val="36"/>
        </w:rPr>
      </w:pPr>
      <w:r w:rsidRPr="005F0E6D">
        <w:rPr>
          <w:rFonts w:ascii="Times New Roman" w:hAnsi="Times New Roman" w:cs="Times New Roman"/>
          <w:b/>
          <w:bCs/>
          <w:w w:val="110"/>
        </w:rPr>
        <w:br w:type="page"/>
      </w:r>
    </w:p>
    <w:p w14:paraId="1DDED5A1" w14:textId="24217B84" w:rsidR="0015176A" w:rsidRPr="005F0E6D" w:rsidRDefault="006836BE" w:rsidP="005F0E6D">
      <w:pPr>
        <w:pStyle w:val="Heading1"/>
        <w:spacing w:line="360" w:lineRule="auto"/>
        <w:rPr>
          <w:rFonts w:ascii="Times New Roman" w:hAnsi="Times New Roman" w:cs="Times New Roman"/>
          <w:b/>
          <w:bCs/>
          <w:color w:val="auto"/>
          <w:w w:val="110"/>
        </w:rPr>
      </w:pPr>
      <w:bookmarkStart w:id="9" w:name="_Toc151041783"/>
      <w:r w:rsidRPr="005F0E6D">
        <w:rPr>
          <w:rFonts w:ascii="Times New Roman" w:hAnsi="Times New Roman" w:cs="Times New Roman"/>
          <w:b/>
          <w:bCs/>
          <w:color w:val="auto"/>
          <w:w w:val="110"/>
        </w:rPr>
        <w:lastRenderedPageBreak/>
        <w:t>List of figures and tables</w:t>
      </w:r>
      <w:bookmarkEnd w:id="9"/>
    </w:p>
    <w:p w14:paraId="037B5A6C" w14:textId="219C48A8" w:rsidR="00F21B12" w:rsidRPr="005F0E6D" w:rsidRDefault="00F21B12" w:rsidP="005F0E6D">
      <w:pPr>
        <w:spacing w:after="500" w:line="360" w:lineRule="auto"/>
        <w:rPr>
          <w:rFonts w:ascii="Times New Roman" w:hAnsi="Times New Roman" w:cs="Times New Roman"/>
          <w:bCs/>
          <w:w w:val="110"/>
        </w:rPr>
      </w:pPr>
      <w:r w:rsidRPr="005F0E6D">
        <w:rPr>
          <w:rFonts w:ascii="Times New Roman" w:hAnsi="Times New Roman" w:cs="Times New Roman"/>
          <w:bCs/>
          <w:w w:val="110"/>
        </w:rPr>
        <w:t>(to be completed as tables and figures are added</w:t>
      </w:r>
      <w:r w:rsidR="008A0D81" w:rsidRPr="005F0E6D">
        <w:rPr>
          <w:rFonts w:ascii="Times New Roman" w:hAnsi="Times New Roman" w:cs="Times New Roman"/>
          <w:bCs/>
          <w:w w:val="110"/>
        </w:rPr>
        <w:t xml:space="preserve"> – format to be reviewed</w:t>
      </w:r>
      <w:r w:rsidRPr="005F0E6D">
        <w:rPr>
          <w:rFonts w:ascii="Times New Roman" w:hAnsi="Times New Roman" w:cs="Times New Roman"/>
          <w:bCs/>
          <w:w w:val="110"/>
        </w:rPr>
        <w:t>)</w:t>
      </w:r>
    </w:p>
    <w:p w14:paraId="62C9322A" w14:textId="27BA22A0" w:rsidR="00075507" w:rsidRPr="005F0E6D" w:rsidRDefault="00075507" w:rsidP="005F0E6D">
      <w:pPr>
        <w:pStyle w:val="Caption"/>
        <w:spacing w:line="360" w:lineRule="auto"/>
        <w:ind w:left="720"/>
        <w:rPr>
          <w:rFonts w:cs="Times New Roman"/>
        </w:rPr>
      </w:pPr>
      <w:r w:rsidRPr="005F0E6D">
        <w:rPr>
          <w:rFonts w:cs="Times New Roman"/>
        </w:rPr>
        <w:t xml:space="preserve">Figure </w:t>
      </w:r>
      <w:r w:rsidRPr="005F0E6D">
        <w:rPr>
          <w:rFonts w:cs="Times New Roman"/>
        </w:rPr>
        <w:fldChar w:fldCharType="begin"/>
      </w:r>
      <w:r w:rsidRPr="005F0E6D">
        <w:rPr>
          <w:rFonts w:cs="Times New Roman"/>
        </w:rPr>
        <w:instrText xml:space="preserve"> SEQ Figure \* ARABIC </w:instrText>
      </w:r>
      <w:r w:rsidRPr="005F0E6D">
        <w:rPr>
          <w:rFonts w:cs="Times New Roman"/>
        </w:rPr>
        <w:fldChar w:fldCharType="separate"/>
      </w:r>
      <w:r w:rsidR="00A97D06">
        <w:rPr>
          <w:rFonts w:cs="Times New Roman"/>
          <w:noProof/>
        </w:rPr>
        <w:t>1</w:t>
      </w:r>
      <w:r w:rsidRPr="005F0E6D">
        <w:rPr>
          <w:rFonts w:cs="Times New Roman"/>
        </w:rPr>
        <w:fldChar w:fldCharType="end"/>
      </w:r>
      <w:r w:rsidRPr="005F0E6D">
        <w:rPr>
          <w:rFonts w:cs="Times New Roman"/>
        </w:rPr>
        <w:t>: World capture fisheries and aquaculture production (FAO,2022)</w:t>
      </w:r>
    </w:p>
    <w:p w14:paraId="286A8F47" w14:textId="06D2DF32" w:rsidR="008A0D81" w:rsidRPr="005F0E6D" w:rsidRDefault="008A0D81" w:rsidP="005F0E6D">
      <w:pPr>
        <w:pStyle w:val="Caption"/>
        <w:spacing w:line="360" w:lineRule="auto"/>
        <w:ind w:left="720"/>
        <w:rPr>
          <w:rFonts w:cs="Times New Roman"/>
          <w:w w:val="110"/>
        </w:rPr>
      </w:pPr>
      <w:r w:rsidRPr="005F0E6D">
        <w:rPr>
          <w:rFonts w:cs="Times New Roman"/>
          <w:w w:val="110"/>
        </w:rPr>
        <w:t xml:space="preserve">Figure </w:t>
      </w:r>
      <w:r w:rsidR="00075507" w:rsidRPr="005F0E6D">
        <w:rPr>
          <w:rFonts w:cs="Times New Roman"/>
          <w:w w:val="110"/>
        </w:rPr>
        <w:t>2</w:t>
      </w:r>
      <w:r w:rsidRPr="005F0E6D">
        <w:rPr>
          <w:rFonts w:cs="Times New Roman"/>
          <w:w w:val="110"/>
        </w:rPr>
        <w:t xml:space="preserve">: Image of juvenile abalone (Haliotis midae) sheltering beneath </w:t>
      </w:r>
      <w:proofErr w:type="gramStart"/>
      <w:r w:rsidRPr="005F0E6D">
        <w:rPr>
          <w:rFonts w:cs="Times New Roman"/>
          <w:w w:val="110"/>
        </w:rPr>
        <w:t>Cape sea</w:t>
      </w:r>
      <w:proofErr w:type="gramEnd"/>
      <w:r w:rsidRPr="005F0E6D">
        <w:rPr>
          <w:rFonts w:cs="Times New Roman"/>
          <w:w w:val="110"/>
        </w:rPr>
        <w:t xml:space="preserve"> urchins (Parechinus angulosus) in Simon’s Town, Cape Town, South Africa (Peter Southwood, 2005).</w:t>
      </w:r>
    </w:p>
    <w:p w14:paraId="34F44F40" w14:textId="77777777" w:rsidR="00075507" w:rsidRPr="005F0E6D" w:rsidRDefault="00075507" w:rsidP="005F0E6D">
      <w:pPr>
        <w:spacing w:line="360" w:lineRule="auto"/>
        <w:rPr>
          <w:rFonts w:ascii="Times New Roman" w:hAnsi="Times New Roman" w:cs="Times New Roman"/>
        </w:rPr>
      </w:pPr>
    </w:p>
    <w:p w14:paraId="1B4ECE34" w14:textId="77777777" w:rsidR="00AC0806" w:rsidRPr="005F0E6D" w:rsidRDefault="00AC0806" w:rsidP="005F0E6D">
      <w:pPr>
        <w:spacing w:after="500" w:line="360" w:lineRule="auto"/>
        <w:rPr>
          <w:rFonts w:ascii="Times New Roman" w:hAnsi="Times New Roman" w:cs="Times New Roman"/>
          <w:bCs/>
          <w:w w:val="110"/>
        </w:rPr>
      </w:pPr>
    </w:p>
    <w:p w14:paraId="70625430" w14:textId="79545D52" w:rsidR="00AC0806" w:rsidRPr="00F223C3" w:rsidRDefault="00AC0806" w:rsidP="00F223C3">
      <w:pPr>
        <w:pStyle w:val="ListParagraph"/>
        <w:spacing w:after="500" w:line="360" w:lineRule="auto"/>
        <w:rPr>
          <w:rFonts w:ascii="Times New Roman" w:hAnsi="Times New Roman" w:cs="Times New Roman"/>
          <w:bCs/>
          <w:w w:val="110"/>
        </w:rPr>
      </w:pPr>
      <w:r w:rsidRPr="005F0E6D">
        <w:rPr>
          <w:rFonts w:ascii="Times New Roman" w:hAnsi="Times New Roman" w:cs="Times New Roman"/>
          <w:bCs/>
          <w:w w:val="110"/>
        </w:rPr>
        <w:t xml:space="preserve">Table 1. Tank treatment allocation (F: formulated feed, M: mixed diet, U: </w:t>
      </w:r>
      <w:proofErr w:type="spellStart"/>
      <w:r w:rsidRPr="005F0E6D">
        <w:rPr>
          <w:rFonts w:ascii="Times New Roman" w:hAnsi="Times New Roman" w:cs="Times New Roman"/>
          <w:bCs/>
          <w:w w:val="110"/>
        </w:rPr>
        <w:t>ulva</w:t>
      </w:r>
      <w:proofErr w:type="spellEnd"/>
      <w:r w:rsidRPr="005F0E6D">
        <w:rPr>
          <w:rFonts w:ascii="Times New Roman" w:hAnsi="Times New Roman" w:cs="Times New Roman"/>
          <w:bCs/>
          <w:w w:val="110"/>
        </w:rPr>
        <w:t>, K: kelp). Shaded tanks receive heated water, unshaded tanks receive water at ambient temperature.</w:t>
      </w:r>
    </w:p>
    <w:p w14:paraId="6CC78EBA" w14:textId="3EBB6D02" w:rsidR="006836BE" w:rsidRPr="005F0E6D" w:rsidRDefault="006836BE" w:rsidP="005F0E6D">
      <w:pPr>
        <w:spacing w:line="360" w:lineRule="auto"/>
        <w:rPr>
          <w:rFonts w:ascii="Times New Roman" w:hAnsi="Times New Roman" w:cs="Times New Roman"/>
          <w:b/>
          <w:w w:val="110"/>
          <w:sz w:val="29"/>
          <w:szCs w:val="29"/>
        </w:rPr>
      </w:pPr>
      <w:r w:rsidRPr="005F0E6D">
        <w:rPr>
          <w:rFonts w:ascii="Times New Roman" w:hAnsi="Times New Roman" w:cs="Times New Roman"/>
          <w:b/>
          <w:w w:val="110"/>
          <w:sz w:val="29"/>
          <w:szCs w:val="29"/>
        </w:rPr>
        <w:br w:type="page"/>
      </w:r>
    </w:p>
    <w:p w14:paraId="0681EE3B" w14:textId="059FDC20" w:rsidR="00F21B12" w:rsidRDefault="004461D4" w:rsidP="00F223C3">
      <w:pPr>
        <w:pStyle w:val="Heading1"/>
        <w:spacing w:line="360" w:lineRule="auto"/>
        <w:rPr>
          <w:rFonts w:ascii="Times New Roman" w:hAnsi="Times New Roman" w:cs="Times New Roman"/>
          <w:b/>
          <w:bCs/>
          <w:color w:val="auto"/>
          <w:w w:val="110"/>
        </w:rPr>
      </w:pPr>
      <w:bookmarkStart w:id="10" w:name="_Toc151041784"/>
      <w:r w:rsidRPr="005F0E6D">
        <w:rPr>
          <w:rFonts w:ascii="Times New Roman" w:hAnsi="Times New Roman" w:cs="Times New Roman"/>
          <w:b/>
          <w:bCs/>
          <w:color w:val="auto"/>
          <w:w w:val="110"/>
        </w:rPr>
        <w:lastRenderedPageBreak/>
        <w:t>List of acronyms</w:t>
      </w:r>
      <w:bookmarkEnd w:id="10"/>
    </w:p>
    <w:p w14:paraId="1B3E8CC0" w14:textId="77777777" w:rsidR="00F223C3" w:rsidRPr="00F223C3" w:rsidRDefault="00F223C3" w:rsidP="00F223C3"/>
    <w:p w14:paraId="082CCBBF" w14:textId="2655E634" w:rsidR="00AB5DB6" w:rsidRPr="005F0E6D" w:rsidRDefault="00AB5DB6" w:rsidP="005F0E6D">
      <w:pPr>
        <w:spacing w:line="360" w:lineRule="auto"/>
        <w:jc w:val="both"/>
        <w:rPr>
          <w:rFonts w:ascii="Times New Roman" w:hAnsi="Times New Roman" w:cs="Times New Roman"/>
        </w:rPr>
      </w:pPr>
      <w:r w:rsidRPr="005F0E6D">
        <w:rPr>
          <w:rFonts w:ascii="Times New Roman" w:hAnsi="Times New Roman" w:cs="Times New Roman"/>
        </w:rPr>
        <w:t>ASTRAL</w:t>
      </w:r>
      <w:r w:rsidRPr="005F0E6D">
        <w:rPr>
          <w:rFonts w:ascii="Times New Roman" w:hAnsi="Times New Roman" w:cs="Times New Roman"/>
        </w:rPr>
        <w:tab/>
        <w:t>All Atlantic Ocean Sustainable, Profitable and Resilient Aquaculture</w:t>
      </w:r>
    </w:p>
    <w:p w14:paraId="58363140" w14:textId="5BDC314A" w:rsidR="00AB5DB6" w:rsidRPr="005F0E6D" w:rsidRDefault="00AB5DB6" w:rsidP="005F0E6D">
      <w:pPr>
        <w:spacing w:line="360" w:lineRule="auto"/>
        <w:jc w:val="both"/>
        <w:rPr>
          <w:rFonts w:ascii="Times New Roman" w:hAnsi="Times New Roman" w:cs="Times New Roman"/>
        </w:rPr>
      </w:pPr>
      <w:r w:rsidRPr="005F0E6D">
        <w:rPr>
          <w:rFonts w:ascii="Times New Roman" w:hAnsi="Times New Roman" w:cs="Times New Roman"/>
        </w:rPr>
        <w:t>AAEC</w:t>
      </w:r>
      <w:r w:rsidRPr="005F0E6D">
        <w:rPr>
          <w:rFonts w:ascii="Times New Roman" w:hAnsi="Times New Roman" w:cs="Times New Roman"/>
        </w:rPr>
        <w:tab/>
      </w:r>
      <w:r w:rsidRPr="005F0E6D">
        <w:rPr>
          <w:rFonts w:ascii="Times New Roman" w:hAnsi="Times New Roman" w:cs="Times New Roman"/>
        </w:rPr>
        <w:tab/>
        <w:t>Aquaculture Animal Ethics Committee</w:t>
      </w:r>
    </w:p>
    <w:p w14:paraId="4FC3FDFC" w14:textId="419CDB07" w:rsidR="00AB5DB6" w:rsidRPr="005F0E6D" w:rsidRDefault="00AB5DB6" w:rsidP="005F0E6D">
      <w:pPr>
        <w:spacing w:line="360" w:lineRule="auto"/>
        <w:jc w:val="both"/>
        <w:rPr>
          <w:rFonts w:ascii="Times New Roman" w:hAnsi="Times New Roman" w:cs="Times New Roman"/>
        </w:rPr>
      </w:pPr>
      <w:r w:rsidRPr="005F0E6D">
        <w:rPr>
          <w:rFonts w:ascii="Times New Roman" w:hAnsi="Times New Roman" w:cs="Times New Roman"/>
        </w:rPr>
        <w:t>DEFF</w:t>
      </w:r>
      <w:r w:rsidRPr="005F0E6D">
        <w:rPr>
          <w:rFonts w:ascii="Times New Roman" w:hAnsi="Times New Roman" w:cs="Times New Roman"/>
        </w:rPr>
        <w:tab/>
      </w:r>
      <w:r w:rsidRPr="005F0E6D">
        <w:rPr>
          <w:rFonts w:ascii="Times New Roman" w:hAnsi="Times New Roman" w:cs="Times New Roman"/>
        </w:rPr>
        <w:tab/>
        <w:t>Department of Environment, Forestry and Fisheries</w:t>
      </w:r>
    </w:p>
    <w:p w14:paraId="417C6650" w14:textId="11394DA3" w:rsidR="00AB5DB6" w:rsidRPr="005F0E6D" w:rsidRDefault="00AB5DB6" w:rsidP="005F0E6D">
      <w:pPr>
        <w:spacing w:line="360" w:lineRule="auto"/>
        <w:jc w:val="both"/>
        <w:rPr>
          <w:rFonts w:ascii="Times New Roman" w:hAnsi="Times New Roman" w:cs="Times New Roman"/>
        </w:rPr>
      </w:pPr>
      <w:r w:rsidRPr="005F0E6D">
        <w:rPr>
          <w:rFonts w:ascii="Times New Roman" w:hAnsi="Times New Roman" w:cs="Times New Roman"/>
        </w:rPr>
        <w:t xml:space="preserve">IMTA </w:t>
      </w:r>
      <w:r w:rsidRPr="005F0E6D">
        <w:rPr>
          <w:rFonts w:ascii="Times New Roman" w:hAnsi="Times New Roman" w:cs="Times New Roman"/>
        </w:rPr>
        <w:tab/>
      </w:r>
      <w:r w:rsidRPr="005F0E6D">
        <w:rPr>
          <w:rFonts w:ascii="Times New Roman" w:hAnsi="Times New Roman" w:cs="Times New Roman"/>
        </w:rPr>
        <w:tab/>
        <w:t>Integrated Multi-Trophic Aquaculture</w:t>
      </w:r>
    </w:p>
    <w:p w14:paraId="58B716EE" w14:textId="73426CA0" w:rsidR="00AB5DB6" w:rsidRDefault="00AB5DB6" w:rsidP="005F0E6D">
      <w:pPr>
        <w:spacing w:line="360" w:lineRule="auto"/>
        <w:jc w:val="both"/>
        <w:rPr>
          <w:rFonts w:ascii="Times New Roman" w:hAnsi="Times New Roman" w:cs="Times New Roman"/>
        </w:rPr>
      </w:pPr>
      <w:r w:rsidRPr="005F0E6D">
        <w:rPr>
          <w:rFonts w:ascii="Times New Roman" w:hAnsi="Times New Roman" w:cs="Times New Roman"/>
        </w:rPr>
        <w:t xml:space="preserve">GSI </w:t>
      </w:r>
      <w:r w:rsidRPr="005F0E6D">
        <w:rPr>
          <w:rFonts w:ascii="Times New Roman" w:hAnsi="Times New Roman" w:cs="Times New Roman"/>
        </w:rPr>
        <w:tab/>
      </w:r>
      <w:r w:rsidRPr="005F0E6D">
        <w:rPr>
          <w:rFonts w:ascii="Times New Roman" w:hAnsi="Times New Roman" w:cs="Times New Roman"/>
        </w:rPr>
        <w:tab/>
        <w:t>Gonadal Somatic Index</w:t>
      </w:r>
    </w:p>
    <w:p w14:paraId="3CB6FD07" w14:textId="72DE2AA6" w:rsidR="00D75CC4" w:rsidRPr="005F0E6D" w:rsidRDefault="00D75CC4" w:rsidP="005F0E6D">
      <w:pPr>
        <w:spacing w:line="360" w:lineRule="auto"/>
        <w:jc w:val="both"/>
        <w:rPr>
          <w:rFonts w:ascii="Times New Roman" w:hAnsi="Times New Roman" w:cs="Times New Roman"/>
        </w:rPr>
      </w:pPr>
      <w:r>
        <w:rPr>
          <w:rFonts w:ascii="Times New Roman" w:hAnsi="Times New Roman" w:cs="Times New Roman"/>
        </w:rPr>
        <w:t>SGR</w:t>
      </w:r>
      <w:r>
        <w:rPr>
          <w:rFonts w:ascii="Times New Roman" w:hAnsi="Times New Roman" w:cs="Times New Roman"/>
        </w:rPr>
        <w:tab/>
      </w:r>
      <w:r>
        <w:rPr>
          <w:rFonts w:ascii="Times New Roman" w:hAnsi="Times New Roman" w:cs="Times New Roman"/>
        </w:rPr>
        <w:tab/>
        <w:t>Specific Growth Rate</w:t>
      </w:r>
    </w:p>
    <w:p w14:paraId="779DC27D" w14:textId="77777777" w:rsidR="00AB5DB6" w:rsidRPr="005F0E6D" w:rsidRDefault="00AB5DB6" w:rsidP="005F0E6D">
      <w:pPr>
        <w:spacing w:line="360" w:lineRule="auto"/>
        <w:jc w:val="both"/>
        <w:rPr>
          <w:rFonts w:ascii="Times New Roman" w:hAnsi="Times New Roman" w:cs="Times New Roman"/>
        </w:rPr>
      </w:pPr>
    </w:p>
    <w:p w14:paraId="605FEC61" w14:textId="77777777" w:rsidR="00AB5DB6" w:rsidRPr="005F0E6D" w:rsidRDefault="00AB5DB6" w:rsidP="005F0E6D">
      <w:pPr>
        <w:spacing w:line="360" w:lineRule="auto"/>
        <w:jc w:val="both"/>
        <w:rPr>
          <w:rFonts w:ascii="Times New Roman" w:hAnsi="Times New Roman" w:cs="Times New Roman"/>
        </w:rPr>
      </w:pPr>
    </w:p>
    <w:p w14:paraId="09C0536F" w14:textId="324D887D" w:rsidR="00F21B12" w:rsidRPr="005F0E6D" w:rsidRDefault="00F21B12" w:rsidP="005F0E6D">
      <w:pPr>
        <w:spacing w:line="360" w:lineRule="auto"/>
        <w:rPr>
          <w:rFonts w:ascii="Times New Roman" w:hAnsi="Times New Roman" w:cs="Times New Roman"/>
        </w:rPr>
      </w:pPr>
      <w:r w:rsidRPr="005F0E6D">
        <w:rPr>
          <w:rFonts w:ascii="Times New Roman" w:hAnsi="Times New Roman" w:cs="Times New Roman"/>
        </w:rPr>
        <w:br w:type="page"/>
      </w:r>
    </w:p>
    <w:p w14:paraId="6240F3B9" w14:textId="491C9637" w:rsidR="005E1E46" w:rsidRPr="005F0E6D" w:rsidRDefault="007C1384" w:rsidP="005F0E6D">
      <w:pPr>
        <w:pStyle w:val="Heading1"/>
        <w:numPr>
          <w:ilvl w:val="0"/>
          <w:numId w:val="3"/>
        </w:numPr>
        <w:spacing w:line="360" w:lineRule="auto"/>
        <w:rPr>
          <w:rFonts w:ascii="Times New Roman" w:hAnsi="Times New Roman" w:cs="Times New Roman"/>
          <w:b/>
          <w:bCs/>
          <w:color w:val="auto"/>
        </w:rPr>
      </w:pPr>
      <w:bookmarkStart w:id="11" w:name="_Toc151041785"/>
      <w:r w:rsidRPr="005F0E6D">
        <w:rPr>
          <w:rFonts w:ascii="Times New Roman" w:hAnsi="Times New Roman" w:cs="Times New Roman"/>
          <w:b/>
          <w:bCs/>
          <w:color w:val="auto"/>
        </w:rPr>
        <w:lastRenderedPageBreak/>
        <w:t>Introduction</w:t>
      </w:r>
      <w:bookmarkEnd w:id="11"/>
      <w:r w:rsidR="004461D4" w:rsidRPr="005F0E6D">
        <w:rPr>
          <w:rFonts w:ascii="Times New Roman" w:hAnsi="Times New Roman" w:cs="Times New Roman"/>
          <w:b/>
          <w:bCs/>
          <w:color w:val="auto"/>
        </w:rPr>
        <w:t xml:space="preserve"> </w:t>
      </w:r>
    </w:p>
    <w:p w14:paraId="33C06914" w14:textId="6900AE46" w:rsidR="00F06B6D" w:rsidRPr="005F0E6D" w:rsidRDefault="00F06B6D" w:rsidP="005F0E6D">
      <w:pPr>
        <w:pStyle w:val="Heading2"/>
        <w:numPr>
          <w:ilvl w:val="1"/>
          <w:numId w:val="3"/>
        </w:numPr>
        <w:spacing w:line="360" w:lineRule="auto"/>
        <w:jc w:val="both"/>
        <w:rPr>
          <w:rFonts w:ascii="Times New Roman" w:hAnsi="Times New Roman" w:cs="Times New Roman"/>
          <w:color w:val="auto"/>
        </w:rPr>
      </w:pPr>
      <w:bookmarkStart w:id="12" w:name="_heading=h.lq96yg19wbb3" w:colFirst="0" w:colLast="0"/>
      <w:bookmarkStart w:id="13" w:name="_Toc151041786"/>
      <w:bookmarkEnd w:id="12"/>
      <w:r w:rsidRPr="005F0E6D">
        <w:rPr>
          <w:rFonts w:ascii="Times New Roman" w:hAnsi="Times New Roman" w:cs="Times New Roman"/>
          <w:color w:val="auto"/>
        </w:rPr>
        <w:t>Global aquaculture</w:t>
      </w:r>
      <w:bookmarkEnd w:id="13"/>
    </w:p>
    <w:p w14:paraId="5F5FA02C" w14:textId="77777777" w:rsidR="00F06B6D" w:rsidRPr="005F0E6D" w:rsidRDefault="00F06B6D" w:rsidP="005F0E6D">
      <w:pPr>
        <w:spacing w:line="360" w:lineRule="auto"/>
        <w:rPr>
          <w:rFonts w:ascii="Times New Roman" w:hAnsi="Times New Roman" w:cs="Times New Roman"/>
        </w:rPr>
      </w:pPr>
    </w:p>
    <w:p w14:paraId="542EE43D" w14:textId="77777777" w:rsidR="0059771C" w:rsidRDefault="009112BA" w:rsidP="005F0E6D">
      <w:pPr>
        <w:spacing w:line="360" w:lineRule="auto"/>
        <w:jc w:val="both"/>
        <w:rPr>
          <w:ins w:id="14" w:author="Brett Marc Macey" w:date="2023-11-23T14:50:00Z"/>
          <w:rFonts w:ascii="Times New Roman" w:hAnsi="Times New Roman" w:cs="Times New Roman"/>
          <w:szCs w:val="24"/>
        </w:rPr>
      </w:pPr>
      <w:r w:rsidRPr="005F0E6D">
        <w:rPr>
          <w:rFonts w:ascii="Times New Roman" w:hAnsi="Times New Roman" w:cs="Times New Roman"/>
          <w:szCs w:val="24"/>
        </w:rPr>
        <w:t>Aquatic foods play a crucial role in ensuring food and nutrition security, particularly for vulnerable coastal populations, by providing accessible and affordable sources of proteins and micronutrients (FAO, 2022). The increasing demand for fish products, coupled with the diminishing productivity of wild-caught marine fish stocks</w:t>
      </w:r>
      <w:r w:rsidR="00895C88" w:rsidRPr="005F0E6D">
        <w:rPr>
          <w:rFonts w:ascii="Times New Roman" w:hAnsi="Times New Roman" w:cs="Times New Roman"/>
          <w:szCs w:val="24"/>
        </w:rPr>
        <w:t xml:space="preserve">, </w:t>
      </w:r>
      <w:ins w:id="15" w:author="Brett Marc Macey" w:date="2023-11-24T06:58:00Z">
        <w:r w:rsidR="0059771C">
          <w:rPr>
            <w:rFonts w:ascii="Times New Roman" w:hAnsi="Times New Roman" w:cs="Times New Roman"/>
            <w:szCs w:val="24"/>
          </w:rPr>
          <w:t xml:space="preserve">mostly </w:t>
        </w:r>
      </w:ins>
      <w:r w:rsidR="00895C88" w:rsidRPr="005F0E6D">
        <w:rPr>
          <w:rFonts w:ascii="Times New Roman" w:hAnsi="Times New Roman" w:cs="Times New Roman"/>
          <w:szCs w:val="24"/>
        </w:rPr>
        <w:t>due to the</w:t>
      </w:r>
      <w:r w:rsidRPr="005F0E6D">
        <w:rPr>
          <w:rFonts w:ascii="Times New Roman" w:hAnsi="Times New Roman" w:cs="Times New Roman"/>
          <w:szCs w:val="24"/>
        </w:rPr>
        <w:t xml:space="preserve"> overexploitation of fish</w:t>
      </w:r>
      <w:ins w:id="16" w:author="Brett Marc Macey" w:date="2023-11-24T06:58:00Z">
        <w:r w:rsidR="0059771C">
          <w:rPr>
            <w:rFonts w:ascii="Times New Roman" w:hAnsi="Times New Roman" w:cs="Times New Roman"/>
            <w:szCs w:val="24"/>
          </w:rPr>
          <w:t xml:space="preserve"> stocks</w:t>
        </w:r>
      </w:ins>
      <w:del w:id="17" w:author="Brett Marc Macey" w:date="2023-11-24T06:58:00Z">
        <w:r w:rsidRPr="005F0E6D" w:rsidDel="0059771C">
          <w:rPr>
            <w:rFonts w:ascii="Times New Roman" w:hAnsi="Times New Roman" w:cs="Times New Roman"/>
            <w:szCs w:val="24"/>
          </w:rPr>
          <w:delText>eries</w:delText>
        </w:r>
      </w:del>
      <w:r w:rsidRPr="005F0E6D">
        <w:rPr>
          <w:rFonts w:ascii="Times New Roman" w:hAnsi="Times New Roman" w:cs="Times New Roman"/>
          <w:szCs w:val="24"/>
        </w:rPr>
        <w:t>, positions the aquaculture industry as a significant contributor to the global fish supply (Granada et al. 2016)</w:t>
      </w:r>
      <w:r w:rsidR="00895C88" w:rsidRPr="005F0E6D">
        <w:rPr>
          <w:rFonts w:ascii="Times New Roman" w:hAnsi="Times New Roman" w:cs="Times New Roman"/>
          <w:szCs w:val="24"/>
        </w:rPr>
        <w:t xml:space="preserve"> </w:t>
      </w:r>
      <w:commentRangeStart w:id="18"/>
      <w:r w:rsidR="00895C88" w:rsidRPr="005F0E6D">
        <w:rPr>
          <w:rFonts w:ascii="Times New Roman" w:hAnsi="Times New Roman" w:cs="Times New Roman"/>
          <w:szCs w:val="24"/>
        </w:rPr>
        <w:t>(Figure 1)</w:t>
      </w:r>
      <w:r w:rsidRPr="005F0E6D">
        <w:rPr>
          <w:rFonts w:ascii="Times New Roman" w:hAnsi="Times New Roman" w:cs="Times New Roman"/>
          <w:szCs w:val="24"/>
        </w:rPr>
        <w:t xml:space="preserve">. </w:t>
      </w:r>
      <w:commentRangeEnd w:id="18"/>
      <w:r w:rsidR="00ED3EBC">
        <w:rPr>
          <w:rStyle w:val="CommentReference"/>
        </w:rPr>
        <w:commentReference w:id="18"/>
      </w:r>
      <w:r w:rsidR="00895C88" w:rsidRPr="005F0E6D">
        <w:rPr>
          <w:rFonts w:ascii="Times New Roman" w:hAnsi="Times New Roman" w:cs="Times New Roman"/>
          <w:szCs w:val="24"/>
        </w:rPr>
        <w:t xml:space="preserve">The contribution of aquaculture to the global production of aquatic animals reached a record 49.2 percent in 2020, but despite the great diversity in farmed aquatic species, only a small number of “staple” species dominate aquaculture production (FAO, 2022). </w:t>
      </w:r>
      <w:r w:rsidR="00AE5DFE" w:rsidRPr="005F0E6D">
        <w:rPr>
          <w:rFonts w:ascii="Times New Roman" w:hAnsi="Times New Roman" w:cs="Times New Roman"/>
          <w:szCs w:val="24"/>
        </w:rPr>
        <w:t xml:space="preserve">Further development of the aquaculture industry is necessary to meet growing demand for fish products. </w:t>
      </w:r>
    </w:p>
    <w:p w14:paraId="30375B82" w14:textId="5507FC5D" w:rsidR="006F15CE" w:rsidRPr="005F0E6D" w:rsidRDefault="00895C88" w:rsidP="005F0E6D">
      <w:pPr>
        <w:spacing w:line="360" w:lineRule="auto"/>
        <w:jc w:val="both"/>
        <w:rPr>
          <w:rFonts w:ascii="Times New Roman" w:hAnsi="Times New Roman" w:cs="Times New Roman"/>
          <w:szCs w:val="24"/>
        </w:rPr>
      </w:pPr>
      <w:r w:rsidRPr="005F0E6D">
        <w:rPr>
          <w:rFonts w:ascii="Times New Roman" w:hAnsi="Times New Roman" w:cs="Times New Roman"/>
          <w:szCs w:val="24"/>
        </w:rPr>
        <w:t xml:space="preserve">Aquaculture of fed aquatic animals continues to outpace that of non-fed aquatic animals making the </w:t>
      </w:r>
      <w:r w:rsidR="00275EA9" w:rsidRPr="005F0E6D">
        <w:rPr>
          <w:rFonts w:ascii="Times New Roman" w:hAnsi="Times New Roman" w:cs="Times New Roman"/>
          <w:szCs w:val="24"/>
        </w:rPr>
        <w:t>aquaculture industry</w:t>
      </w:r>
      <w:r w:rsidRPr="005F0E6D">
        <w:rPr>
          <w:rFonts w:ascii="Times New Roman" w:hAnsi="Times New Roman" w:cs="Times New Roman"/>
          <w:szCs w:val="24"/>
        </w:rPr>
        <w:t xml:space="preserve"> </w:t>
      </w:r>
      <w:r w:rsidR="00275EA9" w:rsidRPr="005F0E6D">
        <w:rPr>
          <w:rFonts w:ascii="Times New Roman" w:hAnsi="Times New Roman" w:cs="Times New Roman"/>
          <w:szCs w:val="24"/>
        </w:rPr>
        <w:t>an important consumer of wild-caught marine fish stock</w:t>
      </w:r>
      <w:r w:rsidRPr="005F0E6D">
        <w:rPr>
          <w:rFonts w:ascii="Times New Roman" w:hAnsi="Times New Roman" w:cs="Times New Roman"/>
          <w:szCs w:val="24"/>
        </w:rPr>
        <w:t>s</w:t>
      </w:r>
      <w:ins w:id="19" w:author="Brett Marc Macey" w:date="2023-11-24T07:00:00Z">
        <w:r w:rsidR="0059771C">
          <w:rPr>
            <w:rFonts w:ascii="Times New Roman" w:hAnsi="Times New Roman" w:cs="Times New Roman"/>
            <w:szCs w:val="24"/>
          </w:rPr>
          <w:t xml:space="preserve"> (i.e., use of fishmeal in aquafeeds)</w:t>
        </w:r>
      </w:ins>
      <w:r w:rsidR="00275EA9" w:rsidRPr="005F0E6D">
        <w:rPr>
          <w:rFonts w:ascii="Times New Roman" w:hAnsi="Times New Roman" w:cs="Times New Roman"/>
          <w:szCs w:val="24"/>
        </w:rPr>
        <w:t xml:space="preserve">, </w:t>
      </w:r>
      <w:r w:rsidRPr="005F0E6D">
        <w:rPr>
          <w:rFonts w:ascii="Times New Roman" w:hAnsi="Times New Roman" w:cs="Times New Roman"/>
          <w:szCs w:val="24"/>
        </w:rPr>
        <w:t>raising</w:t>
      </w:r>
      <w:r w:rsidR="00275EA9" w:rsidRPr="005F0E6D">
        <w:rPr>
          <w:rFonts w:ascii="Times New Roman" w:hAnsi="Times New Roman" w:cs="Times New Roman"/>
          <w:szCs w:val="24"/>
        </w:rPr>
        <w:t xml:space="preserve"> concerns about the sustainability of the industry</w:t>
      </w:r>
      <w:r w:rsidR="00AE5DFE" w:rsidRPr="005F0E6D">
        <w:rPr>
          <w:rFonts w:ascii="Times New Roman" w:hAnsi="Times New Roman" w:cs="Times New Roman"/>
          <w:szCs w:val="24"/>
        </w:rPr>
        <w:t>. Aquaculture effluent is another growing concern for the industry</w:t>
      </w:r>
      <w:ins w:id="20" w:author="Brett Marc Macey" w:date="2023-11-23T14:50:00Z">
        <w:r w:rsidR="0059771C">
          <w:rPr>
            <w:rFonts w:ascii="Times New Roman" w:hAnsi="Times New Roman" w:cs="Times New Roman"/>
            <w:szCs w:val="24"/>
          </w:rPr>
          <w:t xml:space="preserve"> for the rapidly expanding industry</w:t>
        </w:r>
      </w:ins>
      <w:r w:rsidR="003F1D3C" w:rsidRPr="005F0E6D">
        <w:rPr>
          <w:rFonts w:ascii="Times New Roman" w:hAnsi="Times New Roman" w:cs="Times New Roman"/>
          <w:szCs w:val="24"/>
        </w:rPr>
        <w:t>. Both fresh- and saline water aquaculture require large amounts of water with good quality</w:t>
      </w:r>
      <w:ins w:id="21" w:author="Brett Marc Macey" w:date="2023-11-23T14:51:00Z">
        <w:r w:rsidR="0059771C">
          <w:rPr>
            <w:rFonts w:ascii="Times New Roman" w:hAnsi="Times New Roman" w:cs="Times New Roman"/>
            <w:szCs w:val="24"/>
          </w:rPr>
          <w:t xml:space="preserve">. </w:t>
        </w:r>
      </w:ins>
      <w:ins w:id="22" w:author="Brett Marc Macey" w:date="2023-11-23T15:03:00Z">
        <w:r w:rsidR="00FA04B9">
          <w:rPr>
            <w:rFonts w:ascii="Times New Roman" w:hAnsi="Times New Roman" w:cs="Times New Roman"/>
            <w:szCs w:val="24"/>
          </w:rPr>
          <w:t xml:space="preserve">Uneaten feed and waste products </w:t>
        </w:r>
      </w:ins>
      <w:del w:id="23" w:author="Brett Marc Macey" w:date="2023-11-23T14:51:00Z">
        <w:r w:rsidR="003F1D3C" w:rsidRPr="005F0E6D" w:rsidDel="0059771C">
          <w:rPr>
            <w:rFonts w:ascii="Times New Roman" w:hAnsi="Times New Roman" w:cs="Times New Roman"/>
            <w:szCs w:val="24"/>
          </w:rPr>
          <w:delText xml:space="preserve">, </w:delText>
        </w:r>
      </w:del>
      <w:del w:id="24" w:author="Brett Marc Macey" w:date="2023-11-23T15:03:00Z">
        <w:r w:rsidR="003F1D3C" w:rsidRPr="005F0E6D" w:rsidDel="00FA04B9">
          <w:rPr>
            <w:rFonts w:ascii="Times New Roman" w:hAnsi="Times New Roman" w:cs="Times New Roman"/>
            <w:szCs w:val="24"/>
          </w:rPr>
          <w:delText xml:space="preserve">which </w:delText>
        </w:r>
      </w:del>
      <w:ins w:id="25" w:author="Brett Marc Macey" w:date="2023-11-23T15:04:00Z">
        <w:r w:rsidR="00FA04B9">
          <w:rPr>
            <w:rFonts w:ascii="Times New Roman" w:hAnsi="Times New Roman" w:cs="Times New Roman"/>
            <w:szCs w:val="24"/>
          </w:rPr>
          <w:t xml:space="preserve">result in the </w:t>
        </w:r>
      </w:ins>
      <w:r w:rsidR="003F1D3C" w:rsidRPr="005F0E6D">
        <w:rPr>
          <w:rFonts w:ascii="Times New Roman" w:hAnsi="Times New Roman" w:cs="Times New Roman"/>
          <w:szCs w:val="24"/>
        </w:rPr>
        <w:t>accumulat</w:t>
      </w:r>
      <w:ins w:id="26" w:author="Brett Marc Macey" w:date="2023-11-23T15:04:00Z">
        <w:r w:rsidR="00FA04B9">
          <w:rPr>
            <w:rFonts w:ascii="Times New Roman" w:hAnsi="Times New Roman" w:cs="Times New Roman"/>
            <w:szCs w:val="24"/>
          </w:rPr>
          <w:t>ion</w:t>
        </w:r>
      </w:ins>
      <w:del w:id="27" w:author="Brett Marc Macey" w:date="2023-11-23T15:04:00Z">
        <w:r w:rsidR="003F1D3C" w:rsidRPr="005F0E6D" w:rsidDel="00FA04B9">
          <w:rPr>
            <w:rFonts w:ascii="Times New Roman" w:hAnsi="Times New Roman" w:cs="Times New Roman"/>
            <w:szCs w:val="24"/>
          </w:rPr>
          <w:delText>es</w:delText>
        </w:r>
      </w:del>
      <w:ins w:id="28" w:author="Brett Marc Macey" w:date="2023-11-23T15:04:00Z">
        <w:r w:rsidR="00FA04B9">
          <w:rPr>
            <w:rFonts w:ascii="Times New Roman" w:hAnsi="Times New Roman" w:cs="Times New Roman"/>
            <w:szCs w:val="24"/>
          </w:rPr>
          <w:t xml:space="preserve"> of</w:t>
        </w:r>
      </w:ins>
      <w:r w:rsidR="003F1D3C" w:rsidRPr="005F0E6D">
        <w:rPr>
          <w:rFonts w:ascii="Times New Roman" w:hAnsi="Times New Roman" w:cs="Times New Roman"/>
          <w:szCs w:val="24"/>
        </w:rPr>
        <w:t xml:space="preserve"> suspended solids, </w:t>
      </w:r>
      <w:ins w:id="29" w:author="Brett Marc Macey" w:date="2023-11-23T15:04:00Z">
        <w:r w:rsidR="00FA04B9">
          <w:rPr>
            <w:rFonts w:ascii="Times New Roman" w:hAnsi="Times New Roman" w:cs="Times New Roman"/>
            <w:szCs w:val="24"/>
          </w:rPr>
          <w:t xml:space="preserve">otherwise known as particulate </w:t>
        </w:r>
      </w:ins>
      <w:ins w:id="30" w:author="Brett Marc Macey" w:date="2023-11-23T15:05:00Z">
        <w:r w:rsidR="00FA04B9">
          <w:rPr>
            <w:rFonts w:ascii="Times New Roman" w:hAnsi="Times New Roman" w:cs="Times New Roman"/>
            <w:szCs w:val="24"/>
          </w:rPr>
          <w:t xml:space="preserve">organic matter (POM), and </w:t>
        </w:r>
      </w:ins>
      <w:r w:rsidR="003F1D3C" w:rsidRPr="005F0E6D">
        <w:rPr>
          <w:rFonts w:ascii="Times New Roman" w:hAnsi="Times New Roman" w:cs="Times New Roman"/>
          <w:szCs w:val="24"/>
        </w:rPr>
        <w:t>dissolved organic substances</w:t>
      </w:r>
      <w:ins w:id="31" w:author="Brett Marc Macey" w:date="2023-11-23T15:05:00Z">
        <w:r w:rsidR="00FA04B9">
          <w:rPr>
            <w:rFonts w:ascii="Times New Roman" w:hAnsi="Times New Roman" w:cs="Times New Roman"/>
            <w:szCs w:val="24"/>
          </w:rPr>
          <w:t xml:space="preserve"> (DOM)</w:t>
        </w:r>
      </w:ins>
      <w:r w:rsidR="003F1D3C" w:rsidRPr="005F0E6D">
        <w:rPr>
          <w:rFonts w:ascii="Times New Roman" w:hAnsi="Times New Roman" w:cs="Times New Roman"/>
          <w:szCs w:val="24"/>
        </w:rPr>
        <w:t xml:space="preserve">, </w:t>
      </w:r>
      <w:ins w:id="32" w:author="Brett Marc Macey" w:date="2023-11-23T15:06:00Z">
        <w:r w:rsidR="00FA04B9">
          <w:rPr>
            <w:rFonts w:ascii="Times New Roman" w:hAnsi="Times New Roman" w:cs="Times New Roman"/>
            <w:szCs w:val="24"/>
          </w:rPr>
          <w:t xml:space="preserve">which contain </w:t>
        </w:r>
      </w:ins>
      <w:r w:rsidR="003F1D3C" w:rsidRPr="005F0E6D">
        <w:rPr>
          <w:rFonts w:ascii="Times New Roman" w:hAnsi="Times New Roman" w:cs="Times New Roman"/>
          <w:szCs w:val="24"/>
        </w:rPr>
        <w:t xml:space="preserve">compounds </w:t>
      </w:r>
      <w:ins w:id="33" w:author="Brett Marc Macey" w:date="2023-11-23T15:06:00Z">
        <w:r w:rsidR="00FA04B9">
          <w:rPr>
            <w:rFonts w:ascii="Times New Roman" w:hAnsi="Times New Roman" w:cs="Times New Roman"/>
            <w:szCs w:val="24"/>
          </w:rPr>
          <w:t>such as</w:t>
        </w:r>
      </w:ins>
      <w:del w:id="34" w:author="Brett Marc Macey" w:date="2023-11-23T15:06:00Z">
        <w:r w:rsidR="003F1D3C" w:rsidRPr="005F0E6D" w:rsidDel="00FA04B9">
          <w:rPr>
            <w:rFonts w:ascii="Times New Roman" w:hAnsi="Times New Roman" w:cs="Times New Roman"/>
            <w:szCs w:val="24"/>
          </w:rPr>
          <w:delText>of</w:delText>
        </w:r>
      </w:del>
      <w:r w:rsidR="003F1D3C" w:rsidRPr="005F0E6D">
        <w:rPr>
          <w:rFonts w:ascii="Times New Roman" w:hAnsi="Times New Roman" w:cs="Times New Roman"/>
          <w:szCs w:val="24"/>
        </w:rPr>
        <w:t xml:space="preserve"> nitrogen and phosphorus, and </w:t>
      </w:r>
      <w:ins w:id="35" w:author="Brett Marc Macey" w:date="2023-11-23T15:06:00Z">
        <w:r w:rsidR="00FA04B9">
          <w:rPr>
            <w:rFonts w:ascii="Times New Roman" w:hAnsi="Times New Roman" w:cs="Times New Roman"/>
            <w:szCs w:val="24"/>
          </w:rPr>
          <w:t>possib</w:t>
        </w:r>
      </w:ins>
      <w:ins w:id="36" w:author="Brett Marc Macey" w:date="2023-11-23T15:07:00Z">
        <w:r w:rsidR="00FA04B9">
          <w:rPr>
            <w:rFonts w:ascii="Times New Roman" w:hAnsi="Times New Roman" w:cs="Times New Roman"/>
            <w:szCs w:val="24"/>
          </w:rPr>
          <w:t xml:space="preserve">ly also </w:t>
        </w:r>
      </w:ins>
      <w:r w:rsidR="003F1D3C" w:rsidRPr="005F0E6D">
        <w:rPr>
          <w:rFonts w:ascii="Times New Roman" w:hAnsi="Times New Roman" w:cs="Times New Roman"/>
          <w:szCs w:val="24"/>
        </w:rPr>
        <w:t xml:space="preserve">other chemicals that are used to prevent diseases of aquatic species (Jegatheesan et al., 2011). This effluent water is discharged into the environment, which if untreated can be detrimental to </w:t>
      </w:r>
      <w:ins w:id="37" w:author="Brett Marc Macey" w:date="2023-11-23T15:07:00Z">
        <w:r w:rsidR="00FA04B9">
          <w:rPr>
            <w:rFonts w:ascii="Times New Roman" w:hAnsi="Times New Roman" w:cs="Times New Roman"/>
            <w:szCs w:val="24"/>
          </w:rPr>
          <w:t xml:space="preserve">the surrounding </w:t>
        </w:r>
      </w:ins>
      <w:r w:rsidR="003F1D3C" w:rsidRPr="005F0E6D">
        <w:rPr>
          <w:rFonts w:ascii="Times New Roman" w:hAnsi="Times New Roman" w:cs="Times New Roman"/>
          <w:szCs w:val="24"/>
        </w:rPr>
        <w:t>environmental and human health. Thus, intensive development of aquaculture has raised a range of environmental concerns such as effluent discharge, excessive use of resources and dependence on commercial feed</w:t>
      </w:r>
      <w:r w:rsidR="00342143" w:rsidRPr="005F0E6D">
        <w:rPr>
          <w:rFonts w:ascii="Times New Roman" w:hAnsi="Times New Roman" w:cs="Times New Roman"/>
          <w:szCs w:val="24"/>
        </w:rPr>
        <w:t xml:space="preserve"> </w:t>
      </w:r>
      <w:r w:rsidR="00EF6B59" w:rsidRPr="005F0E6D">
        <w:rPr>
          <w:rFonts w:ascii="Times New Roman" w:hAnsi="Times New Roman" w:cs="Times New Roman"/>
          <w:szCs w:val="24"/>
        </w:rPr>
        <w:t>(Granada et al.</w:t>
      </w:r>
      <w:r w:rsidR="00F539C1" w:rsidRPr="005F0E6D">
        <w:rPr>
          <w:rFonts w:ascii="Times New Roman" w:hAnsi="Times New Roman" w:cs="Times New Roman"/>
          <w:szCs w:val="24"/>
        </w:rPr>
        <w:t>,</w:t>
      </w:r>
      <w:r w:rsidR="00EF6B59" w:rsidRPr="005F0E6D">
        <w:rPr>
          <w:rFonts w:ascii="Times New Roman" w:hAnsi="Times New Roman" w:cs="Times New Roman"/>
          <w:szCs w:val="24"/>
        </w:rPr>
        <w:t xml:space="preserve"> 2016)</w:t>
      </w:r>
      <w:r w:rsidR="003F1D3C" w:rsidRPr="005F0E6D">
        <w:rPr>
          <w:rFonts w:ascii="Times New Roman" w:hAnsi="Times New Roman" w:cs="Times New Roman"/>
          <w:szCs w:val="24"/>
        </w:rPr>
        <w:t xml:space="preserve"> </w:t>
      </w:r>
      <w:r w:rsidR="00055119" w:rsidRPr="005F0E6D">
        <w:rPr>
          <w:rFonts w:ascii="Times New Roman" w:hAnsi="Times New Roman" w:cs="Times New Roman"/>
          <w:szCs w:val="24"/>
        </w:rPr>
        <w:t>placing a spotlight on the need for research on sustainable aquaculture systems</w:t>
      </w:r>
      <w:ins w:id="38" w:author="Brett Marc Macey" w:date="2023-11-23T15:07:00Z">
        <w:r w:rsidR="00FA04B9">
          <w:rPr>
            <w:rFonts w:ascii="Times New Roman" w:hAnsi="Times New Roman" w:cs="Times New Roman"/>
            <w:szCs w:val="24"/>
          </w:rPr>
          <w:t xml:space="preserve"> and practices</w:t>
        </w:r>
      </w:ins>
      <w:r w:rsidR="00055119" w:rsidRPr="005F0E6D">
        <w:rPr>
          <w:rFonts w:ascii="Times New Roman" w:hAnsi="Times New Roman" w:cs="Times New Roman"/>
          <w:szCs w:val="24"/>
        </w:rPr>
        <w:t>.</w:t>
      </w:r>
    </w:p>
    <w:p w14:paraId="59436EE8" w14:textId="1391F346" w:rsidR="00F673D9" w:rsidRPr="005F0E6D" w:rsidRDefault="00F673D9" w:rsidP="005F0E6D">
      <w:pPr>
        <w:spacing w:line="360" w:lineRule="auto"/>
        <w:jc w:val="center"/>
        <w:rPr>
          <w:rFonts w:ascii="Times New Roman" w:hAnsi="Times New Roman" w:cs="Times New Roman"/>
        </w:rPr>
      </w:pPr>
      <w:r w:rsidRPr="005F0E6D">
        <w:rPr>
          <w:rFonts w:ascii="Times New Roman" w:hAnsi="Times New Roman" w:cs="Times New Roman"/>
          <w:noProof/>
          <w:color w:val="FF0000"/>
          <w:szCs w:val="24"/>
        </w:rPr>
        <w:drawing>
          <wp:inline distT="0" distB="0" distL="0" distR="0" wp14:anchorId="052E65A8" wp14:editId="2E86B2F1">
            <wp:extent cx="4540469" cy="2520879"/>
            <wp:effectExtent l="0" t="0" r="0" b="0"/>
            <wp:docPr id="1574277398" name="Picture 1574277398" descr="A graph showing the growth of the company's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77398" name="Picture 1" descr="A graph showing the growth of the company's sales&#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59675" cy="2531542"/>
                    </a:xfrm>
                    <a:prstGeom prst="rect">
                      <a:avLst/>
                    </a:prstGeom>
                  </pic:spPr>
                </pic:pic>
              </a:graphicData>
            </a:graphic>
          </wp:inline>
        </w:drawing>
      </w:r>
    </w:p>
    <w:p w14:paraId="4915A50C" w14:textId="317A5C9B" w:rsidR="00F673D9" w:rsidRPr="005F0E6D" w:rsidRDefault="00F673D9" w:rsidP="005F0E6D">
      <w:pPr>
        <w:pStyle w:val="Caption"/>
        <w:spacing w:line="360" w:lineRule="auto"/>
        <w:jc w:val="center"/>
        <w:rPr>
          <w:rFonts w:cs="Times New Roman"/>
        </w:rPr>
      </w:pPr>
      <w:bookmarkStart w:id="39" w:name="_Hlk150850234"/>
      <w:r w:rsidRPr="005F0E6D">
        <w:rPr>
          <w:rFonts w:cs="Times New Roman"/>
        </w:rPr>
        <w:lastRenderedPageBreak/>
        <w:t xml:space="preserve">Figure </w:t>
      </w:r>
      <w:r w:rsidR="003F600F">
        <w:rPr>
          <w:rFonts w:cs="Times New Roman"/>
        </w:rPr>
        <w:t>1</w:t>
      </w:r>
      <w:r w:rsidRPr="005F0E6D">
        <w:rPr>
          <w:rFonts w:cs="Times New Roman"/>
        </w:rPr>
        <w:t xml:space="preserve">: World capture fisheries and aquaculture production </w:t>
      </w:r>
      <w:r w:rsidR="00A727BB" w:rsidRPr="005F0E6D">
        <w:rPr>
          <w:rFonts w:cs="Times New Roman"/>
        </w:rPr>
        <w:t xml:space="preserve">excluding aquatic mammals, crocodiles, alligators, caimans, and algae. Data expressed in live weight equivalent. </w:t>
      </w:r>
      <w:r w:rsidRPr="005F0E6D">
        <w:rPr>
          <w:rFonts w:cs="Times New Roman"/>
        </w:rPr>
        <w:t>(FAO,2022)</w:t>
      </w:r>
    </w:p>
    <w:bookmarkEnd w:id="39"/>
    <w:p w14:paraId="16E54E28" w14:textId="43CD8F6A" w:rsidR="00F673D9" w:rsidRPr="005F0E6D" w:rsidRDefault="00F673D9" w:rsidP="005F0E6D">
      <w:pPr>
        <w:spacing w:line="360" w:lineRule="auto"/>
        <w:jc w:val="center"/>
        <w:rPr>
          <w:rFonts w:ascii="Times New Roman" w:hAnsi="Times New Roman" w:cs="Times New Roman"/>
          <w:szCs w:val="24"/>
        </w:rPr>
      </w:pPr>
    </w:p>
    <w:p w14:paraId="4D027582" w14:textId="47ADC337" w:rsidR="006F15CE" w:rsidRPr="005F0E6D" w:rsidRDefault="006F15CE" w:rsidP="005F0E6D">
      <w:pPr>
        <w:spacing w:line="360" w:lineRule="auto"/>
        <w:jc w:val="both"/>
        <w:rPr>
          <w:rFonts w:ascii="Times New Roman" w:hAnsi="Times New Roman" w:cs="Times New Roman"/>
          <w:szCs w:val="24"/>
        </w:rPr>
      </w:pPr>
      <w:r w:rsidRPr="005F0E6D">
        <w:rPr>
          <w:rFonts w:ascii="Times New Roman" w:hAnsi="Times New Roman" w:cs="Times New Roman"/>
          <w:szCs w:val="24"/>
        </w:rPr>
        <w:t xml:space="preserve">Integrated multi-trophic aquaculture (IMTA) is an advanced form of aquaculture </w:t>
      </w:r>
      <w:r w:rsidR="00C0100D" w:rsidRPr="005F0E6D">
        <w:rPr>
          <w:rFonts w:ascii="Times New Roman" w:hAnsi="Times New Roman" w:cs="Times New Roman"/>
          <w:szCs w:val="24"/>
        </w:rPr>
        <w:t>considered</w:t>
      </w:r>
      <w:r w:rsidRPr="005F0E6D">
        <w:rPr>
          <w:rFonts w:ascii="Times New Roman" w:hAnsi="Times New Roman" w:cs="Times New Roman"/>
          <w:szCs w:val="24"/>
        </w:rPr>
        <w:t xml:space="preserve"> a suitable approach to limit aquaculture nutrients and organic matter outputs through </w:t>
      </w:r>
      <w:proofErr w:type="spellStart"/>
      <w:r w:rsidRPr="005F0E6D">
        <w:rPr>
          <w:rFonts w:ascii="Times New Roman" w:hAnsi="Times New Roman" w:cs="Times New Roman"/>
          <w:szCs w:val="24"/>
        </w:rPr>
        <w:t>biomitigation</w:t>
      </w:r>
      <w:proofErr w:type="spellEnd"/>
      <w:r w:rsidRPr="005F0E6D">
        <w:rPr>
          <w:rFonts w:ascii="Times New Roman" w:hAnsi="Times New Roman" w:cs="Times New Roman"/>
          <w:szCs w:val="24"/>
        </w:rPr>
        <w:t xml:space="preserve"> (Granada et al., 2016). In IMTA systems, nutrients from uneaten feed and excreted waste </w:t>
      </w:r>
      <w:del w:id="40" w:author="Brett Marc Macey" w:date="2023-11-23T15:08:00Z">
        <w:r w:rsidRPr="005F0E6D" w:rsidDel="00FA04B9">
          <w:rPr>
            <w:rFonts w:ascii="Times New Roman" w:hAnsi="Times New Roman" w:cs="Times New Roman"/>
            <w:szCs w:val="24"/>
          </w:rPr>
          <w:delText>o</w:delText>
        </w:r>
      </w:del>
      <w:r w:rsidRPr="005F0E6D">
        <w:rPr>
          <w:rFonts w:ascii="Times New Roman" w:hAnsi="Times New Roman" w:cs="Times New Roman"/>
          <w:szCs w:val="24"/>
        </w:rPr>
        <w:t>f</w:t>
      </w:r>
      <w:ins w:id="41" w:author="Brett Marc Macey" w:date="2023-11-23T15:08:00Z">
        <w:r w:rsidR="00FA04B9">
          <w:rPr>
            <w:rFonts w:ascii="Times New Roman" w:hAnsi="Times New Roman" w:cs="Times New Roman"/>
            <w:szCs w:val="24"/>
          </w:rPr>
          <w:t>rom</w:t>
        </w:r>
      </w:ins>
      <w:r w:rsidRPr="005F0E6D">
        <w:rPr>
          <w:rFonts w:ascii="Times New Roman" w:hAnsi="Times New Roman" w:cs="Times New Roman"/>
          <w:szCs w:val="24"/>
        </w:rPr>
        <w:t xml:space="preserve"> fed species become food for extractive species (FAO, 2022). Converting the waste products from one species into a valuable resource for another reduces the amount of nutrients released into the environment</w:t>
      </w:r>
      <w:ins w:id="42" w:author="Brett Marc Macey" w:date="2023-11-23T15:08:00Z">
        <w:r w:rsidR="00FA04B9">
          <w:rPr>
            <w:rFonts w:ascii="Times New Roman" w:hAnsi="Times New Roman" w:cs="Times New Roman"/>
            <w:szCs w:val="24"/>
          </w:rPr>
          <w:t>,</w:t>
        </w:r>
      </w:ins>
      <w:r w:rsidRPr="005F0E6D">
        <w:rPr>
          <w:rFonts w:ascii="Times New Roman" w:hAnsi="Times New Roman" w:cs="Times New Roman"/>
          <w:szCs w:val="24"/>
        </w:rPr>
        <w:t xml:space="preserve"> while enhancing overall productivity. The extractive species in IMTA systems are both traded as a commodity and used as a biofiltration system, which increases their value to the farm</w:t>
      </w:r>
      <w:ins w:id="43" w:author="Brett Marc Macey" w:date="2023-11-23T15:09:00Z">
        <w:r w:rsidR="00FA04B9">
          <w:rPr>
            <w:rFonts w:ascii="Times New Roman" w:hAnsi="Times New Roman" w:cs="Times New Roman"/>
            <w:szCs w:val="24"/>
          </w:rPr>
          <w:t>.</w:t>
        </w:r>
      </w:ins>
      <w:del w:id="44" w:author="Brett Marc Macey" w:date="2023-11-23T15:09:00Z">
        <w:r w:rsidRPr="005F0E6D" w:rsidDel="00FA04B9">
          <w:rPr>
            <w:rFonts w:ascii="Times New Roman" w:hAnsi="Times New Roman" w:cs="Times New Roman"/>
            <w:szCs w:val="24"/>
          </w:rPr>
          <w:delText>,</w:delText>
        </w:r>
      </w:del>
      <w:r w:rsidRPr="005F0E6D">
        <w:rPr>
          <w:rFonts w:ascii="Times New Roman" w:hAnsi="Times New Roman" w:cs="Times New Roman"/>
          <w:szCs w:val="24"/>
        </w:rPr>
        <w:t xml:space="preserve"> </w:t>
      </w:r>
      <w:del w:id="45" w:author="Brett Marc Macey" w:date="2023-11-23T15:09:00Z">
        <w:r w:rsidRPr="005F0E6D" w:rsidDel="00FA04B9">
          <w:rPr>
            <w:rFonts w:ascii="Times New Roman" w:hAnsi="Times New Roman" w:cs="Times New Roman"/>
            <w:szCs w:val="24"/>
          </w:rPr>
          <w:delText>t</w:delText>
        </w:r>
      </w:del>
      <w:ins w:id="46" w:author="Brett Marc Macey" w:date="2023-11-23T15:09:00Z">
        <w:r w:rsidR="00FA04B9">
          <w:rPr>
            <w:rFonts w:ascii="Times New Roman" w:hAnsi="Times New Roman" w:cs="Times New Roman"/>
            <w:szCs w:val="24"/>
          </w:rPr>
          <w:t>T</w:t>
        </w:r>
      </w:ins>
      <w:r w:rsidRPr="005F0E6D">
        <w:rPr>
          <w:rFonts w:ascii="Times New Roman" w:hAnsi="Times New Roman" w:cs="Times New Roman"/>
          <w:szCs w:val="24"/>
        </w:rPr>
        <w:t xml:space="preserve">his is especially important for extractive species with low commercial value or species which are new entrants to the market. The implementation of </w:t>
      </w:r>
      <w:commentRangeStart w:id="47"/>
      <w:r w:rsidRPr="005F0E6D">
        <w:rPr>
          <w:rFonts w:ascii="Times New Roman" w:hAnsi="Times New Roman" w:cs="Times New Roman"/>
          <w:szCs w:val="24"/>
        </w:rPr>
        <w:t xml:space="preserve">IMTA systems can increase </w:t>
      </w:r>
      <w:commentRangeEnd w:id="47"/>
      <w:r w:rsidRPr="005F0E6D">
        <w:rPr>
          <w:rStyle w:val="CommentReference"/>
          <w:rFonts w:ascii="Times New Roman" w:hAnsi="Times New Roman" w:cs="Times New Roman"/>
        </w:rPr>
        <w:commentReference w:id="47"/>
      </w:r>
      <w:r w:rsidRPr="005F0E6D">
        <w:rPr>
          <w:rFonts w:ascii="Times New Roman" w:hAnsi="Times New Roman" w:cs="Times New Roman"/>
          <w:szCs w:val="24"/>
        </w:rPr>
        <w:t>the efficiency of aquaculture systems and contribute to the development of a sustainable aquaculture industry, particularly when species that are ecologically compatible are co-cultured (Kang et al. 2003; Kim et al. 2015).</w:t>
      </w:r>
      <w:r w:rsidRPr="005F0E6D">
        <w:rPr>
          <w:rFonts w:ascii="Times New Roman" w:hAnsi="Times New Roman" w:cs="Times New Roman"/>
        </w:rPr>
        <w:t xml:space="preserve"> </w:t>
      </w:r>
      <w:r w:rsidRPr="005F0E6D">
        <w:rPr>
          <w:rFonts w:ascii="Times New Roman" w:hAnsi="Times New Roman" w:cs="Times New Roman"/>
          <w:szCs w:val="24"/>
        </w:rPr>
        <w:t>IMTA has the potential to reduce environmental impacts, increase profitability and diversify commercial production in a sustainable way.</w:t>
      </w:r>
    </w:p>
    <w:p w14:paraId="47E7B7F8" w14:textId="77777777" w:rsidR="00F06B6D" w:rsidRPr="005F0E6D" w:rsidRDefault="00F06B6D" w:rsidP="005F0E6D">
      <w:pPr>
        <w:spacing w:line="360" w:lineRule="auto"/>
        <w:jc w:val="both"/>
        <w:rPr>
          <w:rFonts w:ascii="Times New Roman" w:hAnsi="Times New Roman" w:cs="Times New Roman"/>
          <w:szCs w:val="24"/>
        </w:rPr>
      </w:pPr>
    </w:p>
    <w:p w14:paraId="77789C84" w14:textId="422C1AAC" w:rsidR="00F06B6D" w:rsidRPr="005F0E6D" w:rsidRDefault="00C15E03" w:rsidP="005F0E6D">
      <w:pPr>
        <w:pStyle w:val="Heading2"/>
        <w:numPr>
          <w:ilvl w:val="1"/>
          <w:numId w:val="3"/>
        </w:numPr>
        <w:spacing w:line="360" w:lineRule="auto"/>
        <w:jc w:val="both"/>
        <w:rPr>
          <w:rFonts w:ascii="Times New Roman" w:hAnsi="Times New Roman" w:cs="Times New Roman"/>
          <w:color w:val="auto"/>
        </w:rPr>
      </w:pPr>
      <w:bookmarkStart w:id="48" w:name="_Toc151041787"/>
      <w:r>
        <w:rPr>
          <w:rFonts w:ascii="Times New Roman" w:hAnsi="Times New Roman" w:cs="Times New Roman"/>
          <w:color w:val="auto"/>
        </w:rPr>
        <w:t xml:space="preserve">African and </w:t>
      </w:r>
      <w:r w:rsidR="00F06B6D" w:rsidRPr="005F0E6D">
        <w:rPr>
          <w:rFonts w:ascii="Times New Roman" w:hAnsi="Times New Roman" w:cs="Times New Roman"/>
          <w:color w:val="auto"/>
        </w:rPr>
        <w:t xml:space="preserve">South African </w:t>
      </w:r>
      <w:r w:rsidR="00B43C65" w:rsidRPr="005F0E6D">
        <w:rPr>
          <w:rFonts w:ascii="Times New Roman" w:hAnsi="Times New Roman" w:cs="Times New Roman"/>
          <w:color w:val="auto"/>
        </w:rPr>
        <w:t>a</w:t>
      </w:r>
      <w:r w:rsidR="00F06B6D" w:rsidRPr="005F0E6D">
        <w:rPr>
          <w:rFonts w:ascii="Times New Roman" w:hAnsi="Times New Roman" w:cs="Times New Roman"/>
          <w:color w:val="auto"/>
        </w:rPr>
        <w:t>quaculture</w:t>
      </w:r>
      <w:bookmarkEnd w:id="48"/>
    </w:p>
    <w:p w14:paraId="1CB3FF75" w14:textId="51F150A6" w:rsidR="00F06B6D" w:rsidRPr="005F0E6D" w:rsidRDefault="00F06B6D" w:rsidP="005F0E6D">
      <w:pPr>
        <w:pStyle w:val="Heading2"/>
        <w:spacing w:line="360" w:lineRule="auto"/>
        <w:rPr>
          <w:rFonts w:ascii="Times New Roman" w:hAnsi="Times New Roman" w:cs="Times New Roman"/>
        </w:rPr>
      </w:pPr>
    </w:p>
    <w:p w14:paraId="22DE20E2" w14:textId="3EAD9F09" w:rsidR="00DB626D" w:rsidRDefault="00FA7CB7" w:rsidP="00DB626D">
      <w:pPr>
        <w:spacing w:line="360" w:lineRule="auto"/>
        <w:jc w:val="both"/>
        <w:rPr>
          <w:rFonts w:ascii="Times New Roman" w:hAnsi="Times New Roman" w:cs="Times New Roman"/>
          <w:szCs w:val="24"/>
        </w:rPr>
      </w:pPr>
      <w:r w:rsidRPr="00FA7CB7">
        <w:rPr>
          <w:rFonts w:ascii="Times New Roman" w:hAnsi="Times New Roman" w:cs="Times New Roman"/>
          <w:szCs w:val="24"/>
        </w:rPr>
        <w:t>Africa</w:t>
      </w:r>
      <w:ins w:id="49" w:author="Brett Marc Macey" w:date="2023-11-23T15:30:00Z">
        <w:r w:rsidR="00315C75">
          <w:rPr>
            <w:rFonts w:ascii="Times New Roman" w:hAnsi="Times New Roman" w:cs="Times New Roman"/>
            <w:szCs w:val="24"/>
          </w:rPr>
          <w:t>’s</w:t>
        </w:r>
      </w:ins>
      <w:r w:rsidRPr="00FA7CB7">
        <w:rPr>
          <w:rFonts w:ascii="Times New Roman" w:hAnsi="Times New Roman" w:cs="Times New Roman"/>
          <w:szCs w:val="24"/>
        </w:rPr>
        <w:t xml:space="preserve"> contribut</w:t>
      </w:r>
      <w:ins w:id="50" w:author="Brett Marc Macey" w:date="2023-11-23T15:30:00Z">
        <w:r w:rsidR="00315C75">
          <w:rPr>
            <w:rFonts w:ascii="Times New Roman" w:hAnsi="Times New Roman" w:cs="Times New Roman"/>
            <w:szCs w:val="24"/>
          </w:rPr>
          <w:t>ion</w:t>
        </w:r>
      </w:ins>
      <w:del w:id="51" w:author="Brett Marc Macey" w:date="2023-11-23T15:30:00Z">
        <w:r w:rsidRPr="00FA7CB7" w:rsidDel="00315C75">
          <w:rPr>
            <w:rFonts w:ascii="Times New Roman" w:hAnsi="Times New Roman" w:cs="Times New Roman"/>
            <w:szCs w:val="24"/>
          </w:rPr>
          <w:delText>e</w:delText>
        </w:r>
        <w:r w:rsidR="005410A0" w:rsidDel="00315C75">
          <w:rPr>
            <w:rFonts w:ascii="Times New Roman" w:hAnsi="Times New Roman" w:cs="Times New Roman"/>
            <w:szCs w:val="24"/>
          </w:rPr>
          <w:delText>d</w:delText>
        </w:r>
        <w:r w:rsidRPr="00FA7CB7" w:rsidDel="00315C75">
          <w:rPr>
            <w:rFonts w:ascii="Times New Roman" w:hAnsi="Times New Roman" w:cs="Times New Roman"/>
            <w:szCs w:val="24"/>
          </w:rPr>
          <w:delText xml:space="preserve"> only 1.92% of all species</w:delText>
        </w:r>
      </w:del>
      <w:r w:rsidRPr="00FA7CB7">
        <w:rPr>
          <w:rFonts w:ascii="Times New Roman" w:hAnsi="Times New Roman" w:cs="Times New Roman"/>
          <w:szCs w:val="24"/>
        </w:rPr>
        <w:t xml:space="preserve"> to global aquaculture production</w:t>
      </w:r>
      <w:r w:rsidR="005410A0">
        <w:rPr>
          <w:rFonts w:ascii="Times New Roman" w:hAnsi="Times New Roman" w:cs="Times New Roman"/>
          <w:szCs w:val="24"/>
        </w:rPr>
        <w:t xml:space="preserve"> in 2020</w:t>
      </w:r>
      <w:ins w:id="52" w:author="Brett Marc Macey" w:date="2023-11-23T15:30:00Z">
        <w:r w:rsidR="00315C75">
          <w:rPr>
            <w:rFonts w:ascii="Times New Roman" w:hAnsi="Times New Roman" w:cs="Times New Roman"/>
            <w:szCs w:val="24"/>
          </w:rPr>
          <w:t xml:space="preserve"> was 1.92%</w:t>
        </w:r>
      </w:ins>
      <w:r w:rsidR="005410A0">
        <w:rPr>
          <w:rFonts w:ascii="Times New Roman" w:hAnsi="Times New Roman" w:cs="Times New Roman"/>
          <w:szCs w:val="24"/>
        </w:rPr>
        <w:t xml:space="preserve">, with Egypt being the main producer for the continent </w:t>
      </w:r>
      <w:r w:rsidRPr="00FA7CB7">
        <w:rPr>
          <w:rFonts w:ascii="Times New Roman" w:hAnsi="Times New Roman" w:cs="Times New Roman"/>
          <w:szCs w:val="24"/>
        </w:rPr>
        <w:t>(FAO, 2022)</w:t>
      </w:r>
      <w:r w:rsidR="005410A0">
        <w:rPr>
          <w:rFonts w:ascii="Times New Roman" w:hAnsi="Times New Roman" w:cs="Times New Roman"/>
          <w:szCs w:val="24"/>
        </w:rPr>
        <w:t xml:space="preserve">. </w:t>
      </w:r>
      <w:ins w:id="53" w:author="Brett Marc Macey" w:date="2023-11-23T15:31:00Z">
        <w:r w:rsidR="00315C75">
          <w:rPr>
            <w:rFonts w:ascii="Times New Roman" w:hAnsi="Times New Roman" w:cs="Times New Roman"/>
            <w:szCs w:val="24"/>
          </w:rPr>
          <w:t xml:space="preserve">This figure is small when one considers the size of the </w:t>
        </w:r>
      </w:ins>
      <w:ins w:id="54" w:author="Brett Marc Macey" w:date="2023-11-23T15:32:00Z">
        <w:r w:rsidR="00315C75">
          <w:rPr>
            <w:rFonts w:ascii="Times New Roman" w:hAnsi="Times New Roman" w:cs="Times New Roman"/>
            <w:szCs w:val="24"/>
          </w:rPr>
          <w:t>continent</w:t>
        </w:r>
      </w:ins>
      <w:ins w:id="55" w:author="Brett Marc Macey" w:date="2023-11-23T15:31:00Z">
        <w:r w:rsidR="00315C75">
          <w:rPr>
            <w:rFonts w:ascii="Times New Roman" w:hAnsi="Times New Roman" w:cs="Times New Roman"/>
            <w:szCs w:val="24"/>
          </w:rPr>
          <w:t xml:space="preserve"> and </w:t>
        </w:r>
      </w:ins>
      <w:ins w:id="56" w:author="Brett Marc Macey" w:date="2023-11-23T15:32:00Z">
        <w:r w:rsidR="00315C75">
          <w:rPr>
            <w:rFonts w:ascii="Times New Roman" w:hAnsi="Times New Roman" w:cs="Times New Roman"/>
            <w:szCs w:val="24"/>
          </w:rPr>
          <w:t>the</w:t>
        </w:r>
      </w:ins>
      <w:del w:id="57" w:author="Brett Marc Macey" w:date="2023-11-23T15:32:00Z">
        <w:r w:rsidR="00C15E03" w:rsidRPr="00C15E03" w:rsidDel="00315C75">
          <w:rPr>
            <w:rFonts w:ascii="Times New Roman" w:hAnsi="Times New Roman" w:cs="Times New Roman"/>
            <w:szCs w:val="24"/>
          </w:rPr>
          <w:delText>Aquatic foods play a</w:delText>
        </w:r>
      </w:del>
      <w:r w:rsidR="00C15E03" w:rsidRPr="00C15E03">
        <w:rPr>
          <w:rFonts w:ascii="Times New Roman" w:hAnsi="Times New Roman" w:cs="Times New Roman"/>
          <w:szCs w:val="24"/>
        </w:rPr>
        <w:t xml:space="preserve"> crucial role </w:t>
      </w:r>
      <w:ins w:id="58" w:author="Brett Marc Macey" w:date="2023-11-23T15:32:00Z">
        <w:r w:rsidR="00315C75">
          <w:rPr>
            <w:rFonts w:ascii="Times New Roman" w:hAnsi="Times New Roman" w:cs="Times New Roman"/>
            <w:szCs w:val="24"/>
          </w:rPr>
          <w:t xml:space="preserve">aquatic food play </w:t>
        </w:r>
      </w:ins>
      <w:r w:rsidR="00C15E03" w:rsidRPr="00C15E03">
        <w:rPr>
          <w:rFonts w:ascii="Times New Roman" w:hAnsi="Times New Roman" w:cs="Times New Roman"/>
          <w:szCs w:val="24"/>
        </w:rPr>
        <w:t>in contributing to the overall intake of animal proteins in numerous African countries</w:t>
      </w:r>
      <w:ins w:id="59" w:author="Brett Marc Macey" w:date="2023-11-23T15:32:00Z">
        <w:r w:rsidR="00315C75">
          <w:rPr>
            <w:rFonts w:ascii="Times New Roman" w:hAnsi="Times New Roman" w:cs="Times New Roman"/>
            <w:szCs w:val="24"/>
          </w:rPr>
          <w:t>.</w:t>
        </w:r>
      </w:ins>
      <w:r w:rsidR="00C15E03">
        <w:rPr>
          <w:rFonts w:ascii="Times New Roman" w:hAnsi="Times New Roman" w:cs="Times New Roman"/>
          <w:szCs w:val="24"/>
        </w:rPr>
        <w:t xml:space="preserve"> </w:t>
      </w:r>
      <w:del w:id="60" w:author="Brett Marc Macey" w:date="2023-11-23T15:32:00Z">
        <w:r w:rsidR="00DB626D" w:rsidDel="00315C75">
          <w:rPr>
            <w:rFonts w:ascii="Times New Roman" w:hAnsi="Times New Roman" w:cs="Times New Roman"/>
            <w:szCs w:val="24"/>
          </w:rPr>
          <w:delText>and w</w:delText>
        </w:r>
      </w:del>
      <w:ins w:id="61" w:author="Brett Marc Macey" w:date="2023-11-23T15:32:00Z">
        <w:r w:rsidR="00315C75">
          <w:rPr>
            <w:rFonts w:ascii="Times New Roman" w:hAnsi="Times New Roman" w:cs="Times New Roman"/>
            <w:szCs w:val="24"/>
          </w:rPr>
          <w:t>W</w:t>
        </w:r>
      </w:ins>
      <w:r w:rsidR="00C15E03">
        <w:rPr>
          <w:rFonts w:ascii="Times New Roman" w:hAnsi="Times New Roman" w:cs="Times New Roman"/>
          <w:szCs w:val="24"/>
        </w:rPr>
        <w:t>ith the a</w:t>
      </w:r>
      <w:r w:rsidR="00C15E03" w:rsidRPr="00C15E03">
        <w:rPr>
          <w:rFonts w:ascii="Times New Roman" w:hAnsi="Times New Roman" w:cs="Times New Roman"/>
          <w:szCs w:val="24"/>
        </w:rPr>
        <w:t xml:space="preserve">nticipated </w:t>
      </w:r>
      <w:ins w:id="62" w:author="Brett Marc Macey" w:date="2023-11-23T15:33:00Z">
        <w:r w:rsidR="00315C75">
          <w:rPr>
            <w:rFonts w:ascii="Times New Roman" w:hAnsi="Times New Roman" w:cs="Times New Roman"/>
            <w:szCs w:val="24"/>
          </w:rPr>
          <w:t xml:space="preserve">increase in population growth for the African continent and </w:t>
        </w:r>
      </w:ins>
      <w:r w:rsidR="00C15E03" w:rsidRPr="00C15E03">
        <w:rPr>
          <w:rFonts w:ascii="Times New Roman" w:hAnsi="Times New Roman" w:cs="Times New Roman"/>
          <w:szCs w:val="24"/>
        </w:rPr>
        <w:t>declines in fisheries projections</w:t>
      </w:r>
      <w:r w:rsidR="00C15E03">
        <w:rPr>
          <w:rFonts w:ascii="Times New Roman" w:hAnsi="Times New Roman" w:cs="Times New Roman"/>
          <w:szCs w:val="24"/>
        </w:rPr>
        <w:t>, the slow growth of aquaculture production</w:t>
      </w:r>
      <w:r w:rsidR="00C15E03" w:rsidRPr="00C15E03">
        <w:rPr>
          <w:rFonts w:ascii="Times New Roman" w:hAnsi="Times New Roman" w:cs="Times New Roman"/>
          <w:szCs w:val="24"/>
        </w:rPr>
        <w:t xml:space="preserve"> pose</w:t>
      </w:r>
      <w:r w:rsidR="00C15E03">
        <w:rPr>
          <w:rFonts w:ascii="Times New Roman" w:hAnsi="Times New Roman" w:cs="Times New Roman"/>
          <w:szCs w:val="24"/>
        </w:rPr>
        <w:t>s</w:t>
      </w:r>
      <w:r w:rsidR="00C15E03" w:rsidRPr="00C15E03">
        <w:rPr>
          <w:rFonts w:ascii="Times New Roman" w:hAnsi="Times New Roman" w:cs="Times New Roman"/>
          <w:szCs w:val="24"/>
        </w:rPr>
        <w:t xml:space="preserve"> a significant risk to food security considering the widespread undernourishment in the region.</w:t>
      </w:r>
      <w:r w:rsidR="00DB626D">
        <w:rPr>
          <w:rFonts w:ascii="Times New Roman" w:hAnsi="Times New Roman" w:cs="Times New Roman"/>
          <w:szCs w:val="24"/>
        </w:rPr>
        <w:t xml:space="preserve"> </w:t>
      </w:r>
      <w:r w:rsidR="00DB626D" w:rsidRPr="00DB626D">
        <w:rPr>
          <w:rFonts w:ascii="Times New Roman" w:hAnsi="Times New Roman" w:cs="Times New Roman"/>
          <w:szCs w:val="24"/>
        </w:rPr>
        <w:t xml:space="preserve">The untapped potential of the </w:t>
      </w:r>
      <w:proofErr w:type="gramStart"/>
      <w:r w:rsidR="00D97F69">
        <w:rPr>
          <w:rFonts w:ascii="Times New Roman" w:hAnsi="Times New Roman" w:cs="Times New Roman"/>
          <w:szCs w:val="24"/>
        </w:rPr>
        <w:t>regions</w:t>
      </w:r>
      <w:proofErr w:type="gramEnd"/>
      <w:r w:rsidR="00DB626D" w:rsidRPr="00DB626D">
        <w:rPr>
          <w:rFonts w:ascii="Times New Roman" w:hAnsi="Times New Roman" w:cs="Times New Roman"/>
          <w:szCs w:val="24"/>
        </w:rPr>
        <w:t xml:space="preserve"> extensive inland waterways and coastlines, </w:t>
      </w:r>
      <w:r w:rsidR="00D97F69">
        <w:rPr>
          <w:rFonts w:ascii="Times New Roman" w:hAnsi="Times New Roman" w:cs="Times New Roman"/>
          <w:szCs w:val="24"/>
        </w:rPr>
        <w:t xml:space="preserve">coupled with a growing deficit in </w:t>
      </w:r>
      <w:r w:rsidR="00DB626D" w:rsidRPr="00DB626D">
        <w:rPr>
          <w:rFonts w:ascii="Times New Roman" w:hAnsi="Times New Roman" w:cs="Times New Roman"/>
          <w:szCs w:val="24"/>
        </w:rPr>
        <w:t xml:space="preserve">fish supply, </w:t>
      </w:r>
      <w:r w:rsidR="00D97F69">
        <w:rPr>
          <w:rFonts w:ascii="Times New Roman" w:hAnsi="Times New Roman" w:cs="Times New Roman"/>
          <w:szCs w:val="24"/>
        </w:rPr>
        <w:t>presents</w:t>
      </w:r>
      <w:r w:rsidR="00DB626D" w:rsidRPr="00DB626D">
        <w:rPr>
          <w:rFonts w:ascii="Times New Roman" w:hAnsi="Times New Roman" w:cs="Times New Roman"/>
          <w:szCs w:val="24"/>
        </w:rPr>
        <w:t xml:space="preserve"> a significant opportunity for </w:t>
      </w:r>
      <w:r w:rsidR="00D97F69">
        <w:rPr>
          <w:rFonts w:ascii="Times New Roman" w:hAnsi="Times New Roman" w:cs="Times New Roman"/>
          <w:szCs w:val="24"/>
        </w:rPr>
        <w:t xml:space="preserve">African </w:t>
      </w:r>
      <w:r w:rsidR="00DB626D" w:rsidRPr="00DB626D">
        <w:rPr>
          <w:rFonts w:ascii="Times New Roman" w:hAnsi="Times New Roman" w:cs="Times New Roman"/>
          <w:szCs w:val="24"/>
        </w:rPr>
        <w:t xml:space="preserve">aquaculture to meet the rising demand for </w:t>
      </w:r>
      <w:r w:rsidR="00D97F69">
        <w:rPr>
          <w:rFonts w:ascii="Times New Roman" w:hAnsi="Times New Roman" w:cs="Times New Roman"/>
          <w:szCs w:val="24"/>
        </w:rPr>
        <w:t>aquatic foods</w:t>
      </w:r>
      <w:r w:rsidR="00DB626D" w:rsidRPr="00DB626D">
        <w:rPr>
          <w:rFonts w:ascii="Times New Roman" w:hAnsi="Times New Roman" w:cs="Times New Roman"/>
          <w:szCs w:val="24"/>
        </w:rPr>
        <w:t xml:space="preserve"> from a growing and rapidly urbanizing consumer population</w:t>
      </w:r>
      <w:r w:rsidR="00D97F69">
        <w:rPr>
          <w:rFonts w:ascii="Times New Roman" w:hAnsi="Times New Roman" w:cs="Times New Roman"/>
          <w:szCs w:val="24"/>
        </w:rPr>
        <w:t xml:space="preserve"> (Britz</w:t>
      </w:r>
      <w:r w:rsidR="00E869EA">
        <w:rPr>
          <w:rFonts w:ascii="Times New Roman" w:hAnsi="Times New Roman" w:cs="Times New Roman"/>
          <w:szCs w:val="24"/>
        </w:rPr>
        <w:t xml:space="preserve"> &amp; Venter, 2016). </w:t>
      </w:r>
    </w:p>
    <w:p w14:paraId="5280DFC4" w14:textId="77777777" w:rsidR="00E869EA" w:rsidRDefault="00E869EA" w:rsidP="00DB626D">
      <w:pPr>
        <w:spacing w:line="360" w:lineRule="auto"/>
        <w:jc w:val="both"/>
        <w:rPr>
          <w:rFonts w:ascii="Times New Roman" w:hAnsi="Times New Roman" w:cs="Times New Roman"/>
          <w:szCs w:val="24"/>
        </w:rPr>
      </w:pPr>
    </w:p>
    <w:p w14:paraId="09E16544" w14:textId="62C5A26A" w:rsidR="00315C75" w:rsidRDefault="00DB626D" w:rsidP="005F0E6D">
      <w:pPr>
        <w:spacing w:line="360" w:lineRule="auto"/>
        <w:jc w:val="both"/>
        <w:rPr>
          <w:ins w:id="63" w:author="Brett Marc Macey" w:date="2023-11-23T15:35:00Z"/>
          <w:rFonts w:ascii="Times New Roman" w:hAnsi="Times New Roman" w:cs="Times New Roman"/>
          <w:szCs w:val="24"/>
        </w:rPr>
      </w:pPr>
      <w:r w:rsidRPr="00DB626D">
        <w:rPr>
          <w:rFonts w:ascii="Times New Roman" w:hAnsi="Times New Roman" w:cs="Times New Roman"/>
          <w:szCs w:val="24"/>
        </w:rPr>
        <w:t>South Africa is endowed with good infrastructure,</w:t>
      </w:r>
      <w:r>
        <w:rPr>
          <w:rFonts w:ascii="Times New Roman" w:hAnsi="Times New Roman" w:cs="Times New Roman"/>
          <w:szCs w:val="24"/>
        </w:rPr>
        <w:t xml:space="preserve"> </w:t>
      </w:r>
      <w:r w:rsidRPr="00DB626D">
        <w:rPr>
          <w:rFonts w:ascii="Times New Roman" w:hAnsi="Times New Roman" w:cs="Times New Roman"/>
          <w:szCs w:val="24"/>
        </w:rPr>
        <w:t>business institutions, and supply chains, however, the</w:t>
      </w:r>
      <w:r w:rsidR="00E869EA">
        <w:rPr>
          <w:rFonts w:ascii="Times New Roman" w:hAnsi="Times New Roman" w:cs="Times New Roman"/>
          <w:szCs w:val="24"/>
        </w:rPr>
        <w:t xml:space="preserve"> potential for aquaculture production is limited by the </w:t>
      </w:r>
      <w:r w:rsidRPr="00DB626D">
        <w:rPr>
          <w:rFonts w:ascii="Times New Roman" w:hAnsi="Times New Roman" w:cs="Times New Roman"/>
          <w:szCs w:val="24"/>
        </w:rPr>
        <w:t xml:space="preserve">high energy coastline </w:t>
      </w:r>
      <w:r w:rsidR="00E869EA" w:rsidRPr="00DB626D">
        <w:rPr>
          <w:rFonts w:ascii="Times New Roman" w:hAnsi="Times New Roman" w:cs="Times New Roman"/>
          <w:szCs w:val="24"/>
        </w:rPr>
        <w:t>combined</w:t>
      </w:r>
      <w:r w:rsidRPr="00DB626D">
        <w:rPr>
          <w:rFonts w:ascii="Times New Roman" w:hAnsi="Times New Roman" w:cs="Times New Roman"/>
          <w:szCs w:val="24"/>
        </w:rPr>
        <w:t xml:space="preserve"> with water</w:t>
      </w:r>
      <w:r w:rsidR="00E869EA">
        <w:rPr>
          <w:rFonts w:ascii="Times New Roman" w:hAnsi="Times New Roman" w:cs="Times New Roman"/>
          <w:szCs w:val="24"/>
        </w:rPr>
        <w:t xml:space="preserve"> scarcity in</w:t>
      </w:r>
      <w:r>
        <w:rPr>
          <w:rFonts w:ascii="Times New Roman" w:hAnsi="Times New Roman" w:cs="Times New Roman"/>
          <w:szCs w:val="24"/>
        </w:rPr>
        <w:t xml:space="preserve"> </w:t>
      </w:r>
      <w:r w:rsidRPr="00DB626D">
        <w:rPr>
          <w:rFonts w:ascii="Times New Roman" w:hAnsi="Times New Roman" w:cs="Times New Roman"/>
          <w:szCs w:val="24"/>
        </w:rPr>
        <w:t>inland area</w:t>
      </w:r>
      <w:r w:rsidR="00E869EA">
        <w:rPr>
          <w:rFonts w:ascii="Times New Roman" w:hAnsi="Times New Roman" w:cs="Times New Roman"/>
          <w:szCs w:val="24"/>
        </w:rPr>
        <w:t>s</w:t>
      </w:r>
      <w:r w:rsidRPr="00DB626D">
        <w:rPr>
          <w:rFonts w:ascii="Times New Roman" w:hAnsi="Times New Roman" w:cs="Times New Roman"/>
          <w:szCs w:val="24"/>
        </w:rPr>
        <w:t xml:space="preserve"> </w:t>
      </w:r>
      <w:r w:rsidR="00E869EA">
        <w:rPr>
          <w:rFonts w:ascii="Times New Roman" w:hAnsi="Times New Roman" w:cs="Times New Roman"/>
          <w:szCs w:val="24"/>
        </w:rPr>
        <w:t xml:space="preserve">thus, </w:t>
      </w:r>
      <w:r w:rsidR="00E869EA" w:rsidRPr="00E869EA">
        <w:rPr>
          <w:rFonts w:ascii="Times New Roman" w:hAnsi="Times New Roman" w:cs="Times New Roman"/>
          <w:szCs w:val="24"/>
        </w:rPr>
        <w:t>South Africa has</w:t>
      </w:r>
      <w:r w:rsidR="00E869EA">
        <w:rPr>
          <w:rFonts w:ascii="Times New Roman" w:hAnsi="Times New Roman" w:cs="Times New Roman"/>
          <w:szCs w:val="24"/>
        </w:rPr>
        <w:t xml:space="preserve"> </w:t>
      </w:r>
      <w:r w:rsidR="00E869EA" w:rsidRPr="00E869EA">
        <w:rPr>
          <w:rFonts w:ascii="Times New Roman" w:hAnsi="Times New Roman" w:cs="Times New Roman"/>
          <w:szCs w:val="24"/>
        </w:rPr>
        <w:t>focused on the development of shore-based marine aquaculture</w:t>
      </w:r>
      <w:r w:rsidR="00E869EA">
        <w:rPr>
          <w:rFonts w:ascii="Times New Roman" w:hAnsi="Times New Roman" w:cs="Times New Roman"/>
          <w:szCs w:val="24"/>
        </w:rPr>
        <w:t xml:space="preserve"> </w:t>
      </w:r>
      <w:r w:rsidR="00E869EA" w:rsidRPr="00DB626D">
        <w:rPr>
          <w:rFonts w:ascii="Times New Roman" w:hAnsi="Times New Roman" w:cs="Times New Roman"/>
          <w:szCs w:val="24"/>
        </w:rPr>
        <w:t xml:space="preserve">(Britz </w:t>
      </w:r>
      <w:r w:rsidR="00E869EA">
        <w:rPr>
          <w:rFonts w:ascii="Times New Roman" w:hAnsi="Times New Roman" w:cs="Times New Roman"/>
          <w:szCs w:val="24"/>
        </w:rPr>
        <w:t xml:space="preserve">&amp; </w:t>
      </w:r>
      <w:r w:rsidR="00E869EA" w:rsidRPr="00DB626D">
        <w:rPr>
          <w:rFonts w:ascii="Times New Roman" w:hAnsi="Times New Roman" w:cs="Times New Roman"/>
          <w:szCs w:val="24"/>
        </w:rPr>
        <w:t>Venter</w:t>
      </w:r>
      <w:r w:rsidR="00E869EA">
        <w:rPr>
          <w:rFonts w:ascii="Times New Roman" w:hAnsi="Times New Roman" w:cs="Times New Roman"/>
          <w:szCs w:val="24"/>
        </w:rPr>
        <w:t>,</w:t>
      </w:r>
      <w:r w:rsidR="00E869EA" w:rsidRPr="00DB626D">
        <w:rPr>
          <w:rFonts w:ascii="Times New Roman" w:hAnsi="Times New Roman" w:cs="Times New Roman"/>
          <w:szCs w:val="24"/>
        </w:rPr>
        <w:t xml:space="preserve"> 2016).</w:t>
      </w:r>
      <w:r w:rsidR="00C0100D">
        <w:rPr>
          <w:rFonts w:ascii="Times New Roman" w:hAnsi="Times New Roman" w:cs="Times New Roman"/>
          <w:szCs w:val="24"/>
        </w:rPr>
        <w:t xml:space="preserve"> </w:t>
      </w:r>
      <w:r w:rsidR="00C0100D" w:rsidRPr="00C0100D">
        <w:rPr>
          <w:rFonts w:ascii="Times New Roman" w:hAnsi="Times New Roman" w:cs="Times New Roman"/>
          <w:szCs w:val="24"/>
        </w:rPr>
        <w:t xml:space="preserve">The </w:t>
      </w:r>
      <w:del w:id="64" w:author="Brett Marc Macey" w:date="2023-11-23T15:35:00Z">
        <w:r w:rsidR="00C0100D" w:rsidRPr="00C0100D" w:rsidDel="00315C75">
          <w:rPr>
            <w:rFonts w:ascii="Times New Roman" w:hAnsi="Times New Roman" w:cs="Times New Roman"/>
            <w:szCs w:val="24"/>
          </w:rPr>
          <w:delText>power-house</w:delText>
        </w:r>
      </w:del>
      <w:ins w:id="65" w:author="Brett Marc Macey" w:date="2023-11-23T15:35:00Z">
        <w:r w:rsidR="00315C75" w:rsidRPr="00C0100D">
          <w:rPr>
            <w:rFonts w:ascii="Times New Roman" w:hAnsi="Times New Roman" w:cs="Times New Roman"/>
            <w:szCs w:val="24"/>
          </w:rPr>
          <w:t>powerhouse</w:t>
        </w:r>
      </w:ins>
      <w:r w:rsidR="00C0100D" w:rsidRPr="00C0100D">
        <w:rPr>
          <w:rFonts w:ascii="Times New Roman" w:hAnsi="Times New Roman" w:cs="Times New Roman"/>
          <w:szCs w:val="24"/>
        </w:rPr>
        <w:t xml:space="preserve"> of South African aquaculture</w:t>
      </w:r>
      <w:r w:rsidR="00C0100D">
        <w:rPr>
          <w:rFonts w:ascii="Times New Roman" w:hAnsi="Times New Roman" w:cs="Times New Roman"/>
          <w:szCs w:val="24"/>
        </w:rPr>
        <w:t xml:space="preserve"> is </w:t>
      </w:r>
      <w:r w:rsidR="00C0100D" w:rsidRPr="00C0100D">
        <w:rPr>
          <w:rFonts w:ascii="Times New Roman" w:hAnsi="Times New Roman" w:cs="Times New Roman"/>
          <w:szCs w:val="24"/>
        </w:rPr>
        <w:t>abalone</w:t>
      </w:r>
      <w:r w:rsidR="00C0100D">
        <w:rPr>
          <w:rFonts w:ascii="Times New Roman" w:hAnsi="Times New Roman" w:cs="Times New Roman"/>
          <w:szCs w:val="24"/>
        </w:rPr>
        <w:t xml:space="preserve"> which is</w:t>
      </w:r>
      <w:r w:rsidR="00C0100D" w:rsidRPr="00C0100D">
        <w:rPr>
          <w:rFonts w:ascii="Times New Roman" w:hAnsi="Times New Roman" w:cs="Times New Roman"/>
          <w:szCs w:val="24"/>
        </w:rPr>
        <w:t xml:space="preserve"> produced primarily for export to Asia and outshines all other </w:t>
      </w:r>
      <w:r w:rsidR="00C0100D">
        <w:rPr>
          <w:rFonts w:ascii="Times New Roman" w:hAnsi="Times New Roman" w:cs="Times New Roman"/>
          <w:szCs w:val="24"/>
        </w:rPr>
        <w:t xml:space="preserve">South African </w:t>
      </w:r>
      <w:r w:rsidR="00C0100D" w:rsidRPr="00C0100D">
        <w:rPr>
          <w:rFonts w:ascii="Times New Roman" w:hAnsi="Times New Roman" w:cs="Times New Roman"/>
          <w:szCs w:val="24"/>
        </w:rPr>
        <w:t>aquaculture products</w:t>
      </w:r>
      <w:r w:rsidR="005F601D">
        <w:rPr>
          <w:rFonts w:ascii="Times New Roman" w:hAnsi="Times New Roman" w:cs="Times New Roman"/>
          <w:szCs w:val="24"/>
        </w:rPr>
        <w:t xml:space="preserve"> in terms of product </w:t>
      </w:r>
      <w:r w:rsidR="005F601D">
        <w:rPr>
          <w:rFonts w:ascii="Times New Roman" w:hAnsi="Times New Roman" w:cs="Times New Roman"/>
          <w:szCs w:val="24"/>
        </w:rPr>
        <w:lastRenderedPageBreak/>
        <w:t xml:space="preserve">value, </w:t>
      </w:r>
      <w:proofErr w:type="gramStart"/>
      <w:r w:rsidR="005F601D">
        <w:rPr>
          <w:rFonts w:ascii="Times New Roman" w:hAnsi="Times New Roman" w:cs="Times New Roman"/>
          <w:szCs w:val="24"/>
        </w:rPr>
        <w:t>employment</w:t>
      </w:r>
      <w:proofErr w:type="gramEnd"/>
      <w:r w:rsidR="005F601D">
        <w:rPr>
          <w:rFonts w:ascii="Times New Roman" w:hAnsi="Times New Roman" w:cs="Times New Roman"/>
          <w:szCs w:val="24"/>
        </w:rPr>
        <w:t xml:space="preserve"> and production volume</w:t>
      </w:r>
      <w:r w:rsidR="00C0100D" w:rsidRPr="00C0100D">
        <w:rPr>
          <w:rFonts w:ascii="Times New Roman" w:hAnsi="Times New Roman" w:cs="Times New Roman"/>
          <w:szCs w:val="24"/>
        </w:rPr>
        <w:t xml:space="preserve"> with a 76</w:t>
      </w:r>
      <w:r w:rsidR="00C0100D">
        <w:rPr>
          <w:rFonts w:ascii="Times New Roman" w:hAnsi="Times New Roman" w:cs="Times New Roman"/>
          <w:szCs w:val="24"/>
        </w:rPr>
        <w:t xml:space="preserve">% </w:t>
      </w:r>
      <w:r w:rsidR="00C0100D" w:rsidRPr="00C0100D">
        <w:rPr>
          <w:rFonts w:ascii="Times New Roman" w:hAnsi="Times New Roman" w:cs="Times New Roman"/>
          <w:szCs w:val="24"/>
        </w:rPr>
        <w:t>share of the overall value generated by the sector</w:t>
      </w:r>
      <w:r w:rsidR="005F601D">
        <w:rPr>
          <w:rFonts w:ascii="Times New Roman" w:hAnsi="Times New Roman" w:cs="Times New Roman"/>
          <w:szCs w:val="24"/>
        </w:rPr>
        <w:t xml:space="preserve"> </w:t>
      </w:r>
      <w:r w:rsidR="00C0100D">
        <w:rPr>
          <w:rFonts w:ascii="Times New Roman" w:hAnsi="Times New Roman" w:cs="Times New Roman"/>
          <w:szCs w:val="24"/>
        </w:rPr>
        <w:t>(Britz &amp; Venter, 2016)</w:t>
      </w:r>
      <w:r w:rsidR="005F601D">
        <w:rPr>
          <w:rFonts w:ascii="Times New Roman" w:hAnsi="Times New Roman" w:cs="Times New Roman"/>
          <w:szCs w:val="24"/>
        </w:rPr>
        <w:t>.</w:t>
      </w:r>
      <w:ins w:id="66" w:author="Brett Marc Macey" w:date="2023-11-23T15:35:00Z">
        <w:r w:rsidR="00315C75">
          <w:rPr>
            <w:rFonts w:ascii="Times New Roman" w:hAnsi="Times New Roman" w:cs="Times New Roman"/>
            <w:szCs w:val="24"/>
          </w:rPr>
          <w:t xml:space="preserve"> </w:t>
        </w:r>
      </w:ins>
    </w:p>
    <w:p w14:paraId="42F7C30D" w14:textId="70EDFC07" w:rsidR="008A0D81" w:rsidRPr="005F0E6D" w:rsidDel="007812E5" w:rsidRDefault="00EB48E1" w:rsidP="005F0E6D">
      <w:pPr>
        <w:spacing w:line="360" w:lineRule="auto"/>
        <w:jc w:val="both"/>
        <w:rPr>
          <w:del w:id="67" w:author="Brett Marc Macey" w:date="2023-11-23T15:45:00Z"/>
          <w:rFonts w:ascii="Times New Roman" w:hAnsi="Times New Roman" w:cs="Times New Roman"/>
          <w:szCs w:val="24"/>
        </w:rPr>
      </w:pPr>
      <w:commentRangeStart w:id="68"/>
      <w:r w:rsidRPr="005F0E6D">
        <w:rPr>
          <w:rFonts w:ascii="Times New Roman" w:hAnsi="Times New Roman" w:cs="Times New Roman"/>
          <w:szCs w:val="24"/>
        </w:rPr>
        <w:t xml:space="preserve">The high value abalone </w:t>
      </w:r>
      <w:commentRangeEnd w:id="68"/>
      <w:r w:rsidR="007812E5">
        <w:rPr>
          <w:rStyle w:val="CommentReference"/>
        </w:rPr>
        <w:commentReference w:id="68"/>
      </w:r>
      <w:r w:rsidRPr="005F0E6D">
        <w:rPr>
          <w:rFonts w:ascii="Times New Roman" w:hAnsi="Times New Roman" w:cs="Times New Roman"/>
          <w:szCs w:val="24"/>
        </w:rPr>
        <w:t xml:space="preserve">species </w:t>
      </w:r>
      <w:ins w:id="69" w:author="Brett Marc Macey" w:date="2023-11-23T15:44:00Z">
        <w:r w:rsidR="007812E5" w:rsidRPr="007812E5">
          <w:rPr>
            <w:rFonts w:ascii="Times New Roman" w:hAnsi="Times New Roman" w:cs="Times New Roman"/>
            <w:i/>
            <w:iCs/>
            <w:szCs w:val="24"/>
            <w:rPrChange w:id="70" w:author="Brett Marc Macey" w:date="2023-11-23T15:44:00Z">
              <w:rPr>
                <w:rFonts w:ascii="Times New Roman" w:hAnsi="Times New Roman" w:cs="Times New Roman"/>
                <w:szCs w:val="24"/>
              </w:rPr>
            </w:rPrChange>
          </w:rPr>
          <w:t>Haliotis midae</w:t>
        </w:r>
        <w:r w:rsidR="007812E5">
          <w:rPr>
            <w:rFonts w:ascii="Times New Roman" w:hAnsi="Times New Roman" w:cs="Times New Roman"/>
            <w:szCs w:val="24"/>
          </w:rPr>
          <w:t xml:space="preserve"> </w:t>
        </w:r>
      </w:ins>
      <w:r w:rsidRPr="005F0E6D">
        <w:rPr>
          <w:rFonts w:ascii="Times New Roman" w:hAnsi="Times New Roman" w:cs="Times New Roman"/>
          <w:szCs w:val="24"/>
        </w:rPr>
        <w:t xml:space="preserve">and the </w:t>
      </w:r>
      <w:proofErr w:type="gramStart"/>
      <w:r w:rsidRPr="005F0E6D">
        <w:rPr>
          <w:rFonts w:ascii="Times New Roman" w:hAnsi="Times New Roman" w:cs="Times New Roman"/>
          <w:szCs w:val="24"/>
        </w:rPr>
        <w:t xml:space="preserve">Cape </w:t>
      </w:r>
      <w:r w:rsidR="004961F3" w:rsidRPr="005F0E6D">
        <w:rPr>
          <w:rFonts w:ascii="Times New Roman" w:hAnsi="Times New Roman" w:cs="Times New Roman"/>
          <w:szCs w:val="24"/>
        </w:rPr>
        <w:t>sea</w:t>
      </w:r>
      <w:proofErr w:type="gramEnd"/>
      <w:r w:rsidR="004961F3" w:rsidRPr="005F0E6D">
        <w:rPr>
          <w:rFonts w:ascii="Times New Roman" w:hAnsi="Times New Roman" w:cs="Times New Roman"/>
          <w:szCs w:val="24"/>
        </w:rPr>
        <w:t xml:space="preserve"> </w:t>
      </w:r>
      <w:r w:rsidRPr="005F0E6D">
        <w:rPr>
          <w:rFonts w:ascii="Times New Roman" w:hAnsi="Times New Roman" w:cs="Times New Roman"/>
          <w:szCs w:val="24"/>
        </w:rPr>
        <w:t>urchin</w:t>
      </w:r>
      <w:del w:id="71" w:author="Brett Marc Macey" w:date="2023-11-23T15:44:00Z">
        <w:r w:rsidR="001A2BD0" w:rsidRPr="005F0E6D" w:rsidDel="007812E5">
          <w:rPr>
            <w:rFonts w:ascii="Times New Roman" w:hAnsi="Times New Roman" w:cs="Times New Roman"/>
            <w:szCs w:val="24"/>
          </w:rPr>
          <w:delText>,</w:delText>
        </w:r>
      </w:del>
      <w:r w:rsidR="001A2BD0" w:rsidRPr="005F0E6D">
        <w:rPr>
          <w:rFonts w:ascii="Times New Roman" w:hAnsi="Times New Roman" w:cs="Times New Roman"/>
          <w:szCs w:val="24"/>
        </w:rPr>
        <w:t xml:space="preserve"> </w:t>
      </w:r>
      <w:r w:rsidR="001A2BD0" w:rsidRPr="005F0E6D">
        <w:rPr>
          <w:rFonts w:ascii="Times New Roman" w:hAnsi="Times New Roman" w:cs="Times New Roman"/>
          <w:i/>
          <w:iCs/>
          <w:szCs w:val="24"/>
        </w:rPr>
        <w:t>Parechinus angulosus</w:t>
      </w:r>
      <w:del w:id="72" w:author="Brett Marc Macey" w:date="2023-11-23T15:45:00Z">
        <w:r w:rsidR="001A2BD0" w:rsidRPr="005F0E6D" w:rsidDel="007812E5">
          <w:rPr>
            <w:rFonts w:ascii="Times New Roman" w:hAnsi="Times New Roman" w:cs="Times New Roman"/>
            <w:i/>
            <w:iCs/>
            <w:szCs w:val="24"/>
          </w:rPr>
          <w:delText>,</w:delText>
        </w:r>
      </w:del>
      <w:r w:rsidRPr="005F0E6D">
        <w:rPr>
          <w:rFonts w:ascii="Times New Roman" w:hAnsi="Times New Roman" w:cs="Times New Roman"/>
          <w:szCs w:val="24"/>
        </w:rPr>
        <w:t xml:space="preserve"> have a similar preferred temperature range (12 – 20 °C) (Fricke 1980; Britz et al. 1997; Day and Branch 2002</w:t>
      </w:r>
      <w:r w:rsidR="00AA4B6D" w:rsidRPr="005F0E6D">
        <w:rPr>
          <w:rFonts w:ascii="Times New Roman" w:hAnsi="Times New Roman" w:cs="Times New Roman"/>
          <w:szCs w:val="24"/>
        </w:rPr>
        <w:t>a</w:t>
      </w:r>
      <w:r w:rsidRPr="005F0E6D">
        <w:rPr>
          <w:rFonts w:ascii="Times New Roman" w:hAnsi="Times New Roman" w:cs="Times New Roman"/>
          <w:szCs w:val="24"/>
        </w:rPr>
        <w:t>) and commonly occur together in nature, particularly during the juvenile stages of the abalone life cycle (Day and Branch 2000, 2002</w:t>
      </w:r>
      <w:r w:rsidR="00AA4B6D" w:rsidRPr="005F0E6D">
        <w:rPr>
          <w:rFonts w:ascii="Times New Roman" w:hAnsi="Times New Roman" w:cs="Times New Roman"/>
          <w:szCs w:val="24"/>
        </w:rPr>
        <w:t>a</w:t>
      </w:r>
      <w:r w:rsidRPr="005F0E6D">
        <w:rPr>
          <w:rFonts w:ascii="Times New Roman" w:hAnsi="Times New Roman" w:cs="Times New Roman"/>
          <w:szCs w:val="24"/>
        </w:rPr>
        <w:t xml:space="preserve">). </w:t>
      </w:r>
    </w:p>
    <w:p w14:paraId="56E74BD5" w14:textId="36144715" w:rsidR="00E156F2" w:rsidRPr="005F0E6D" w:rsidRDefault="00EB48E1" w:rsidP="005F0E6D">
      <w:pPr>
        <w:spacing w:line="360" w:lineRule="auto"/>
        <w:jc w:val="both"/>
        <w:rPr>
          <w:rFonts w:ascii="Times New Roman" w:hAnsi="Times New Roman" w:cs="Times New Roman"/>
          <w:szCs w:val="24"/>
        </w:rPr>
      </w:pPr>
      <w:r w:rsidRPr="005F0E6D">
        <w:rPr>
          <w:rFonts w:ascii="Times New Roman" w:hAnsi="Times New Roman" w:cs="Times New Roman"/>
          <w:szCs w:val="24"/>
        </w:rPr>
        <w:t xml:space="preserve">Laboratory experiments by Day &amp; Branch (2002a) showed that juvenile abalone prefer to shelter beneath urchins rather than under rocks and crevices. </w:t>
      </w:r>
      <w:r w:rsidR="0097208B" w:rsidRPr="005F0E6D">
        <w:rPr>
          <w:rFonts w:ascii="Times New Roman" w:hAnsi="Times New Roman" w:cs="Times New Roman"/>
          <w:szCs w:val="24"/>
        </w:rPr>
        <w:t>One of the reasons for this preference is that t</w:t>
      </w:r>
      <w:r w:rsidRPr="005F0E6D">
        <w:rPr>
          <w:rFonts w:ascii="Times New Roman" w:hAnsi="Times New Roman" w:cs="Times New Roman"/>
          <w:szCs w:val="24"/>
        </w:rPr>
        <w:t xml:space="preserve">here is </w:t>
      </w:r>
      <w:r w:rsidR="008A0D81" w:rsidRPr="005F0E6D">
        <w:rPr>
          <w:rFonts w:ascii="Times New Roman" w:hAnsi="Times New Roman" w:cs="Times New Roman"/>
          <w:szCs w:val="24"/>
        </w:rPr>
        <w:t>in</w:t>
      </w:r>
      <w:r w:rsidRPr="005F0E6D">
        <w:rPr>
          <w:rFonts w:ascii="Times New Roman" w:hAnsi="Times New Roman" w:cs="Times New Roman"/>
          <w:szCs w:val="24"/>
        </w:rPr>
        <w:t>sufficient microalgae growth under rocks and crevices to meet the dietary requirements of juvenile abalone (Day &amp; Branch, 2002a)</w:t>
      </w:r>
      <w:r w:rsidR="0097208B" w:rsidRPr="005F0E6D">
        <w:rPr>
          <w:rFonts w:ascii="Times New Roman" w:hAnsi="Times New Roman" w:cs="Times New Roman"/>
          <w:szCs w:val="24"/>
        </w:rPr>
        <w:t xml:space="preserve"> and therefore, t</w:t>
      </w:r>
      <w:r w:rsidRPr="005F0E6D">
        <w:rPr>
          <w:rFonts w:ascii="Times New Roman" w:hAnsi="Times New Roman" w:cs="Times New Roman"/>
          <w:szCs w:val="24"/>
        </w:rPr>
        <w:t>he juvenile abalone need to leave their shelter and expose themselves to graze. Juvenile abalone that shelter beneath urchins can reduce or eliminate their exposure to predators such as octopus, rock lobster and predatory fish while grazing (</w:t>
      </w:r>
      <w:proofErr w:type="spellStart"/>
      <w:r w:rsidRPr="005F0E6D">
        <w:rPr>
          <w:rFonts w:ascii="Times New Roman" w:hAnsi="Times New Roman" w:cs="Times New Roman"/>
          <w:szCs w:val="24"/>
        </w:rPr>
        <w:t>Nepgen</w:t>
      </w:r>
      <w:proofErr w:type="spellEnd"/>
      <w:r w:rsidRPr="005F0E6D">
        <w:rPr>
          <w:rFonts w:ascii="Times New Roman" w:hAnsi="Times New Roman" w:cs="Times New Roman"/>
          <w:szCs w:val="24"/>
        </w:rPr>
        <w:t xml:space="preserve">, 1982; Smith, 1999; Mayfield </w:t>
      </w:r>
      <w:r w:rsidR="00125009" w:rsidRPr="005F0E6D">
        <w:rPr>
          <w:rFonts w:ascii="Times New Roman" w:hAnsi="Times New Roman" w:cs="Times New Roman"/>
          <w:szCs w:val="24"/>
        </w:rPr>
        <w:t>et al.</w:t>
      </w:r>
      <w:r w:rsidRPr="005F0E6D">
        <w:rPr>
          <w:rFonts w:ascii="Times New Roman" w:hAnsi="Times New Roman" w:cs="Times New Roman"/>
          <w:szCs w:val="24"/>
        </w:rPr>
        <w:t xml:space="preserve">, 2000).  </w:t>
      </w:r>
      <w:r w:rsidR="0097208B" w:rsidRPr="005F0E6D">
        <w:rPr>
          <w:rFonts w:ascii="Times New Roman" w:hAnsi="Times New Roman" w:cs="Times New Roman"/>
          <w:szCs w:val="24"/>
        </w:rPr>
        <w:t>Additionally, t</w:t>
      </w:r>
      <w:r w:rsidRPr="005F0E6D">
        <w:rPr>
          <w:rFonts w:ascii="Times New Roman" w:hAnsi="Times New Roman" w:cs="Times New Roman"/>
          <w:szCs w:val="24"/>
        </w:rPr>
        <w:t>he distribution of urchins is wider, more uniform, and more likely to be within range of resources than the physical shelters provided by rocks and crevices (Day &amp; Branch, 2002b)</w:t>
      </w:r>
      <w:r w:rsidR="0097208B" w:rsidRPr="005F0E6D">
        <w:rPr>
          <w:rFonts w:ascii="Times New Roman" w:hAnsi="Times New Roman" w:cs="Times New Roman"/>
          <w:szCs w:val="24"/>
        </w:rPr>
        <w:t xml:space="preserve"> and therefore, s</w:t>
      </w:r>
      <w:r w:rsidRPr="005F0E6D">
        <w:rPr>
          <w:rFonts w:ascii="Times New Roman" w:hAnsi="Times New Roman" w:cs="Times New Roman"/>
          <w:szCs w:val="24"/>
        </w:rPr>
        <w:t xml:space="preserve">heltering beneath urchins increases the </w:t>
      </w:r>
      <w:r w:rsidR="0097208B" w:rsidRPr="005F0E6D">
        <w:rPr>
          <w:rFonts w:ascii="Times New Roman" w:hAnsi="Times New Roman" w:cs="Times New Roman"/>
          <w:szCs w:val="24"/>
        </w:rPr>
        <w:t xml:space="preserve">juvenile </w:t>
      </w:r>
      <w:r w:rsidRPr="005F0E6D">
        <w:rPr>
          <w:rFonts w:ascii="Times New Roman" w:hAnsi="Times New Roman" w:cs="Times New Roman"/>
          <w:szCs w:val="24"/>
        </w:rPr>
        <w:t>abalone’s distribution and access to resources.</w:t>
      </w:r>
      <w:r w:rsidR="00B54CA7" w:rsidRPr="005F0E6D">
        <w:rPr>
          <w:rFonts w:ascii="Times New Roman" w:hAnsi="Times New Roman" w:cs="Times New Roman"/>
          <w:szCs w:val="24"/>
        </w:rPr>
        <w:t xml:space="preserve"> </w:t>
      </w:r>
    </w:p>
    <w:p w14:paraId="7BF5AF52" w14:textId="37F1ED46" w:rsidR="005F601D" w:rsidRDefault="00EF6B59" w:rsidP="005F0E6D">
      <w:pPr>
        <w:spacing w:line="360" w:lineRule="auto"/>
        <w:jc w:val="both"/>
        <w:rPr>
          <w:rFonts w:ascii="Times New Roman" w:hAnsi="Times New Roman" w:cs="Times New Roman"/>
          <w:szCs w:val="24"/>
        </w:rPr>
      </w:pPr>
      <w:commentRangeStart w:id="73"/>
      <w:commentRangeStart w:id="74"/>
      <w:r w:rsidRPr="005F0E6D">
        <w:rPr>
          <w:rFonts w:ascii="Times New Roman" w:hAnsi="Times New Roman" w:cs="Times New Roman"/>
          <w:szCs w:val="24"/>
        </w:rPr>
        <w:t>Previous work done for my</w:t>
      </w:r>
      <w:r w:rsidR="005362AC" w:rsidRPr="005F0E6D">
        <w:rPr>
          <w:rFonts w:ascii="Times New Roman" w:hAnsi="Times New Roman" w:cs="Times New Roman"/>
          <w:szCs w:val="24"/>
        </w:rPr>
        <w:t xml:space="preserve"> honours research</w:t>
      </w:r>
      <w:r w:rsidR="0097208B" w:rsidRPr="005F0E6D">
        <w:rPr>
          <w:rFonts w:ascii="Times New Roman" w:hAnsi="Times New Roman" w:cs="Times New Roman"/>
          <w:szCs w:val="24"/>
        </w:rPr>
        <w:t xml:space="preserve"> project</w:t>
      </w:r>
      <w:r w:rsidR="005362AC" w:rsidRPr="005F0E6D">
        <w:rPr>
          <w:rFonts w:ascii="Times New Roman" w:hAnsi="Times New Roman" w:cs="Times New Roman"/>
          <w:szCs w:val="24"/>
        </w:rPr>
        <w:t xml:space="preserve"> (2022)</w:t>
      </w:r>
      <w:r w:rsidRPr="005F0E6D">
        <w:rPr>
          <w:rFonts w:ascii="Times New Roman" w:hAnsi="Times New Roman" w:cs="Times New Roman"/>
          <w:szCs w:val="24"/>
        </w:rPr>
        <w:t xml:space="preserve">, by the same research group, </w:t>
      </w:r>
      <w:r w:rsidR="005362AC" w:rsidRPr="005F0E6D">
        <w:rPr>
          <w:rFonts w:ascii="Times New Roman" w:hAnsi="Times New Roman" w:cs="Times New Roman"/>
          <w:szCs w:val="24"/>
        </w:rPr>
        <w:t xml:space="preserve">studied the impacts of urchin waste products on abalone growth and found that supplementing hatchery-reared juvenile abalone diets with </w:t>
      </w:r>
      <w:proofErr w:type="gramStart"/>
      <w:r w:rsidR="005362AC" w:rsidRPr="005F0E6D">
        <w:rPr>
          <w:rFonts w:ascii="Times New Roman" w:hAnsi="Times New Roman" w:cs="Times New Roman"/>
          <w:szCs w:val="24"/>
        </w:rPr>
        <w:t xml:space="preserve">Cape </w:t>
      </w:r>
      <w:r w:rsidR="00774A03" w:rsidRPr="005F0E6D">
        <w:rPr>
          <w:rFonts w:ascii="Times New Roman" w:hAnsi="Times New Roman" w:cs="Times New Roman"/>
          <w:szCs w:val="24"/>
        </w:rPr>
        <w:t>sea</w:t>
      </w:r>
      <w:proofErr w:type="gramEnd"/>
      <w:r w:rsidR="00774A03" w:rsidRPr="005F0E6D">
        <w:rPr>
          <w:rFonts w:ascii="Times New Roman" w:hAnsi="Times New Roman" w:cs="Times New Roman"/>
          <w:szCs w:val="24"/>
        </w:rPr>
        <w:t xml:space="preserve"> </w:t>
      </w:r>
      <w:r w:rsidR="005362AC" w:rsidRPr="005F0E6D">
        <w:rPr>
          <w:rFonts w:ascii="Times New Roman" w:hAnsi="Times New Roman" w:cs="Times New Roman"/>
          <w:szCs w:val="24"/>
        </w:rPr>
        <w:t xml:space="preserve">urchin </w:t>
      </w:r>
      <w:r w:rsidR="00AA4B6D" w:rsidRPr="005F0E6D">
        <w:rPr>
          <w:rFonts w:ascii="Times New Roman" w:hAnsi="Times New Roman" w:cs="Times New Roman"/>
          <w:szCs w:val="24"/>
        </w:rPr>
        <w:t>faecal</w:t>
      </w:r>
      <w:r w:rsidR="005362AC" w:rsidRPr="005F0E6D">
        <w:rPr>
          <w:rFonts w:ascii="Times New Roman" w:hAnsi="Times New Roman" w:cs="Times New Roman"/>
          <w:szCs w:val="24"/>
        </w:rPr>
        <w:t xml:space="preserve"> matter enhanced the growth rates of juvenile abalone. </w:t>
      </w:r>
      <w:commentRangeEnd w:id="73"/>
      <w:r w:rsidR="008A0D81" w:rsidRPr="005F0E6D">
        <w:rPr>
          <w:rStyle w:val="CommentReference"/>
          <w:rFonts w:ascii="Times New Roman" w:hAnsi="Times New Roman" w:cs="Times New Roman"/>
        </w:rPr>
        <w:commentReference w:id="73"/>
      </w:r>
      <w:commentRangeEnd w:id="74"/>
      <w:r w:rsidR="007812E5">
        <w:rPr>
          <w:rStyle w:val="CommentReference"/>
        </w:rPr>
        <w:commentReference w:id="74"/>
      </w:r>
      <w:r w:rsidR="00B0794B" w:rsidRPr="005F0E6D">
        <w:rPr>
          <w:rFonts w:ascii="Times New Roman" w:hAnsi="Times New Roman" w:cs="Times New Roman"/>
          <w:szCs w:val="24"/>
        </w:rPr>
        <w:t xml:space="preserve">Considering </w:t>
      </w:r>
      <w:r w:rsidR="0097208B" w:rsidRPr="005F0E6D">
        <w:rPr>
          <w:rFonts w:ascii="Times New Roman" w:hAnsi="Times New Roman" w:cs="Times New Roman"/>
          <w:szCs w:val="24"/>
        </w:rPr>
        <w:t xml:space="preserve">the </w:t>
      </w:r>
      <w:r w:rsidR="00B0794B" w:rsidRPr="005F0E6D">
        <w:rPr>
          <w:rFonts w:ascii="Times New Roman" w:hAnsi="Times New Roman" w:cs="Times New Roman"/>
          <w:szCs w:val="24"/>
        </w:rPr>
        <w:t>co-habitation of sea urchins and abalone in natural environments, as well as the potential symbiotic relationships that exist between them, they could be co-cultured as a method of improving animal health through the trophic transfer of microbial communities</w:t>
      </w:r>
      <w:r w:rsidR="008A0D81" w:rsidRPr="005F0E6D">
        <w:rPr>
          <w:rFonts w:ascii="Times New Roman" w:hAnsi="Times New Roman" w:cs="Times New Roman"/>
          <w:szCs w:val="24"/>
        </w:rPr>
        <w:t xml:space="preserve"> and as a method to improve the sustainability of the South African abalone industry</w:t>
      </w:r>
      <w:r w:rsidR="00B0794B" w:rsidRPr="005F0E6D">
        <w:rPr>
          <w:rFonts w:ascii="Times New Roman" w:hAnsi="Times New Roman" w:cs="Times New Roman"/>
          <w:szCs w:val="24"/>
        </w:rPr>
        <w:t xml:space="preserve">. </w:t>
      </w:r>
      <w:r w:rsidR="00B54CA7" w:rsidRPr="005F0E6D">
        <w:rPr>
          <w:rFonts w:ascii="Times New Roman" w:hAnsi="Times New Roman" w:cs="Times New Roman"/>
          <w:szCs w:val="24"/>
        </w:rPr>
        <w:t>For IMTA systems to succeed, both species being co-cultured should have commercial potential. However, the</w:t>
      </w:r>
      <w:r w:rsidR="00B0794B" w:rsidRPr="005F0E6D">
        <w:rPr>
          <w:rFonts w:ascii="Times New Roman" w:hAnsi="Times New Roman" w:cs="Times New Roman"/>
          <w:szCs w:val="24"/>
        </w:rPr>
        <w:t xml:space="preserve"> feasibility of the </w:t>
      </w:r>
      <w:proofErr w:type="gramStart"/>
      <w:r w:rsidR="00B0794B" w:rsidRPr="005F0E6D">
        <w:rPr>
          <w:rFonts w:ascii="Times New Roman" w:hAnsi="Times New Roman" w:cs="Times New Roman"/>
          <w:szCs w:val="24"/>
        </w:rPr>
        <w:t>Cape sea</w:t>
      </w:r>
      <w:proofErr w:type="gramEnd"/>
      <w:r w:rsidR="00B0794B" w:rsidRPr="005F0E6D">
        <w:rPr>
          <w:rFonts w:ascii="Times New Roman" w:hAnsi="Times New Roman" w:cs="Times New Roman"/>
          <w:szCs w:val="24"/>
        </w:rPr>
        <w:t xml:space="preserve"> urchin as an additional value-added product has not been investigated as yet. </w:t>
      </w:r>
      <w:r w:rsidR="008A0D81" w:rsidRPr="005F0E6D">
        <w:rPr>
          <w:rFonts w:ascii="Times New Roman" w:hAnsi="Times New Roman" w:cs="Times New Roman"/>
          <w:szCs w:val="24"/>
        </w:rPr>
        <w:t xml:space="preserve">This project is exploring the feasibility of the </w:t>
      </w:r>
      <w:commentRangeStart w:id="75"/>
      <w:proofErr w:type="gramStart"/>
      <w:r w:rsidR="008A0D81" w:rsidRPr="005F0E6D">
        <w:rPr>
          <w:rFonts w:ascii="Times New Roman" w:hAnsi="Times New Roman" w:cs="Times New Roman"/>
          <w:szCs w:val="24"/>
        </w:rPr>
        <w:t>Cape sea</w:t>
      </w:r>
      <w:proofErr w:type="gramEnd"/>
      <w:r w:rsidR="008A0D81" w:rsidRPr="005F0E6D">
        <w:rPr>
          <w:rFonts w:ascii="Times New Roman" w:hAnsi="Times New Roman" w:cs="Times New Roman"/>
          <w:szCs w:val="24"/>
        </w:rPr>
        <w:t xml:space="preserve"> urchin, </w:t>
      </w:r>
      <w:r w:rsidR="008A0D81" w:rsidRPr="005F0E6D">
        <w:rPr>
          <w:rFonts w:ascii="Times New Roman" w:hAnsi="Times New Roman" w:cs="Times New Roman"/>
          <w:i/>
          <w:iCs/>
          <w:szCs w:val="24"/>
        </w:rPr>
        <w:t>Parechinus angulosus</w:t>
      </w:r>
      <w:r w:rsidR="008A0D81" w:rsidRPr="005F0E6D">
        <w:rPr>
          <w:rFonts w:ascii="Times New Roman" w:hAnsi="Times New Roman" w:cs="Times New Roman"/>
          <w:szCs w:val="24"/>
        </w:rPr>
        <w:t xml:space="preserve">, </w:t>
      </w:r>
      <w:commentRangeEnd w:id="75"/>
      <w:r w:rsidR="007812E5">
        <w:rPr>
          <w:rStyle w:val="CommentReference"/>
        </w:rPr>
        <w:commentReference w:id="75"/>
      </w:r>
      <w:ins w:id="76" w:author="Brett Marc Macey" w:date="2023-11-23T15:46:00Z">
        <w:r w:rsidR="007812E5">
          <w:rPr>
            <w:rFonts w:ascii="Times New Roman" w:hAnsi="Times New Roman" w:cs="Times New Roman"/>
            <w:szCs w:val="24"/>
          </w:rPr>
          <w:t>W</w:t>
        </w:r>
      </w:ins>
      <w:r w:rsidR="008A0D81" w:rsidRPr="005F0E6D">
        <w:rPr>
          <w:rFonts w:ascii="Times New Roman" w:hAnsi="Times New Roman" w:cs="Times New Roman"/>
          <w:szCs w:val="24"/>
        </w:rPr>
        <w:t xml:space="preserve">as a new market product for South Africa which has the potential to be co-cultured with South African abalone, </w:t>
      </w:r>
      <w:r w:rsidR="008A0D81" w:rsidRPr="005F0E6D">
        <w:rPr>
          <w:rFonts w:ascii="Times New Roman" w:hAnsi="Times New Roman" w:cs="Times New Roman"/>
          <w:i/>
          <w:iCs/>
          <w:szCs w:val="24"/>
        </w:rPr>
        <w:t>Haliotis midae</w:t>
      </w:r>
      <w:r w:rsidR="008A0D81" w:rsidRPr="005F0E6D">
        <w:rPr>
          <w:rFonts w:ascii="Times New Roman" w:hAnsi="Times New Roman" w:cs="Times New Roman"/>
          <w:szCs w:val="24"/>
        </w:rPr>
        <w:t xml:space="preserve">, through an IMTA system. </w:t>
      </w:r>
      <w:r w:rsidR="005F601D" w:rsidRPr="005F0E6D">
        <w:rPr>
          <w:rFonts w:ascii="Times New Roman" w:hAnsi="Times New Roman" w:cs="Times New Roman"/>
          <w:szCs w:val="24"/>
        </w:rPr>
        <w:t>Through the improvement of the culturing protocols for this urchin species, further value could be added to the co-culturing of sea urchins and juvenile abalone</w:t>
      </w:r>
      <w:r w:rsidR="005F601D">
        <w:rPr>
          <w:rFonts w:ascii="Times New Roman" w:hAnsi="Times New Roman" w:cs="Times New Roman"/>
          <w:szCs w:val="24"/>
        </w:rPr>
        <w:t>, increasing the sustainability of the abalone aquaculture industry</w:t>
      </w:r>
      <w:r w:rsidR="005F601D" w:rsidRPr="005F0E6D">
        <w:rPr>
          <w:rFonts w:ascii="Times New Roman" w:hAnsi="Times New Roman" w:cs="Times New Roman"/>
          <w:szCs w:val="24"/>
        </w:rPr>
        <w:t xml:space="preserve"> and </w:t>
      </w:r>
      <w:r w:rsidR="005F601D">
        <w:rPr>
          <w:rFonts w:ascii="Times New Roman" w:hAnsi="Times New Roman" w:cs="Times New Roman"/>
          <w:szCs w:val="24"/>
        </w:rPr>
        <w:t>potentially</w:t>
      </w:r>
      <w:r w:rsidR="005F601D" w:rsidRPr="005F0E6D">
        <w:rPr>
          <w:rFonts w:ascii="Times New Roman" w:hAnsi="Times New Roman" w:cs="Times New Roman"/>
          <w:szCs w:val="24"/>
        </w:rPr>
        <w:t xml:space="preserve">, the </w:t>
      </w:r>
      <w:proofErr w:type="gramStart"/>
      <w:r w:rsidR="005F601D" w:rsidRPr="005F0E6D">
        <w:rPr>
          <w:rFonts w:ascii="Times New Roman" w:hAnsi="Times New Roman" w:cs="Times New Roman"/>
          <w:szCs w:val="24"/>
        </w:rPr>
        <w:t>Cape sea</w:t>
      </w:r>
      <w:proofErr w:type="gramEnd"/>
      <w:r w:rsidR="005F601D" w:rsidRPr="005F0E6D">
        <w:rPr>
          <w:rFonts w:ascii="Times New Roman" w:hAnsi="Times New Roman" w:cs="Times New Roman"/>
          <w:szCs w:val="24"/>
        </w:rPr>
        <w:t xml:space="preserve"> urchin may diversify the South African aquaculture market. </w:t>
      </w:r>
    </w:p>
    <w:p w14:paraId="1067DC14" w14:textId="7594A4B3" w:rsidR="00E156F2" w:rsidRPr="005F0E6D" w:rsidRDefault="0061347F" w:rsidP="005F0E6D">
      <w:pPr>
        <w:spacing w:line="360" w:lineRule="auto"/>
        <w:rPr>
          <w:rFonts w:ascii="Times New Roman" w:hAnsi="Times New Roman" w:cs="Times New Roman"/>
        </w:rPr>
      </w:pPr>
      <w:r w:rsidRPr="005F0E6D">
        <w:rPr>
          <w:rFonts w:ascii="Times New Roman" w:hAnsi="Times New Roman" w:cs="Times New Roman"/>
          <w:noProof/>
        </w:rPr>
        <w:lastRenderedPageBreak/>
        <w:drawing>
          <wp:anchor distT="0" distB="0" distL="114300" distR="114300" simplePos="0" relativeHeight="251658244" behindDoc="0" locked="0" layoutInCell="1" allowOverlap="1" wp14:anchorId="126CCF1B" wp14:editId="4F8632F7">
            <wp:simplePos x="0" y="0"/>
            <wp:positionH relativeFrom="margin">
              <wp:align>center</wp:align>
            </wp:positionH>
            <wp:positionV relativeFrom="paragraph">
              <wp:posOffset>1905</wp:posOffset>
            </wp:positionV>
            <wp:extent cx="3396615" cy="2547620"/>
            <wp:effectExtent l="0" t="0" r="0" b="5080"/>
            <wp:wrapSquare wrapText="bothSides"/>
            <wp:docPr id="1660364738" name="Picture 1660364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364738" name="Picture 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96615" cy="2547620"/>
                    </a:xfrm>
                    <a:prstGeom prst="rect">
                      <a:avLst/>
                    </a:prstGeom>
                  </pic:spPr>
                </pic:pic>
              </a:graphicData>
            </a:graphic>
            <wp14:sizeRelH relativeFrom="margin">
              <wp14:pctWidth>0</wp14:pctWidth>
            </wp14:sizeRelH>
            <wp14:sizeRelV relativeFrom="margin">
              <wp14:pctHeight>0</wp14:pctHeight>
            </wp14:sizeRelV>
          </wp:anchor>
        </w:drawing>
      </w:r>
      <w:r w:rsidR="00EA11AD" w:rsidRPr="005F0E6D">
        <w:rPr>
          <w:rFonts w:ascii="Times New Roman" w:hAnsi="Times New Roman" w:cs="Times New Roman"/>
          <w:noProof/>
        </w:rPr>
        <mc:AlternateContent>
          <mc:Choice Requires="wps">
            <w:drawing>
              <wp:anchor distT="0" distB="0" distL="114300" distR="114300" simplePos="0" relativeHeight="251658245" behindDoc="0" locked="0" layoutInCell="1" allowOverlap="1" wp14:anchorId="7CFE3B4F" wp14:editId="6A5E0B63">
                <wp:simplePos x="0" y="0"/>
                <wp:positionH relativeFrom="column">
                  <wp:posOffset>1200150</wp:posOffset>
                </wp:positionH>
                <wp:positionV relativeFrom="paragraph">
                  <wp:posOffset>2930525</wp:posOffset>
                </wp:positionV>
                <wp:extent cx="3987800" cy="635"/>
                <wp:effectExtent l="0" t="0" r="0" b="0"/>
                <wp:wrapSquare wrapText="bothSides"/>
                <wp:docPr id="385751109" name="Text Box 385751109"/>
                <wp:cNvGraphicFramePr/>
                <a:graphic xmlns:a="http://schemas.openxmlformats.org/drawingml/2006/main">
                  <a:graphicData uri="http://schemas.microsoft.com/office/word/2010/wordprocessingShape">
                    <wps:wsp>
                      <wps:cNvSpPr txBox="1"/>
                      <wps:spPr>
                        <a:xfrm>
                          <a:off x="0" y="0"/>
                          <a:ext cx="3987800" cy="635"/>
                        </a:xfrm>
                        <a:prstGeom prst="rect">
                          <a:avLst/>
                        </a:prstGeom>
                        <a:solidFill>
                          <a:prstClr val="white"/>
                        </a:solidFill>
                        <a:ln>
                          <a:noFill/>
                        </a:ln>
                      </wps:spPr>
                      <wps:txbx>
                        <w:txbxContent>
                          <w:p w14:paraId="1DF52867" w14:textId="1EF8C98D" w:rsidR="00EA11AD" w:rsidRPr="008A0D81" w:rsidRDefault="005E1E46" w:rsidP="00F23EFB">
                            <w:pPr>
                              <w:pStyle w:val="Caption"/>
                              <w:jc w:val="center"/>
                            </w:pPr>
                            <w:r w:rsidRPr="008A0D81">
                              <w:t>Figure</w:t>
                            </w:r>
                            <w:r w:rsidR="003F600F">
                              <w:t xml:space="preserve"> 2</w:t>
                            </w:r>
                            <w:r w:rsidRPr="008A0D81">
                              <w:t xml:space="preserve">: </w:t>
                            </w:r>
                            <w:r w:rsidR="008A0D81" w:rsidRPr="008A0D81">
                              <w:t>I</w:t>
                            </w:r>
                            <w:r w:rsidRPr="008A0D81">
                              <w:t>mage of juvenile abalone (</w:t>
                            </w:r>
                            <w:r w:rsidR="008A0D81" w:rsidRPr="008A0D81">
                              <w:rPr>
                                <w:i/>
                                <w:iCs/>
                              </w:rPr>
                              <w:t>H</w:t>
                            </w:r>
                            <w:r w:rsidRPr="008A0D81">
                              <w:rPr>
                                <w:i/>
                                <w:iCs/>
                              </w:rPr>
                              <w:t>aliotis midae</w:t>
                            </w:r>
                            <w:r w:rsidRPr="008A0D81">
                              <w:t xml:space="preserve">) sheltering beneath </w:t>
                            </w:r>
                            <w:r w:rsidR="008A0D81" w:rsidRPr="008A0D81">
                              <w:t>C</w:t>
                            </w:r>
                            <w:r w:rsidRPr="008A0D81">
                              <w:t>ape sea urchins (</w:t>
                            </w:r>
                            <w:r w:rsidR="008A0D81" w:rsidRPr="008A0D81">
                              <w:rPr>
                                <w:i/>
                                <w:iCs/>
                              </w:rPr>
                              <w:t>P</w:t>
                            </w:r>
                            <w:r w:rsidRPr="008A0D81">
                              <w:rPr>
                                <w:i/>
                                <w:iCs/>
                              </w:rPr>
                              <w:t>arechinus angulosus</w:t>
                            </w:r>
                            <w:r w:rsidRPr="008A0D81">
                              <w:t xml:space="preserve">) in </w:t>
                            </w:r>
                            <w:r w:rsidR="008A0D81" w:rsidRPr="008A0D81">
                              <w:t>S</w:t>
                            </w:r>
                            <w:r w:rsidRPr="008A0D81">
                              <w:t xml:space="preserve">imon’s </w:t>
                            </w:r>
                            <w:r w:rsidR="008A0D81" w:rsidRPr="008A0D81">
                              <w:t>T</w:t>
                            </w:r>
                            <w:r w:rsidRPr="008A0D81">
                              <w:t xml:space="preserve">own, </w:t>
                            </w:r>
                            <w:r w:rsidR="008A0D81" w:rsidRPr="008A0D81">
                              <w:t>C</w:t>
                            </w:r>
                            <w:r w:rsidRPr="008A0D81">
                              <w:t xml:space="preserve">ape </w:t>
                            </w:r>
                            <w:r w:rsidR="008A0D81" w:rsidRPr="008A0D81">
                              <w:t>T</w:t>
                            </w:r>
                            <w:r w:rsidRPr="008A0D81">
                              <w:t xml:space="preserve">own, </w:t>
                            </w:r>
                            <w:r w:rsidR="008A0D81" w:rsidRPr="008A0D81">
                              <w:t>S</w:t>
                            </w:r>
                            <w:r w:rsidRPr="008A0D81">
                              <w:t xml:space="preserve">outh </w:t>
                            </w:r>
                            <w:r w:rsidR="008A0D81" w:rsidRPr="008A0D81">
                              <w:t>A</w:t>
                            </w:r>
                            <w:r w:rsidRPr="008A0D81">
                              <w:t>frica (</w:t>
                            </w:r>
                            <w:r w:rsidR="008A0D81" w:rsidRPr="008A0D81">
                              <w:t>P</w:t>
                            </w:r>
                            <w:r w:rsidRPr="008A0D81">
                              <w:t xml:space="preserve">eter </w:t>
                            </w:r>
                            <w:r w:rsidR="008A0D81" w:rsidRPr="008A0D81">
                              <w:t>S</w:t>
                            </w:r>
                            <w:r w:rsidRPr="008A0D81">
                              <w:t>outhwood, 2005).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CFE3B4F" id="_x0000_t202" coordsize="21600,21600" o:spt="202" path="m,l,21600r21600,l21600,xe">
                <v:stroke joinstyle="miter"/>
                <v:path gradientshapeok="t" o:connecttype="rect"/>
              </v:shapetype>
              <v:shape id="Text Box 385751109" o:spid="_x0000_s1026" type="#_x0000_t202" style="position:absolute;margin-left:94.5pt;margin-top:230.75pt;width:314pt;height:.05pt;z-index:2516582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" stroked="f">
                <v:textbox style="mso-fit-shape-to-text:t" inset="0,0,0,0">
                  <w:txbxContent>
                    <w:p w14:paraId="1DF52867" w14:textId="1EF8C98D" w:rsidR="00EA11AD" w:rsidRPr="008A0D81" w:rsidRDefault="005E1E46" w:rsidP="00F23EFB">
                      <w:pPr>
                        <w:pStyle w:val="Caption"/>
                        <w:jc w:val="center"/>
                      </w:pPr>
                      <w:r w:rsidRPr="008A0D81">
                        <w:t>Figure</w:t>
                      </w:r>
                      <w:r w:rsidR="003F600F">
                        <w:t xml:space="preserve"> 2</w:t>
                      </w:r>
                      <w:r w:rsidRPr="008A0D81">
                        <w:t xml:space="preserve">: </w:t>
                      </w:r>
                      <w:r w:rsidR="008A0D81" w:rsidRPr="008A0D81">
                        <w:t>I</w:t>
                      </w:r>
                      <w:r w:rsidRPr="008A0D81">
                        <w:t>mage of juvenile abalone (</w:t>
                      </w:r>
                      <w:r w:rsidR="008A0D81" w:rsidRPr="008A0D81">
                        <w:rPr>
                          <w:i/>
                          <w:iCs/>
                        </w:rPr>
                        <w:t>H</w:t>
                      </w:r>
                      <w:r w:rsidRPr="008A0D81">
                        <w:rPr>
                          <w:i/>
                          <w:iCs/>
                        </w:rPr>
                        <w:t>aliotis midae</w:t>
                      </w:r>
                      <w:r w:rsidRPr="008A0D81">
                        <w:t xml:space="preserve">) sheltering beneath </w:t>
                      </w:r>
                      <w:r w:rsidR="008A0D81" w:rsidRPr="008A0D81">
                        <w:t>C</w:t>
                      </w:r>
                      <w:r w:rsidRPr="008A0D81">
                        <w:t>ape sea urchins (</w:t>
                      </w:r>
                      <w:r w:rsidR="008A0D81" w:rsidRPr="008A0D81">
                        <w:rPr>
                          <w:i/>
                          <w:iCs/>
                        </w:rPr>
                        <w:t>P</w:t>
                      </w:r>
                      <w:r w:rsidRPr="008A0D81">
                        <w:rPr>
                          <w:i/>
                          <w:iCs/>
                        </w:rPr>
                        <w:t>arechinus angulosus</w:t>
                      </w:r>
                      <w:r w:rsidRPr="008A0D81">
                        <w:t xml:space="preserve">) in </w:t>
                      </w:r>
                      <w:r w:rsidR="008A0D81" w:rsidRPr="008A0D81">
                        <w:t>S</w:t>
                      </w:r>
                      <w:r w:rsidRPr="008A0D81">
                        <w:t xml:space="preserve">imon’s </w:t>
                      </w:r>
                      <w:r w:rsidR="008A0D81" w:rsidRPr="008A0D81">
                        <w:t>T</w:t>
                      </w:r>
                      <w:r w:rsidRPr="008A0D81">
                        <w:t xml:space="preserve">own, </w:t>
                      </w:r>
                      <w:r w:rsidR="008A0D81" w:rsidRPr="008A0D81">
                        <w:t>C</w:t>
                      </w:r>
                      <w:r w:rsidRPr="008A0D81">
                        <w:t xml:space="preserve">ape </w:t>
                      </w:r>
                      <w:r w:rsidR="008A0D81" w:rsidRPr="008A0D81">
                        <w:t>T</w:t>
                      </w:r>
                      <w:r w:rsidRPr="008A0D81">
                        <w:t xml:space="preserve">own, </w:t>
                      </w:r>
                      <w:r w:rsidR="008A0D81" w:rsidRPr="008A0D81">
                        <w:t>S</w:t>
                      </w:r>
                      <w:r w:rsidRPr="008A0D81">
                        <w:t xml:space="preserve">outh </w:t>
                      </w:r>
                      <w:r w:rsidR="008A0D81" w:rsidRPr="008A0D81">
                        <w:t>A</w:t>
                      </w:r>
                      <w:r w:rsidRPr="008A0D81">
                        <w:t>frica (</w:t>
                      </w:r>
                      <w:r w:rsidR="008A0D81" w:rsidRPr="008A0D81">
                        <w:t>P</w:t>
                      </w:r>
                      <w:r w:rsidRPr="008A0D81">
                        <w:t xml:space="preserve">eter </w:t>
                      </w:r>
                      <w:r w:rsidR="008A0D81" w:rsidRPr="008A0D81">
                        <w:t>S</w:t>
                      </w:r>
                      <w:r w:rsidRPr="008A0D81">
                        <w:t>outhwood, 2005).</w:t>
                      </w:r>
                    </w:p>
                  </w:txbxContent>
                </v:textbox>
                <w10:wrap type="square"/>
              </v:shape>
            </w:pict>
          </mc:Fallback>
        </mc:AlternateContent>
      </w:r>
      <w:r w:rsidR="00022F31" w:rsidRPr="005F0E6D">
        <w:rPr>
          <w:rFonts w:ascii="Times New Roman" w:hAnsi="Times New Roman" w:cs="Times New Roman"/>
        </w:rPr>
        <w:br w:type="page"/>
      </w:r>
    </w:p>
    <w:p w14:paraId="000C667E" w14:textId="0460AF66" w:rsidR="00B0794B" w:rsidRPr="005F0E6D" w:rsidRDefault="00B810D9" w:rsidP="007451EC">
      <w:pPr>
        <w:pStyle w:val="Heading2"/>
        <w:numPr>
          <w:ilvl w:val="1"/>
          <w:numId w:val="18"/>
        </w:numPr>
        <w:spacing w:line="360" w:lineRule="auto"/>
        <w:jc w:val="both"/>
        <w:rPr>
          <w:rFonts w:ascii="Times New Roman" w:hAnsi="Times New Roman" w:cs="Times New Roman"/>
          <w:color w:val="auto"/>
        </w:rPr>
      </w:pPr>
      <w:bookmarkStart w:id="77" w:name="_Toc151041788"/>
      <w:r>
        <w:rPr>
          <w:rFonts w:ascii="Times New Roman" w:hAnsi="Times New Roman" w:cs="Times New Roman"/>
          <w:color w:val="auto"/>
        </w:rPr>
        <w:lastRenderedPageBreak/>
        <w:t xml:space="preserve">Research </w:t>
      </w:r>
      <w:proofErr w:type="gramStart"/>
      <w:r>
        <w:rPr>
          <w:rFonts w:ascii="Times New Roman" w:hAnsi="Times New Roman" w:cs="Times New Roman"/>
          <w:color w:val="auto"/>
        </w:rPr>
        <w:t>a</w:t>
      </w:r>
      <w:r w:rsidR="005E1E46" w:rsidRPr="005F0E6D">
        <w:rPr>
          <w:rFonts w:ascii="Times New Roman" w:hAnsi="Times New Roman" w:cs="Times New Roman"/>
          <w:color w:val="auto"/>
        </w:rPr>
        <w:t>im</w:t>
      </w:r>
      <w:proofErr w:type="gramEnd"/>
      <w:r w:rsidR="005E1E46" w:rsidRPr="005F0E6D">
        <w:rPr>
          <w:rFonts w:ascii="Times New Roman" w:hAnsi="Times New Roman" w:cs="Times New Roman"/>
          <w:color w:val="auto"/>
        </w:rPr>
        <w:t xml:space="preserve"> and </w:t>
      </w:r>
      <w:r>
        <w:rPr>
          <w:rFonts w:ascii="Times New Roman" w:hAnsi="Times New Roman" w:cs="Times New Roman"/>
          <w:color w:val="auto"/>
        </w:rPr>
        <w:t>o</w:t>
      </w:r>
      <w:r w:rsidR="005E1E46" w:rsidRPr="005F0E6D">
        <w:rPr>
          <w:rFonts w:ascii="Times New Roman" w:hAnsi="Times New Roman" w:cs="Times New Roman"/>
          <w:color w:val="auto"/>
        </w:rPr>
        <w:t>bjectives</w:t>
      </w:r>
      <w:bookmarkEnd w:id="77"/>
    </w:p>
    <w:p w14:paraId="5A048CE2" w14:textId="77777777" w:rsidR="005F601D" w:rsidRDefault="005F601D" w:rsidP="007451EC">
      <w:pPr>
        <w:spacing w:line="360" w:lineRule="auto"/>
        <w:jc w:val="both"/>
        <w:rPr>
          <w:rFonts w:ascii="Times New Roman" w:hAnsi="Times New Roman" w:cs="Times New Roman"/>
          <w:szCs w:val="24"/>
        </w:rPr>
      </w:pPr>
    </w:p>
    <w:p w14:paraId="5DA8A841" w14:textId="0402A339" w:rsidR="005F601D" w:rsidRPr="005F601D" w:rsidRDefault="005F601D" w:rsidP="007451EC">
      <w:pPr>
        <w:spacing w:line="360" w:lineRule="auto"/>
        <w:rPr>
          <w:rFonts w:ascii="Times New Roman" w:hAnsi="Times New Roman" w:cs="Times New Roman"/>
          <w:szCs w:val="24"/>
        </w:rPr>
      </w:pPr>
      <w:r w:rsidRPr="005F601D">
        <w:rPr>
          <w:rFonts w:ascii="Times New Roman" w:hAnsi="Times New Roman" w:cs="Times New Roman"/>
          <w:szCs w:val="24"/>
        </w:rPr>
        <w:t xml:space="preserve">One of the major factors influencing </w:t>
      </w:r>
      <w:r w:rsidR="007451EC">
        <w:rPr>
          <w:rFonts w:ascii="Times New Roman" w:hAnsi="Times New Roman" w:cs="Times New Roman"/>
          <w:szCs w:val="24"/>
        </w:rPr>
        <w:t xml:space="preserve">the </w:t>
      </w:r>
      <w:r w:rsidRPr="005F601D">
        <w:rPr>
          <w:rFonts w:ascii="Times New Roman" w:hAnsi="Times New Roman" w:cs="Times New Roman"/>
          <w:szCs w:val="24"/>
        </w:rPr>
        <w:t xml:space="preserve">marketability of sea urchins is their gonad colour and texture (Shpigel et al., 2005). The effects of different temperatures and feeding regimes on the growth performance, optimal gonad colour and gonadal somatic index (GSI) of this species has not been assessed, this project aims to address these knowledge gaps. </w:t>
      </w:r>
      <w:commentRangeStart w:id="78"/>
      <w:commentRangeStart w:id="79"/>
      <w:r w:rsidRPr="005F601D">
        <w:rPr>
          <w:rFonts w:ascii="Times New Roman" w:hAnsi="Times New Roman" w:cs="Times New Roman"/>
          <w:szCs w:val="24"/>
        </w:rPr>
        <w:t xml:space="preserve">The spinal colour variation of the </w:t>
      </w:r>
      <w:proofErr w:type="gramStart"/>
      <w:r w:rsidRPr="005F601D">
        <w:rPr>
          <w:rFonts w:ascii="Times New Roman" w:hAnsi="Times New Roman" w:cs="Times New Roman"/>
          <w:szCs w:val="24"/>
        </w:rPr>
        <w:t>Cape sea</w:t>
      </w:r>
      <w:proofErr w:type="gramEnd"/>
      <w:r w:rsidRPr="005F601D">
        <w:rPr>
          <w:rFonts w:ascii="Times New Roman" w:hAnsi="Times New Roman" w:cs="Times New Roman"/>
          <w:szCs w:val="24"/>
        </w:rPr>
        <w:t xml:space="preserve"> urchin may potentially impact their gonad colour and thus, may add commercial interest to the species</w:t>
      </w:r>
      <w:commentRangeEnd w:id="78"/>
      <w:r w:rsidRPr="005F0E6D">
        <w:rPr>
          <w:rStyle w:val="CommentReference"/>
          <w:rFonts w:ascii="Times New Roman" w:hAnsi="Times New Roman" w:cs="Times New Roman"/>
        </w:rPr>
        <w:commentReference w:id="78"/>
      </w:r>
      <w:commentRangeEnd w:id="79"/>
      <w:r w:rsidR="007812E5">
        <w:rPr>
          <w:rStyle w:val="CommentReference"/>
        </w:rPr>
        <w:commentReference w:id="79"/>
      </w:r>
      <w:r w:rsidRPr="005F601D">
        <w:rPr>
          <w:rFonts w:ascii="Times New Roman" w:hAnsi="Times New Roman" w:cs="Times New Roman"/>
          <w:szCs w:val="24"/>
        </w:rPr>
        <w:t>.</w:t>
      </w:r>
    </w:p>
    <w:p w14:paraId="5185611E" w14:textId="77777777" w:rsidR="00E91B6E" w:rsidRPr="005F0E6D" w:rsidRDefault="00E91B6E" w:rsidP="007451EC">
      <w:pPr>
        <w:spacing w:line="360" w:lineRule="auto"/>
        <w:rPr>
          <w:rFonts w:ascii="Times New Roman" w:hAnsi="Times New Roman" w:cs="Times New Roman"/>
        </w:rPr>
      </w:pPr>
    </w:p>
    <w:p w14:paraId="65CFEB34" w14:textId="46C95D50" w:rsidR="00022F31" w:rsidRPr="005F0E6D" w:rsidRDefault="004461D4" w:rsidP="007451EC">
      <w:pPr>
        <w:pStyle w:val="ListParagraph"/>
        <w:numPr>
          <w:ilvl w:val="2"/>
          <w:numId w:val="18"/>
        </w:numPr>
        <w:spacing w:line="360" w:lineRule="auto"/>
        <w:rPr>
          <w:rFonts w:ascii="Times New Roman" w:hAnsi="Times New Roman" w:cs="Times New Roman"/>
          <w:b/>
          <w:bCs/>
        </w:rPr>
      </w:pPr>
      <w:r w:rsidRPr="005F0E6D">
        <w:rPr>
          <w:rFonts w:ascii="Times New Roman" w:hAnsi="Times New Roman" w:cs="Times New Roman"/>
          <w:b/>
          <w:bCs/>
        </w:rPr>
        <w:t xml:space="preserve">Research </w:t>
      </w:r>
      <w:r w:rsidR="00022F31" w:rsidRPr="005F0E6D">
        <w:rPr>
          <w:rFonts w:ascii="Times New Roman" w:hAnsi="Times New Roman" w:cs="Times New Roman"/>
          <w:b/>
          <w:bCs/>
        </w:rPr>
        <w:t>Aim</w:t>
      </w:r>
    </w:p>
    <w:p w14:paraId="76C4AAF7" w14:textId="46525B15" w:rsidR="00B0794B" w:rsidRPr="005F0E6D" w:rsidRDefault="00D02187" w:rsidP="007451EC">
      <w:pPr>
        <w:spacing w:line="360" w:lineRule="auto"/>
        <w:rPr>
          <w:rFonts w:ascii="Times New Roman" w:hAnsi="Times New Roman" w:cs="Times New Roman"/>
          <w:szCs w:val="24"/>
        </w:rPr>
      </w:pPr>
      <w:r w:rsidRPr="005F0E6D">
        <w:rPr>
          <w:rFonts w:ascii="Times New Roman" w:hAnsi="Times New Roman" w:cs="Times New Roman"/>
          <w:szCs w:val="24"/>
        </w:rPr>
        <w:t xml:space="preserve">The aim of the study is to </w:t>
      </w:r>
      <w:r w:rsidR="00AA4B6D" w:rsidRPr="005F0E6D">
        <w:rPr>
          <w:rFonts w:ascii="Times New Roman" w:hAnsi="Times New Roman" w:cs="Times New Roman"/>
          <w:szCs w:val="24"/>
        </w:rPr>
        <w:t xml:space="preserve">assess the potential of the </w:t>
      </w:r>
      <w:proofErr w:type="gramStart"/>
      <w:r w:rsidR="00AA4B6D" w:rsidRPr="005F0E6D">
        <w:rPr>
          <w:rFonts w:ascii="Times New Roman" w:hAnsi="Times New Roman" w:cs="Times New Roman"/>
          <w:szCs w:val="24"/>
        </w:rPr>
        <w:t>Cape sea</w:t>
      </w:r>
      <w:proofErr w:type="gramEnd"/>
      <w:r w:rsidR="00AA4B6D" w:rsidRPr="005F0E6D">
        <w:rPr>
          <w:rFonts w:ascii="Times New Roman" w:hAnsi="Times New Roman" w:cs="Times New Roman"/>
          <w:szCs w:val="24"/>
        </w:rPr>
        <w:t xml:space="preserve"> urchin, </w:t>
      </w:r>
      <w:r w:rsidR="00AA4B6D" w:rsidRPr="005F0E6D">
        <w:rPr>
          <w:rFonts w:ascii="Times New Roman" w:hAnsi="Times New Roman" w:cs="Times New Roman"/>
          <w:i/>
          <w:iCs/>
          <w:szCs w:val="24"/>
        </w:rPr>
        <w:t>Parechinus angulosus</w:t>
      </w:r>
      <w:r w:rsidR="00AA4B6D" w:rsidRPr="005F0E6D">
        <w:rPr>
          <w:rFonts w:ascii="Times New Roman" w:hAnsi="Times New Roman" w:cs="Times New Roman"/>
          <w:szCs w:val="24"/>
        </w:rPr>
        <w:t xml:space="preserve">, as an additional value-added product </w:t>
      </w:r>
      <w:r w:rsidR="00AA1C4A" w:rsidRPr="005F0E6D">
        <w:rPr>
          <w:rFonts w:ascii="Times New Roman" w:hAnsi="Times New Roman" w:cs="Times New Roman"/>
          <w:szCs w:val="24"/>
        </w:rPr>
        <w:t>within</w:t>
      </w:r>
      <w:r w:rsidR="00AA4B6D" w:rsidRPr="005F0E6D">
        <w:rPr>
          <w:rFonts w:ascii="Times New Roman" w:hAnsi="Times New Roman" w:cs="Times New Roman"/>
          <w:szCs w:val="24"/>
        </w:rPr>
        <w:t xml:space="preserve"> an </w:t>
      </w:r>
      <w:ins w:id="80" w:author="Brett Marc Macey" w:date="2023-11-23T15:50:00Z">
        <w:r w:rsidR="007812E5">
          <w:rPr>
            <w:rFonts w:ascii="Times New Roman" w:hAnsi="Times New Roman" w:cs="Times New Roman"/>
            <w:szCs w:val="24"/>
          </w:rPr>
          <w:t xml:space="preserve">existing </w:t>
        </w:r>
      </w:ins>
      <w:r w:rsidR="00AA1C4A" w:rsidRPr="005F0E6D">
        <w:rPr>
          <w:rFonts w:ascii="Times New Roman" w:hAnsi="Times New Roman" w:cs="Times New Roman"/>
          <w:szCs w:val="24"/>
        </w:rPr>
        <w:t>IMTA system.</w:t>
      </w:r>
    </w:p>
    <w:p w14:paraId="79519A2C" w14:textId="77777777" w:rsidR="00E156F2" w:rsidRPr="005F0E6D" w:rsidRDefault="00E156F2" w:rsidP="007451EC">
      <w:pPr>
        <w:spacing w:line="360" w:lineRule="auto"/>
        <w:rPr>
          <w:rFonts w:ascii="Times New Roman" w:hAnsi="Times New Roman" w:cs="Times New Roman"/>
          <w:szCs w:val="24"/>
        </w:rPr>
      </w:pPr>
    </w:p>
    <w:p w14:paraId="20B49ADC" w14:textId="3E9D864E" w:rsidR="00022F31" w:rsidRPr="005F0E6D" w:rsidRDefault="004461D4" w:rsidP="007451EC">
      <w:pPr>
        <w:pStyle w:val="ListParagraph"/>
        <w:numPr>
          <w:ilvl w:val="2"/>
          <w:numId w:val="18"/>
        </w:numPr>
        <w:spacing w:line="360" w:lineRule="auto"/>
        <w:rPr>
          <w:rFonts w:ascii="Times New Roman" w:hAnsi="Times New Roman" w:cs="Times New Roman"/>
          <w:b/>
          <w:bCs/>
          <w:szCs w:val="24"/>
        </w:rPr>
      </w:pPr>
      <w:r w:rsidRPr="005F0E6D">
        <w:rPr>
          <w:rFonts w:ascii="Times New Roman" w:hAnsi="Times New Roman" w:cs="Times New Roman"/>
          <w:b/>
          <w:bCs/>
          <w:szCs w:val="24"/>
        </w:rPr>
        <w:t xml:space="preserve">Research </w:t>
      </w:r>
      <w:r w:rsidR="00E156F2" w:rsidRPr="005F0E6D">
        <w:rPr>
          <w:rFonts w:ascii="Times New Roman" w:hAnsi="Times New Roman" w:cs="Times New Roman"/>
          <w:b/>
          <w:bCs/>
          <w:szCs w:val="24"/>
        </w:rPr>
        <w:t>Objectives</w:t>
      </w:r>
      <w:r w:rsidR="00022F31" w:rsidRPr="005F0E6D">
        <w:rPr>
          <w:rFonts w:ascii="Times New Roman" w:hAnsi="Times New Roman" w:cs="Times New Roman"/>
          <w:b/>
          <w:bCs/>
          <w:szCs w:val="24"/>
        </w:rPr>
        <w:t>:</w:t>
      </w:r>
    </w:p>
    <w:p w14:paraId="62FC7E58" w14:textId="22DDD5A6" w:rsidR="00022F31" w:rsidRPr="005F0E6D" w:rsidRDefault="00B0794B" w:rsidP="007451EC">
      <w:pPr>
        <w:pStyle w:val="ListParagraph"/>
        <w:numPr>
          <w:ilvl w:val="3"/>
          <w:numId w:val="18"/>
        </w:numPr>
        <w:spacing w:line="360" w:lineRule="auto"/>
        <w:rPr>
          <w:rFonts w:ascii="Times New Roman" w:hAnsi="Times New Roman" w:cs="Times New Roman"/>
          <w:szCs w:val="24"/>
        </w:rPr>
      </w:pPr>
      <w:r w:rsidRPr="005F0E6D">
        <w:rPr>
          <w:rFonts w:ascii="Times New Roman" w:hAnsi="Times New Roman" w:cs="Times New Roman"/>
          <w:szCs w:val="24"/>
        </w:rPr>
        <w:t xml:space="preserve">Assess somatic growth and gonad development of the </w:t>
      </w:r>
      <w:proofErr w:type="gramStart"/>
      <w:r w:rsidRPr="005F0E6D">
        <w:rPr>
          <w:rFonts w:ascii="Times New Roman" w:hAnsi="Times New Roman" w:cs="Times New Roman"/>
          <w:szCs w:val="24"/>
        </w:rPr>
        <w:t>Cape</w:t>
      </w:r>
      <w:r w:rsidR="00AA4B6D" w:rsidRPr="005F0E6D">
        <w:rPr>
          <w:rFonts w:ascii="Times New Roman" w:hAnsi="Times New Roman" w:cs="Times New Roman"/>
          <w:szCs w:val="24"/>
        </w:rPr>
        <w:t xml:space="preserve"> </w:t>
      </w:r>
      <w:r w:rsidRPr="005F0E6D">
        <w:rPr>
          <w:rFonts w:ascii="Times New Roman" w:hAnsi="Times New Roman" w:cs="Times New Roman"/>
          <w:szCs w:val="24"/>
        </w:rPr>
        <w:t>sea</w:t>
      </w:r>
      <w:proofErr w:type="gramEnd"/>
      <w:r w:rsidRPr="005F0E6D">
        <w:rPr>
          <w:rFonts w:ascii="Times New Roman" w:hAnsi="Times New Roman" w:cs="Times New Roman"/>
          <w:szCs w:val="24"/>
        </w:rPr>
        <w:t xml:space="preserve"> urchin held </w:t>
      </w:r>
      <w:r w:rsidR="00217C4A" w:rsidRPr="005F0E6D">
        <w:rPr>
          <w:rFonts w:ascii="Times New Roman" w:hAnsi="Times New Roman" w:cs="Times New Roman"/>
          <w:szCs w:val="24"/>
        </w:rPr>
        <w:t>at</w:t>
      </w:r>
      <w:r w:rsidRPr="005F0E6D">
        <w:rPr>
          <w:rFonts w:ascii="Times New Roman" w:hAnsi="Times New Roman" w:cs="Times New Roman"/>
          <w:szCs w:val="24"/>
        </w:rPr>
        <w:t xml:space="preserve"> different temperatures</w:t>
      </w:r>
      <w:r w:rsidR="00E21856" w:rsidRPr="005F0E6D">
        <w:rPr>
          <w:rFonts w:ascii="Times New Roman" w:hAnsi="Times New Roman" w:cs="Times New Roman"/>
          <w:szCs w:val="24"/>
        </w:rPr>
        <w:t xml:space="preserve">: </w:t>
      </w:r>
      <w:r w:rsidRPr="005F0E6D">
        <w:rPr>
          <w:rFonts w:ascii="Times New Roman" w:hAnsi="Times New Roman" w:cs="Times New Roman"/>
          <w:szCs w:val="24"/>
        </w:rPr>
        <w:t xml:space="preserve">ambient </w:t>
      </w:r>
      <w:r w:rsidR="00E21856" w:rsidRPr="005F0E6D">
        <w:rPr>
          <w:rFonts w:ascii="Times New Roman" w:hAnsi="Times New Roman" w:cs="Times New Roman"/>
          <w:szCs w:val="24"/>
        </w:rPr>
        <w:t>and</w:t>
      </w:r>
      <w:r w:rsidRPr="005F0E6D">
        <w:rPr>
          <w:rFonts w:ascii="Times New Roman" w:hAnsi="Times New Roman" w:cs="Times New Roman"/>
          <w:szCs w:val="24"/>
        </w:rPr>
        <w:t xml:space="preserve"> 1</w:t>
      </w:r>
      <w:r w:rsidR="00AA4B6D" w:rsidRPr="005F0E6D">
        <w:rPr>
          <w:rFonts w:ascii="Times New Roman" w:hAnsi="Times New Roman" w:cs="Times New Roman"/>
          <w:szCs w:val="24"/>
        </w:rPr>
        <w:t>7</w:t>
      </w:r>
      <w:r w:rsidRPr="005F0E6D">
        <w:rPr>
          <w:rFonts w:ascii="Times New Roman" w:hAnsi="Times New Roman" w:cs="Times New Roman"/>
          <w:szCs w:val="24"/>
        </w:rPr>
        <w:t>°C</w:t>
      </w:r>
      <w:r w:rsidR="00E21856" w:rsidRPr="005F0E6D">
        <w:rPr>
          <w:rFonts w:ascii="Times New Roman" w:hAnsi="Times New Roman" w:cs="Times New Roman"/>
          <w:szCs w:val="24"/>
        </w:rPr>
        <w:t>.</w:t>
      </w:r>
    </w:p>
    <w:p w14:paraId="0E439F5B" w14:textId="57784FE2" w:rsidR="00022F31" w:rsidRPr="005F0E6D" w:rsidRDefault="00B0794B" w:rsidP="007451EC">
      <w:pPr>
        <w:pStyle w:val="ListParagraph"/>
        <w:numPr>
          <w:ilvl w:val="3"/>
          <w:numId w:val="18"/>
        </w:numPr>
        <w:spacing w:line="360" w:lineRule="auto"/>
        <w:rPr>
          <w:rFonts w:ascii="Times New Roman" w:hAnsi="Times New Roman" w:cs="Times New Roman"/>
          <w:szCs w:val="24"/>
        </w:rPr>
      </w:pPr>
      <w:r w:rsidRPr="005F0E6D">
        <w:rPr>
          <w:rFonts w:ascii="Times New Roman" w:hAnsi="Times New Roman" w:cs="Times New Roman"/>
          <w:szCs w:val="24"/>
        </w:rPr>
        <w:t>Assess the effects of different diets</w:t>
      </w:r>
      <w:r w:rsidR="0016020A" w:rsidRPr="005F0E6D">
        <w:rPr>
          <w:rFonts w:ascii="Times New Roman" w:hAnsi="Times New Roman" w:cs="Times New Roman"/>
          <w:szCs w:val="24"/>
        </w:rPr>
        <w:t xml:space="preserve"> </w:t>
      </w:r>
      <w:r w:rsidRPr="005F0E6D">
        <w:rPr>
          <w:rFonts w:ascii="Times New Roman" w:hAnsi="Times New Roman" w:cs="Times New Roman"/>
          <w:szCs w:val="24"/>
        </w:rPr>
        <w:t xml:space="preserve">on somatic growth and gonad development of the </w:t>
      </w:r>
      <w:proofErr w:type="gramStart"/>
      <w:r w:rsidRPr="005F0E6D">
        <w:rPr>
          <w:rFonts w:ascii="Times New Roman" w:hAnsi="Times New Roman" w:cs="Times New Roman"/>
          <w:szCs w:val="24"/>
        </w:rPr>
        <w:t>Cape sea</w:t>
      </w:r>
      <w:proofErr w:type="gramEnd"/>
      <w:r w:rsidRPr="005F0E6D">
        <w:rPr>
          <w:rFonts w:ascii="Times New Roman" w:hAnsi="Times New Roman" w:cs="Times New Roman"/>
          <w:szCs w:val="24"/>
        </w:rPr>
        <w:t xml:space="preserve"> urchin</w:t>
      </w:r>
      <w:ins w:id="81" w:author="Brett Marc Macey" w:date="2023-11-24T08:18:00Z">
        <w:r w:rsidR="004209E5">
          <w:rPr>
            <w:rFonts w:ascii="Times New Roman" w:hAnsi="Times New Roman" w:cs="Times New Roman"/>
            <w:szCs w:val="24"/>
          </w:rPr>
          <w:t xml:space="preserve"> held at different temperatures</w:t>
        </w:r>
      </w:ins>
      <w:r w:rsidR="0016020A" w:rsidRPr="005F0E6D">
        <w:rPr>
          <w:rFonts w:ascii="Times New Roman" w:hAnsi="Times New Roman" w:cs="Times New Roman"/>
          <w:szCs w:val="24"/>
        </w:rPr>
        <w:t xml:space="preserve">: </w:t>
      </w:r>
      <w:r w:rsidR="0016020A" w:rsidRPr="005F0E6D">
        <w:rPr>
          <w:rFonts w:ascii="Times New Roman" w:hAnsi="Times New Roman" w:cs="Times New Roman"/>
          <w:i/>
          <w:iCs/>
          <w:szCs w:val="24"/>
        </w:rPr>
        <w:t xml:space="preserve">Ulva lacinulata </w:t>
      </w:r>
      <w:r w:rsidR="0016020A" w:rsidRPr="005F0E6D">
        <w:rPr>
          <w:rFonts w:ascii="Times New Roman" w:hAnsi="Times New Roman" w:cs="Times New Roman"/>
          <w:szCs w:val="24"/>
        </w:rPr>
        <w:t xml:space="preserve">(U), </w:t>
      </w:r>
      <w:r w:rsidR="0016020A" w:rsidRPr="005F0E6D">
        <w:rPr>
          <w:rFonts w:ascii="Times New Roman" w:hAnsi="Times New Roman" w:cs="Times New Roman"/>
          <w:i/>
          <w:iCs/>
          <w:szCs w:val="24"/>
        </w:rPr>
        <w:t xml:space="preserve">Ecklonia maxima </w:t>
      </w:r>
      <w:r w:rsidR="0016020A" w:rsidRPr="005F0E6D">
        <w:rPr>
          <w:rFonts w:ascii="Times New Roman" w:hAnsi="Times New Roman" w:cs="Times New Roman"/>
          <w:szCs w:val="24"/>
        </w:rPr>
        <w:t xml:space="preserve">kelp (K), </w:t>
      </w:r>
      <w:r w:rsidR="000A4121" w:rsidRPr="005F0E6D">
        <w:rPr>
          <w:rFonts w:ascii="Times New Roman" w:hAnsi="Times New Roman" w:cs="Times New Roman"/>
          <w:szCs w:val="24"/>
        </w:rPr>
        <w:t>16</w:t>
      </w:r>
      <w:r w:rsidR="0016020A" w:rsidRPr="005F0E6D">
        <w:rPr>
          <w:rFonts w:ascii="Times New Roman" w:hAnsi="Times New Roman" w:cs="Times New Roman"/>
          <w:szCs w:val="24"/>
        </w:rPr>
        <w:t xml:space="preserve">U formulated feed (F), </w:t>
      </w:r>
      <w:r w:rsidR="00AB105F" w:rsidRPr="005F0E6D">
        <w:rPr>
          <w:rFonts w:ascii="Times New Roman" w:hAnsi="Times New Roman" w:cs="Times New Roman"/>
          <w:szCs w:val="24"/>
        </w:rPr>
        <w:t xml:space="preserve">and </w:t>
      </w:r>
      <w:r w:rsidR="0016020A" w:rsidRPr="005F0E6D">
        <w:rPr>
          <w:rFonts w:ascii="Times New Roman" w:hAnsi="Times New Roman" w:cs="Times New Roman"/>
          <w:szCs w:val="24"/>
        </w:rPr>
        <w:t xml:space="preserve">a combination of </w:t>
      </w:r>
      <w:r w:rsidR="00AB105F" w:rsidRPr="005F0E6D">
        <w:rPr>
          <w:rFonts w:ascii="Times New Roman" w:hAnsi="Times New Roman" w:cs="Times New Roman"/>
          <w:szCs w:val="24"/>
        </w:rPr>
        <w:t>the forementioned diets (U, K, F) rotated on a weekly basis to form a mixed diet (M).</w:t>
      </w:r>
    </w:p>
    <w:p w14:paraId="3EDFD315" w14:textId="6A4F1552" w:rsidR="006E3AFA" w:rsidRPr="005F0E6D" w:rsidRDefault="00B0794B" w:rsidP="007451EC">
      <w:pPr>
        <w:pStyle w:val="ListParagraph"/>
        <w:numPr>
          <w:ilvl w:val="3"/>
          <w:numId w:val="18"/>
        </w:numPr>
        <w:spacing w:line="360" w:lineRule="auto"/>
        <w:rPr>
          <w:rFonts w:ascii="Times New Roman" w:hAnsi="Times New Roman" w:cs="Times New Roman"/>
          <w:szCs w:val="24"/>
        </w:rPr>
      </w:pPr>
      <w:r w:rsidRPr="005F0E6D">
        <w:rPr>
          <w:rFonts w:ascii="Times New Roman" w:hAnsi="Times New Roman" w:cs="Times New Roman"/>
          <w:szCs w:val="24"/>
        </w:rPr>
        <w:t>Evaluate gonad quality</w:t>
      </w:r>
      <w:r w:rsidR="00E156F2" w:rsidRPr="005F0E6D">
        <w:rPr>
          <w:rFonts w:ascii="Times New Roman" w:hAnsi="Times New Roman" w:cs="Times New Roman"/>
          <w:szCs w:val="24"/>
        </w:rPr>
        <w:t xml:space="preserve"> (colour, texture, firmness), </w:t>
      </w:r>
      <w:r w:rsidRPr="005F0E6D">
        <w:rPr>
          <w:rFonts w:ascii="Times New Roman" w:hAnsi="Times New Roman" w:cs="Times New Roman"/>
          <w:szCs w:val="24"/>
        </w:rPr>
        <w:t>under the above-mentioned temperatures and feeding regimes</w:t>
      </w:r>
      <w:r w:rsidR="00E156F2" w:rsidRPr="005F0E6D">
        <w:rPr>
          <w:rFonts w:ascii="Times New Roman" w:hAnsi="Times New Roman" w:cs="Times New Roman"/>
          <w:szCs w:val="24"/>
        </w:rPr>
        <w:t xml:space="preserve">, </w:t>
      </w:r>
      <w:r w:rsidRPr="005F0E6D">
        <w:rPr>
          <w:rFonts w:ascii="Times New Roman" w:hAnsi="Times New Roman" w:cs="Times New Roman"/>
          <w:szCs w:val="24"/>
        </w:rPr>
        <w:t xml:space="preserve">to assess the feasibility of gonad enhancement and marketability of the </w:t>
      </w:r>
      <w:proofErr w:type="gramStart"/>
      <w:r w:rsidRPr="005F0E6D">
        <w:rPr>
          <w:rFonts w:ascii="Times New Roman" w:hAnsi="Times New Roman" w:cs="Times New Roman"/>
          <w:szCs w:val="24"/>
        </w:rPr>
        <w:t>Cape sea</w:t>
      </w:r>
      <w:proofErr w:type="gramEnd"/>
      <w:r w:rsidRPr="005F0E6D">
        <w:rPr>
          <w:rFonts w:ascii="Times New Roman" w:hAnsi="Times New Roman" w:cs="Times New Roman"/>
          <w:szCs w:val="24"/>
        </w:rPr>
        <w:t xml:space="preserve"> urchin.</w:t>
      </w:r>
    </w:p>
    <w:p w14:paraId="5B7375F2" w14:textId="69E602D9" w:rsidR="00E156F2" w:rsidRPr="005F0E6D" w:rsidRDefault="00E156F2" w:rsidP="007451EC">
      <w:pPr>
        <w:pStyle w:val="ListParagraph"/>
        <w:numPr>
          <w:ilvl w:val="3"/>
          <w:numId w:val="18"/>
        </w:numPr>
        <w:spacing w:line="360" w:lineRule="auto"/>
        <w:rPr>
          <w:rFonts w:ascii="Times New Roman" w:hAnsi="Times New Roman" w:cs="Times New Roman"/>
          <w:szCs w:val="24"/>
        </w:rPr>
      </w:pPr>
      <w:commentRangeStart w:id="82"/>
      <w:r w:rsidRPr="005F0E6D">
        <w:rPr>
          <w:rFonts w:ascii="Times New Roman" w:hAnsi="Times New Roman" w:cs="Times New Roman"/>
          <w:szCs w:val="24"/>
        </w:rPr>
        <w:t>Assess feed conversion rat</w:t>
      </w:r>
      <w:r w:rsidR="001A2BD0" w:rsidRPr="005F0E6D">
        <w:rPr>
          <w:rFonts w:ascii="Times New Roman" w:hAnsi="Times New Roman" w:cs="Times New Roman"/>
          <w:szCs w:val="24"/>
        </w:rPr>
        <w:t>io</w:t>
      </w:r>
      <w:commentRangeEnd w:id="82"/>
      <w:r w:rsidR="006117A9" w:rsidRPr="005F0E6D">
        <w:rPr>
          <w:rStyle w:val="CommentReference"/>
          <w:rFonts w:ascii="Times New Roman" w:hAnsi="Times New Roman" w:cs="Times New Roman"/>
        </w:rPr>
        <w:commentReference w:id="82"/>
      </w:r>
      <w:r w:rsidRPr="005F0E6D">
        <w:rPr>
          <w:rFonts w:ascii="Times New Roman" w:hAnsi="Times New Roman" w:cs="Times New Roman"/>
          <w:szCs w:val="24"/>
        </w:rPr>
        <w:t xml:space="preserve">, under the above-mentioned temperatures and feeding regimes, of the </w:t>
      </w:r>
      <w:proofErr w:type="gramStart"/>
      <w:r w:rsidRPr="005F0E6D">
        <w:rPr>
          <w:rFonts w:ascii="Times New Roman" w:hAnsi="Times New Roman" w:cs="Times New Roman"/>
          <w:szCs w:val="24"/>
        </w:rPr>
        <w:t>Cape sea</w:t>
      </w:r>
      <w:proofErr w:type="gramEnd"/>
      <w:r w:rsidRPr="005F0E6D">
        <w:rPr>
          <w:rFonts w:ascii="Times New Roman" w:hAnsi="Times New Roman" w:cs="Times New Roman"/>
          <w:szCs w:val="24"/>
        </w:rPr>
        <w:t xml:space="preserve"> urchin.</w:t>
      </w:r>
    </w:p>
    <w:p w14:paraId="1F39F574" w14:textId="0D8A1426" w:rsidR="005E1E46" w:rsidRPr="005F0E6D" w:rsidRDefault="005E1E46" w:rsidP="005F0E6D">
      <w:pPr>
        <w:spacing w:line="360" w:lineRule="auto"/>
        <w:rPr>
          <w:rFonts w:ascii="Times New Roman" w:hAnsi="Times New Roman" w:cs="Times New Roman"/>
          <w:szCs w:val="24"/>
        </w:rPr>
      </w:pPr>
      <w:r w:rsidRPr="005F0E6D">
        <w:rPr>
          <w:rFonts w:ascii="Times New Roman" w:hAnsi="Times New Roman" w:cs="Times New Roman"/>
          <w:szCs w:val="24"/>
        </w:rPr>
        <w:br w:type="page"/>
      </w:r>
    </w:p>
    <w:p w14:paraId="3CDA3467" w14:textId="4A9D0EFB" w:rsidR="005E1E46" w:rsidRPr="005F0E6D" w:rsidRDefault="005E1E46" w:rsidP="005F0E6D">
      <w:pPr>
        <w:pStyle w:val="Heading1"/>
        <w:numPr>
          <w:ilvl w:val="0"/>
          <w:numId w:val="18"/>
        </w:numPr>
        <w:spacing w:line="360" w:lineRule="auto"/>
        <w:rPr>
          <w:rFonts w:ascii="Times New Roman" w:hAnsi="Times New Roman" w:cs="Times New Roman"/>
          <w:b/>
          <w:bCs/>
          <w:color w:val="auto"/>
        </w:rPr>
      </w:pPr>
      <w:bookmarkStart w:id="83" w:name="_Toc151041789"/>
      <w:commentRangeStart w:id="84"/>
      <w:r w:rsidRPr="005F0E6D">
        <w:rPr>
          <w:rFonts w:ascii="Times New Roman" w:hAnsi="Times New Roman" w:cs="Times New Roman"/>
          <w:b/>
          <w:bCs/>
          <w:color w:val="auto"/>
        </w:rPr>
        <w:lastRenderedPageBreak/>
        <w:t>Literature review</w:t>
      </w:r>
      <w:commentRangeEnd w:id="84"/>
      <w:r w:rsidR="00E57BD2">
        <w:rPr>
          <w:rStyle w:val="CommentReference"/>
          <w:rFonts w:asciiTheme="minorHAnsi" w:eastAsiaTheme="minorEastAsia" w:hAnsiTheme="minorHAnsi" w:cstheme="minorBidi"/>
          <w:color w:val="auto"/>
        </w:rPr>
        <w:commentReference w:id="84"/>
      </w:r>
      <w:bookmarkEnd w:id="83"/>
    </w:p>
    <w:p w14:paraId="4EBC4BF6" w14:textId="43F9B8C1" w:rsidR="00022F31" w:rsidRPr="005F0E6D" w:rsidRDefault="006117A9" w:rsidP="005F0E6D">
      <w:pPr>
        <w:spacing w:line="360" w:lineRule="auto"/>
        <w:jc w:val="both"/>
        <w:rPr>
          <w:rFonts w:ascii="Times New Roman" w:hAnsi="Times New Roman" w:cs="Times New Roman"/>
          <w:szCs w:val="24"/>
          <w:u w:val="single"/>
        </w:rPr>
      </w:pPr>
      <w:proofErr w:type="spellStart"/>
      <w:r w:rsidRPr="005F0E6D">
        <w:rPr>
          <w:rFonts w:ascii="Times New Roman" w:hAnsi="Times New Roman" w:cs="Times New Roman"/>
          <w:szCs w:val="24"/>
          <w:u w:val="single"/>
        </w:rPr>
        <w:t>Parachinus</w:t>
      </w:r>
      <w:proofErr w:type="spellEnd"/>
      <w:r w:rsidRPr="005F0E6D">
        <w:rPr>
          <w:rFonts w:ascii="Times New Roman" w:hAnsi="Times New Roman" w:cs="Times New Roman"/>
          <w:szCs w:val="24"/>
          <w:u w:val="single"/>
        </w:rPr>
        <w:t xml:space="preserve"> </w:t>
      </w:r>
      <w:proofErr w:type="spellStart"/>
      <w:r w:rsidRPr="005F0E6D">
        <w:rPr>
          <w:rFonts w:ascii="Times New Roman" w:hAnsi="Times New Roman" w:cs="Times New Roman"/>
          <w:szCs w:val="24"/>
          <w:u w:val="single"/>
        </w:rPr>
        <w:t>angulosus</w:t>
      </w:r>
      <w:proofErr w:type="spellEnd"/>
    </w:p>
    <w:p w14:paraId="7BE7F014" w14:textId="77777777"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What is it? Where does it live? What does it eat?</w:t>
      </w:r>
    </w:p>
    <w:p w14:paraId="3062ECDE" w14:textId="5B50E867"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Does it have value (</w:t>
      </w:r>
      <w:r w:rsidR="0001703E" w:rsidRPr="005F0E6D">
        <w:rPr>
          <w:rFonts w:ascii="Times New Roman" w:hAnsi="Times New Roman" w:cs="Times New Roman"/>
          <w:szCs w:val="24"/>
        </w:rPr>
        <w:t xml:space="preserve">environmental, </w:t>
      </w:r>
      <w:r w:rsidRPr="005F0E6D">
        <w:rPr>
          <w:rFonts w:ascii="Times New Roman" w:hAnsi="Times New Roman" w:cs="Times New Roman"/>
          <w:szCs w:val="24"/>
        </w:rPr>
        <w:t>social, economic, cultural)?</w:t>
      </w:r>
      <w:r w:rsidR="0001703E" w:rsidRPr="005F0E6D">
        <w:rPr>
          <w:rFonts w:ascii="Times New Roman" w:hAnsi="Times New Roman" w:cs="Times New Roman"/>
          <w:szCs w:val="24"/>
        </w:rPr>
        <w:t xml:space="preserve"> What’s </w:t>
      </w:r>
      <w:proofErr w:type="spellStart"/>
      <w:r w:rsidR="0001703E" w:rsidRPr="005F0E6D">
        <w:rPr>
          <w:rFonts w:ascii="Times New Roman" w:hAnsi="Times New Roman" w:cs="Times New Roman"/>
          <w:szCs w:val="24"/>
        </w:rPr>
        <w:t>it’s</w:t>
      </w:r>
      <w:proofErr w:type="spellEnd"/>
      <w:r w:rsidR="0001703E" w:rsidRPr="005F0E6D">
        <w:rPr>
          <w:rFonts w:ascii="Times New Roman" w:hAnsi="Times New Roman" w:cs="Times New Roman"/>
          <w:szCs w:val="24"/>
        </w:rPr>
        <w:t xml:space="preserve"> role in the food web?</w:t>
      </w:r>
    </w:p>
    <w:p w14:paraId="2C8EDE21" w14:textId="5F7E464D"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 xml:space="preserve">How does </w:t>
      </w:r>
      <w:proofErr w:type="spellStart"/>
      <w:proofErr w:type="gramStart"/>
      <w:r w:rsidRPr="005F0E6D">
        <w:rPr>
          <w:rFonts w:ascii="Times New Roman" w:hAnsi="Times New Roman" w:cs="Times New Roman"/>
          <w:szCs w:val="24"/>
        </w:rPr>
        <w:t>it’s</w:t>
      </w:r>
      <w:proofErr w:type="spellEnd"/>
      <w:proofErr w:type="gramEnd"/>
      <w:r w:rsidRPr="005F0E6D">
        <w:rPr>
          <w:rFonts w:ascii="Times New Roman" w:hAnsi="Times New Roman" w:cs="Times New Roman"/>
          <w:szCs w:val="24"/>
        </w:rPr>
        <w:t xml:space="preserve"> value compare to other urchin species?</w:t>
      </w:r>
    </w:p>
    <w:p w14:paraId="35293C62" w14:textId="2D8D7828"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Does this project relate to any gaps in our knowledge about the species?</w:t>
      </w:r>
    </w:p>
    <w:p w14:paraId="79AEE9B1" w14:textId="77777777" w:rsidR="006117A9" w:rsidRPr="005F0E6D" w:rsidRDefault="006117A9" w:rsidP="005F0E6D">
      <w:pPr>
        <w:pStyle w:val="ListParagraph"/>
        <w:spacing w:line="360" w:lineRule="auto"/>
        <w:jc w:val="both"/>
        <w:rPr>
          <w:rFonts w:ascii="Times New Roman" w:hAnsi="Times New Roman" w:cs="Times New Roman"/>
          <w:szCs w:val="24"/>
        </w:rPr>
      </w:pPr>
    </w:p>
    <w:p w14:paraId="0186D37A" w14:textId="5CD077E1" w:rsidR="006117A9" w:rsidRPr="005F0E6D" w:rsidRDefault="006117A9" w:rsidP="005F0E6D">
      <w:pPr>
        <w:spacing w:line="360" w:lineRule="auto"/>
        <w:jc w:val="both"/>
        <w:rPr>
          <w:rFonts w:ascii="Times New Roman" w:hAnsi="Times New Roman" w:cs="Times New Roman"/>
          <w:szCs w:val="24"/>
          <w:u w:val="single"/>
        </w:rPr>
      </w:pPr>
      <w:r w:rsidRPr="005F0E6D">
        <w:rPr>
          <w:rFonts w:ascii="Times New Roman" w:hAnsi="Times New Roman" w:cs="Times New Roman"/>
          <w:szCs w:val="24"/>
          <w:u w:val="single"/>
        </w:rPr>
        <w:t>Echinoculture</w:t>
      </w:r>
    </w:p>
    <w:p w14:paraId="79B0E6AB" w14:textId="44B04CF3"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Sea urchin market analysis/summary</w:t>
      </w:r>
    </w:p>
    <w:p w14:paraId="18FDD4E6" w14:textId="5851D988"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 xml:space="preserve">Areas of controversy or need for </w:t>
      </w:r>
      <w:proofErr w:type="gramStart"/>
      <w:r w:rsidRPr="005F0E6D">
        <w:rPr>
          <w:rFonts w:ascii="Times New Roman" w:hAnsi="Times New Roman" w:cs="Times New Roman"/>
          <w:szCs w:val="24"/>
        </w:rPr>
        <w:t>improvement</w:t>
      </w:r>
      <w:proofErr w:type="gramEnd"/>
    </w:p>
    <w:p w14:paraId="13825A1E" w14:textId="30B0F9BB"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Does this project relate to any gaps within the industry?</w:t>
      </w:r>
    </w:p>
    <w:p w14:paraId="78299FB1" w14:textId="77777777" w:rsidR="006117A9" w:rsidRPr="005F0E6D" w:rsidRDefault="006117A9" w:rsidP="005F0E6D">
      <w:pPr>
        <w:pStyle w:val="ListParagraph"/>
        <w:spacing w:line="360" w:lineRule="auto"/>
        <w:jc w:val="both"/>
        <w:rPr>
          <w:rFonts w:ascii="Times New Roman" w:hAnsi="Times New Roman" w:cs="Times New Roman"/>
          <w:szCs w:val="24"/>
        </w:rPr>
      </w:pPr>
    </w:p>
    <w:p w14:paraId="32A9CFD4" w14:textId="62B83E51" w:rsidR="006117A9" w:rsidRPr="005F0E6D" w:rsidRDefault="006117A9" w:rsidP="005F0E6D">
      <w:pPr>
        <w:spacing w:line="360" w:lineRule="auto"/>
        <w:jc w:val="both"/>
        <w:rPr>
          <w:rFonts w:ascii="Times New Roman" w:hAnsi="Times New Roman" w:cs="Times New Roman"/>
          <w:szCs w:val="24"/>
          <w:u w:val="single"/>
        </w:rPr>
      </w:pPr>
      <w:r w:rsidRPr="005F0E6D">
        <w:rPr>
          <w:rFonts w:ascii="Times New Roman" w:hAnsi="Times New Roman" w:cs="Times New Roman"/>
          <w:szCs w:val="24"/>
          <w:u w:val="single"/>
        </w:rPr>
        <w:t>Expectations/Previous work</w:t>
      </w:r>
    </w:p>
    <w:p w14:paraId="0AE3A671" w14:textId="49FE6913"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Has anyone done anything similar? What did they find?</w:t>
      </w:r>
    </w:p>
    <w:p w14:paraId="27AF75C0" w14:textId="6846F937"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highlight w:val="yellow"/>
        </w:rPr>
        <w:t>What are factors that have affected gonad quality/growth rate/feeding rate for other species?</w:t>
      </w:r>
    </w:p>
    <w:p w14:paraId="328E2B0A" w14:textId="77777777" w:rsidR="0001703E" w:rsidRPr="005F0E6D" w:rsidRDefault="0001703E" w:rsidP="005F0E6D">
      <w:pPr>
        <w:pStyle w:val="ListParagraph"/>
        <w:spacing w:line="360" w:lineRule="auto"/>
        <w:jc w:val="both"/>
        <w:rPr>
          <w:rFonts w:ascii="Times New Roman" w:hAnsi="Times New Roman" w:cs="Times New Roman"/>
          <w:szCs w:val="24"/>
        </w:rPr>
      </w:pPr>
    </w:p>
    <w:p w14:paraId="26D092B7" w14:textId="6507438D" w:rsidR="0001703E" w:rsidRPr="005F0E6D" w:rsidRDefault="0001703E" w:rsidP="005F0E6D">
      <w:pPr>
        <w:spacing w:line="360" w:lineRule="auto"/>
        <w:jc w:val="both"/>
        <w:rPr>
          <w:rFonts w:ascii="Times New Roman" w:hAnsi="Times New Roman" w:cs="Times New Roman"/>
          <w:szCs w:val="24"/>
          <w:u w:val="single"/>
        </w:rPr>
      </w:pPr>
      <w:r w:rsidRPr="005F0E6D">
        <w:rPr>
          <w:rFonts w:ascii="Times New Roman" w:hAnsi="Times New Roman" w:cs="Times New Roman"/>
          <w:szCs w:val="24"/>
          <w:u w:val="single"/>
        </w:rPr>
        <w:t>This project</w:t>
      </w:r>
    </w:p>
    <w:p w14:paraId="0FAB385C" w14:textId="5A23DE49" w:rsidR="0001703E"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Motivation for the factors I am considering &amp; methodology followed</w:t>
      </w:r>
      <w:r w:rsidR="0001703E" w:rsidRPr="005F0E6D">
        <w:rPr>
          <w:rFonts w:ascii="Times New Roman" w:hAnsi="Times New Roman" w:cs="Times New Roman"/>
          <w:szCs w:val="24"/>
        </w:rPr>
        <w:t>:</w:t>
      </w:r>
    </w:p>
    <w:p w14:paraId="59AC8372" w14:textId="47946EA3" w:rsidR="0001703E" w:rsidRDefault="0001703E" w:rsidP="005F0E6D">
      <w:pPr>
        <w:pStyle w:val="ListParagraph"/>
        <w:numPr>
          <w:ilvl w:val="1"/>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Feeds chosen: is it what they naturally eat? (</w:t>
      </w:r>
      <w:r w:rsidR="007451EC">
        <w:rPr>
          <w:rFonts w:ascii="Times New Roman" w:hAnsi="Times New Roman" w:cs="Times New Roman"/>
          <w:szCs w:val="24"/>
        </w:rPr>
        <w:t xml:space="preserve">e.g., </w:t>
      </w:r>
      <w:r w:rsidR="007451EC">
        <w:rPr>
          <w:rFonts w:ascii="Times New Roman" w:hAnsi="Times New Roman" w:cs="Times New Roman"/>
          <w:i/>
          <w:iCs/>
          <w:szCs w:val="24"/>
        </w:rPr>
        <w:t>E</w:t>
      </w:r>
      <w:r w:rsidRPr="007451EC">
        <w:rPr>
          <w:rFonts w:ascii="Times New Roman" w:hAnsi="Times New Roman" w:cs="Times New Roman"/>
          <w:i/>
          <w:iCs/>
          <w:szCs w:val="24"/>
        </w:rPr>
        <w:t>cklonia maxima</w:t>
      </w:r>
      <w:r w:rsidRPr="005F0E6D">
        <w:rPr>
          <w:rFonts w:ascii="Times New Roman" w:hAnsi="Times New Roman" w:cs="Times New Roman"/>
          <w:szCs w:val="24"/>
        </w:rPr>
        <w:t xml:space="preserve"> characterizes the environments usually populated by </w:t>
      </w:r>
      <w:r w:rsidR="007451EC">
        <w:rPr>
          <w:rFonts w:ascii="Times New Roman" w:hAnsi="Times New Roman" w:cs="Times New Roman"/>
          <w:i/>
          <w:iCs/>
          <w:szCs w:val="24"/>
        </w:rPr>
        <w:t>P</w:t>
      </w:r>
      <w:r w:rsidRPr="007451EC">
        <w:rPr>
          <w:rFonts w:ascii="Times New Roman" w:hAnsi="Times New Roman" w:cs="Times New Roman"/>
          <w:i/>
          <w:iCs/>
          <w:szCs w:val="24"/>
        </w:rPr>
        <w:t>. angulosus</w:t>
      </w:r>
      <w:r w:rsidRPr="005F0E6D">
        <w:rPr>
          <w:rFonts w:ascii="Times New Roman" w:hAnsi="Times New Roman" w:cs="Times New Roman"/>
          <w:szCs w:val="24"/>
        </w:rPr>
        <w:t>)</w:t>
      </w:r>
    </w:p>
    <w:p w14:paraId="78FDC4B9" w14:textId="0EE0D557" w:rsidR="003B4D62" w:rsidRDefault="003B4D62" w:rsidP="005F0E6D">
      <w:pPr>
        <w:pStyle w:val="ListParagraph"/>
        <w:numPr>
          <w:ilvl w:val="1"/>
          <w:numId w:val="17"/>
        </w:numPr>
        <w:spacing w:line="360" w:lineRule="auto"/>
        <w:jc w:val="both"/>
        <w:rPr>
          <w:rFonts w:ascii="Times New Roman" w:hAnsi="Times New Roman" w:cs="Times New Roman"/>
          <w:szCs w:val="24"/>
        </w:rPr>
      </w:pPr>
      <w:r>
        <w:rPr>
          <w:rFonts w:ascii="Times New Roman" w:hAnsi="Times New Roman" w:cs="Times New Roman"/>
          <w:szCs w:val="24"/>
        </w:rPr>
        <w:t xml:space="preserve">Temperatures </w:t>
      </w:r>
      <w:proofErr w:type="gramStart"/>
      <w:r>
        <w:rPr>
          <w:rFonts w:ascii="Times New Roman" w:hAnsi="Times New Roman" w:cs="Times New Roman"/>
          <w:szCs w:val="24"/>
        </w:rPr>
        <w:t>chosen</w:t>
      </w:r>
      <w:proofErr w:type="gramEnd"/>
    </w:p>
    <w:p w14:paraId="5CAFF841" w14:textId="3841EB63" w:rsidR="003B4D62" w:rsidRDefault="003B4D62" w:rsidP="005F0E6D">
      <w:pPr>
        <w:pStyle w:val="ListParagraph"/>
        <w:numPr>
          <w:ilvl w:val="1"/>
          <w:numId w:val="17"/>
        </w:numPr>
        <w:spacing w:line="360" w:lineRule="auto"/>
        <w:jc w:val="both"/>
        <w:rPr>
          <w:rFonts w:ascii="Times New Roman" w:hAnsi="Times New Roman" w:cs="Times New Roman"/>
          <w:szCs w:val="24"/>
        </w:rPr>
      </w:pPr>
      <w:r>
        <w:rPr>
          <w:rFonts w:ascii="Times New Roman" w:hAnsi="Times New Roman" w:cs="Times New Roman"/>
          <w:szCs w:val="24"/>
        </w:rPr>
        <w:t xml:space="preserve">How does my methodology compare with other </w:t>
      </w:r>
      <w:proofErr w:type="gramStart"/>
      <w:r>
        <w:rPr>
          <w:rFonts w:ascii="Times New Roman" w:hAnsi="Times New Roman" w:cs="Times New Roman"/>
          <w:szCs w:val="24"/>
        </w:rPr>
        <w:t>studies</w:t>
      </w:r>
      <w:proofErr w:type="gramEnd"/>
    </w:p>
    <w:p w14:paraId="3A275583" w14:textId="36EF0B13" w:rsidR="003B4D62" w:rsidRPr="003B4D62" w:rsidRDefault="006E714E" w:rsidP="003B4D62">
      <w:pPr>
        <w:pStyle w:val="ListParagraph"/>
        <w:numPr>
          <w:ilvl w:val="0"/>
          <w:numId w:val="17"/>
        </w:numPr>
        <w:spacing w:line="360" w:lineRule="auto"/>
        <w:jc w:val="both"/>
        <w:rPr>
          <w:rFonts w:ascii="Times New Roman" w:hAnsi="Times New Roman" w:cs="Times New Roman"/>
          <w:szCs w:val="24"/>
        </w:rPr>
      </w:pPr>
      <w:r>
        <w:rPr>
          <w:rFonts w:ascii="Times New Roman" w:hAnsi="Times New Roman" w:cs="Times New Roman"/>
          <w:szCs w:val="24"/>
        </w:rPr>
        <w:t xml:space="preserve">My expectations from the project? </w:t>
      </w:r>
    </w:p>
    <w:p w14:paraId="4C91ED35" w14:textId="77777777" w:rsidR="006117A9" w:rsidRPr="005F0E6D" w:rsidRDefault="006117A9" w:rsidP="005F0E6D">
      <w:pPr>
        <w:pStyle w:val="ListParagraph"/>
        <w:spacing w:line="360" w:lineRule="auto"/>
        <w:jc w:val="both"/>
        <w:rPr>
          <w:rFonts w:ascii="Times New Roman" w:hAnsi="Times New Roman" w:cs="Times New Roman"/>
          <w:szCs w:val="24"/>
        </w:rPr>
      </w:pPr>
    </w:p>
    <w:p w14:paraId="6DD4C7E5" w14:textId="17059CB2" w:rsidR="005E1E46" w:rsidRPr="005F0E6D" w:rsidRDefault="005E1E46" w:rsidP="005F0E6D">
      <w:pPr>
        <w:spacing w:line="360" w:lineRule="auto"/>
        <w:rPr>
          <w:rFonts w:ascii="Times New Roman" w:hAnsi="Times New Roman" w:cs="Times New Roman"/>
          <w:szCs w:val="24"/>
        </w:rPr>
      </w:pPr>
      <w:r w:rsidRPr="005F0E6D">
        <w:rPr>
          <w:rFonts w:ascii="Times New Roman" w:hAnsi="Times New Roman" w:cs="Times New Roman"/>
          <w:szCs w:val="24"/>
        </w:rPr>
        <w:br w:type="page"/>
      </w:r>
    </w:p>
    <w:p w14:paraId="696A879F" w14:textId="08BBE497" w:rsidR="00233F9E" w:rsidRPr="005F0E6D" w:rsidRDefault="0001703E" w:rsidP="005F0E6D">
      <w:pPr>
        <w:pStyle w:val="Heading1"/>
        <w:numPr>
          <w:ilvl w:val="0"/>
          <w:numId w:val="18"/>
        </w:numPr>
        <w:spacing w:line="360" w:lineRule="auto"/>
        <w:rPr>
          <w:rFonts w:ascii="Times New Roman" w:hAnsi="Times New Roman" w:cs="Times New Roman"/>
          <w:b/>
          <w:bCs/>
          <w:color w:val="auto"/>
        </w:rPr>
      </w:pPr>
      <w:bookmarkStart w:id="85" w:name="_Toc151041790"/>
      <w:r w:rsidRPr="005F0E6D">
        <w:rPr>
          <w:rFonts w:ascii="Times New Roman" w:hAnsi="Times New Roman" w:cs="Times New Roman"/>
          <w:b/>
          <w:bCs/>
          <w:color w:val="auto"/>
        </w:rPr>
        <w:lastRenderedPageBreak/>
        <w:t>Materials and methods</w:t>
      </w:r>
      <w:bookmarkEnd w:id="85"/>
    </w:p>
    <w:p w14:paraId="5227F027" w14:textId="3DE0F781" w:rsidR="0001703E" w:rsidRDefault="0001703E" w:rsidP="005F0E6D">
      <w:pPr>
        <w:pStyle w:val="Heading2"/>
        <w:numPr>
          <w:ilvl w:val="1"/>
          <w:numId w:val="18"/>
        </w:numPr>
        <w:spacing w:line="360" w:lineRule="auto"/>
        <w:rPr>
          <w:rFonts w:ascii="Times New Roman" w:hAnsi="Times New Roman" w:cs="Times New Roman"/>
          <w:color w:val="auto"/>
        </w:rPr>
      </w:pPr>
      <w:bookmarkStart w:id="86" w:name="_Toc151041791"/>
      <w:r w:rsidRPr="005F0E6D">
        <w:rPr>
          <w:rFonts w:ascii="Times New Roman" w:hAnsi="Times New Roman" w:cs="Times New Roman"/>
          <w:color w:val="auto"/>
        </w:rPr>
        <w:t>Ethics statement</w:t>
      </w:r>
      <w:bookmarkEnd w:id="86"/>
    </w:p>
    <w:p w14:paraId="2CBF4310" w14:textId="77777777" w:rsidR="00172FAB" w:rsidRPr="00172FAB" w:rsidRDefault="00172FAB" w:rsidP="00172FAB"/>
    <w:p w14:paraId="43A445D9" w14:textId="656D272F" w:rsidR="0001703E" w:rsidRPr="005F0E6D" w:rsidRDefault="0001703E" w:rsidP="005F0E6D">
      <w:pPr>
        <w:spacing w:line="360" w:lineRule="auto"/>
        <w:rPr>
          <w:rFonts w:ascii="Times New Roman" w:hAnsi="Times New Roman" w:cs="Times New Roman"/>
        </w:rPr>
      </w:pPr>
      <w:r w:rsidRPr="005F0E6D">
        <w:rPr>
          <w:rFonts w:ascii="Times New Roman" w:hAnsi="Times New Roman" w:cs="Times New Roman"/>
        </w:rPr>
        <w:t xml:space="preserve">Wild </w:t>
      </w:r>
      <w:del w:id="87" w:author="Brett Marc Macey" w:date="2023-11-24T08:19:00Z">
        <w:r w:rsidRPr="005F0E6D" w:rsidDel="004209E5">
          <w:rPr>
            <w:rFonts w:ascii="Times New Roman" w:hAnsi="Times New Roman" w:cs="Times New Roman"/>
          </w:rPr>
          <w:delText xml:space="preserve">individuals of </w:delText>
        </w:r>
      </w:del>
      <w:r w:rsidRPr="005F0E6D">
        <w:rPr>
          <w:rFonts w:ascii="Times New Roman" w:hAnsi="Times New Roman" w:cs="Times New Roman"/>
          <w:i/>
          <w:iCs/>
          <w:szCs w:val="24"/>
        </w:rPr>
        <w:t>Parechinus angulosus</w:t>
      </w:r>
      <w:r w:rsidRPr="005F0E6D">
        <w:rPr>
          <w:rFonts w:ascii="Times New Roman" w:hAnsi="Times New Roman" w:cs="Times New Roman"/>
          <w:szCs w:val="24"/>
        </w:rPr>
        <w:t xml:space="preserve"> were collected in </w:t>
      </w:r>
      <w:ins w:id="88" w:author="Brett Marc Macey" w:date="2023-11-24T08:20:00Z">
        <w:r w:rsidR="004209E5">
          <w:rPr>
            <w:rFonts w:ascii="Times New Roman" w:hAnsi="Times New Roman" w:cs="Times New Roman"/>
            <w:szCs w:val="24"/>
          </w:rPr>
          <w:t xml:space="preserve">rock pools in front of the DFFE Marine Research Aquarium in </w:t>
        </w:r>
      </w:ins>
      <w:r w:rsidRPr="005F0E6D">
        <w:rPr>
          <w:rFonts w:ascii="Times New Roman" w:hAnsi="Times New Roman" w:cs="Times New Roman"/>
          <w:szCs w:val="24"/>
        </w:rPr>
        <w:t>Sea Point, Cape Town</w:t>
      </w:r>
      <w:ins w:id="89" w:author="Brett Marc Macey" w:date="2023-11-24T08:22:00Z">
        <w:r w:rsidR="00595F1D">
          <w:rPr>
            <w:rFonts w:ascii="Times New Roman" w:hAnsi="Times New Roman" w:cs="Times New Roman"/>
            <w:szCs w:val="24"/>
          </w:rPr>
          <w:t xml:space="preserve"> </w:t>
        </w:r>
        <w:r w:rsidR="00595F1D" w:rsidRPr="00595F1D">
          <w:rPr>
            <w:rFonts w:ascii="Times New Roman" w:hAnsi="Times New Roman" w:cs="Times New Roman"/>
            <w:szCs w:val="24"/>
          </w:rPr>
          <w:t>(33° 55' 6.492'' S, 18° 22' 52.572'' E)</w:t>
        </w:r>
      </w:ins>
      <w:r w:rsidRPr="005F0E6D">
        <w:rPr>
          <w:rFonts w:ascii="Times New Roman" w:hAnsi="Times New Roman" w:cs="Times New Roman"/>
          <w:szCs w:val="24"/>
        </w:rPr>
        <w:t xml:space="preserve">. </w:t>
      </w:r>
      <w:r w:rsidR="007021D1" w:rsidRPr="005F0E6D">
        <w:rPr>
          <w:rFonts w:ascii="Times New Roman" w:hAnsi="Times New Roman" w:cs="Times New Roman"/>
          <w:szCs w:val="24"/>
        </w:rPr>
        <w:t>This site is not privately owned or protected in any way, according to South African legislation (</w:t>
      </w:r>
      <w:r w:rsidR="006F3F01">
        <w:rPr>
          <w:rFonts w:ascii="Times New Roman" w:hAnsi="Times New Roman" w:cs="Times New Roman"/>
          <w:szCs w:val="24"/>
        </w:rPr>
        <w:t>SAFLII, 2019</w:t>
      </w:r>
      <w:r w:rsidR="007021D1" w:rsidRPr="005F0E6D">
        <w:rPr>
          <w:rFonts w:ascii="Times New Roman" w:hAnsi="Times New Roman" w:cs="Times New Roman"/>
          <w:szCs w:val="24"/>
        </w:rPr>
        <w:t xml:space="preserve">). This study did not include endangered or protected species. All experimental procedures on animals </w:t>
      </w:r>
      <w:proofErr w:type="gramStart"/>
      <w:r w:rsidR="007021D1" w:rsidRPr="005F0E6D">
        <w:rPr>
          <w:rFonts w:ascii="Times New Roman" w:hAnsi="Times New Roman" w:cs="Times New Roman"/>
          <w:szCs w:val="24"/>
        </w:rPr>
        <w:t>were in compliance with</w:t>
      </w:r>
      <w:proofErr w:type="gramEnd"/>
      <w:r w:rsidR="007021D1" w:rsidRPr="005F0E6D">
        <w:rPr>
          <w:rFonts w:ascii="Times New Roman" w:hAnsi="Times New Roman" w:cs="Times New Roman"/>
          <w:szCs w:val="24"/>
        </w:rPr>
        <w:t xml:space="preserve"> the welfare guidelines of the D</w:t>
      </w:r>
      <w:del w:id="90" w:author="Brett Marc Macey" w:date="2023-11-24T08:40:00Z">
        <w:r w:rsidR="007021D1" w:rsidRPr="005F0E6D" w:rsidDel="00A6080E">
          <w:rPr>
            <w:rFonts w:ascii="Times New Roman" w:hAnsi="Times New Roman" w:cs="Times New Roman"/>
            <w:szCs w:val="24"/>
          </w:rPr>
          <w:delText>E</w:delText>
        </w:r>
      </w:del>
      <w:r w:rsidR="007021D1" w:rsidRPr="005F0E6D">
        <w:rPr>
          <w:rFonts w:ascii="Times New Roman" w:hAnsi="Times New Roman" w:cs="Times New Roman"/>
          <w:szCs w:val="24"/>
        </w:rPr>
        <w:t>FF</w:t>
      </w:r>
      <w:ins w:id="91" w:author="Brett Marc Macey" w:date="2023-11-24T08:40:00Z">
        <w:r w:rsidR="00A6080E">
          <w:rPr>
            <w:rFonts w:ascii="Times New Roman" w:hAnsi="Times New Roman" w:cs="Times New Roman"/>
            <w:szCs w:val="24"/>
          </w:rPr>
          <w:t>E</w:t>
        </w:r>
      </w:ins>
      <w:r w:rsidR="00EB57D0" w:rsidRPr="005F0E6D">
        <w:rPr>
          <w:rFonts w:ascii="Times New Roman" w:hAnsi="Times New Roman" w:cs="Times New Roman"/>
          <w:szCs w:val="24"/>
        </w:rPr>
        <w:t xml:space="preserve">. </w:t>
      </w:r>
      <w:r w:rsidR="006F3F01">
        <w:rPr>
          <w:rFonts w:ascii="Times New Roman" w:hAnsi="Times New Roman" w:cs="Times New Roman"/>
          <w:szCs w:val="24"/>
        </w:rPr>
        <w:t>Daily biosecurity checks were performed for the duration of the study</w:t>
      </w:r>
      <w:ins w:id="92" w:author="Brett Marc Macey" w:date="2023-11-24T08:40:00Z">
        <w:r w:rsidR="00A6080E">
          <w:rPr>
            <w:rFonts w:ascii="Times New Roman" w:hAnsi="Times New Roman" w:cs="Times New Roman"/>
            <w:szCs w:val="24"/>
          </w:rPr>
          <w:t xml:space="preserve"> according to the Biosecurity </w:t>
        </w:r>
      </w:ins>
      <w:ins w:id="93" w:author="Brett Marc Macey" w:date="2023-11-24T08:41:00Z">
        <w:r w:rsidR="00A6080E">
          <w:rPr>
            <w:rFonts w:ascii="Times New Roman" w:hAnsi="Times New Roman" w:cs="Times New Roman"/>
            <w:szCs w:val="24"/>
          </w:rPr>
          <w:t>standard of the DFFE</w:t>
        </w:r>
      </w:ins>
      <w:r w:rsidR="006F3F01">
        <w:rPr>
          <w:rFonts w:ascii="Times New Roman" w:hAnsi="Times New Roman" w:cs="Times New Roman"/>
          <w:szCs w:val="24"/>
        </w:rPr>
        <w:t xml:space="preserve">. </w:t>
      </w:r>
    </w:p>
    <w:p w14:paraId="44FA8F1D" w14:textId="77777777" w:rsidR="0001703E" w:rsidRPr="005F0E6D" w:rsidRDefault="0001703E" w:rsidP="005F0E6D">
      <w:pPr>
        <w:spacing w:line="360" w:lineRule="auto"/>
        <w:rPr>
          <w:rFonts w:ascii="Times New Roman" w:hAnsi="Times New Roman" w:cs="Times New Roman"/>
        </w:rPr>
      </w:pPr>
    </w:p>
    <w:p w14:paraId="605E55BD" w14:textId="49332FB5" w:rsidR="00E91B6E" w:rsidRDefault="007021D1" w:rsidP="005F0E6D">
      <w:pPr>
        <w:pStyle w:val="Heading2"/>
        <w:numPr>
          <w:ilvl w:val="1"/>
          <w:numId w:val="18"/>
        </w:numPr>
        <w:spacing w:line="360" w:lineRule="auto"/>
        <w:rPr>
          <w:rFonts w:ascii="Times New Roman" w:hAnsi="Times New Roman" w:cs="Times New Roman"/>
          <w:color w:val="auto"/>
        </w:rPr>
      </w:pPr>
      <w:bookmarkStart w:id="94" w:name="_Toc151041792"/>
      <w:r w:rsidRPr="005F0E6D">
        <w:rPr>
          <w:rFonts w:ascii="Times New Roman" w:hAnsi="Times New Roman" w:cs="Times New Roman"/>
          <w:color w:val="auto"/>
        </w:rPr>
        <w:t>Sea urchin collection</w:t>
      </w:r>
      <w:bookmarkEnd w:id="94"/>
    </w:p>
    <w:p w14:paraId="06533A5A" w14:textId="77777777" w:rsidR="00172FAB" w:rsidRPr="00172FAB" w:rsidRDefault="00172FAB" w:rsidP="00172FAB"/>
    <w:p w14:paraId="722ED84B" w14:textId="774D1072" w:rsidR="009168AB" w:rsidRPr="005F0E6D" w:rsidRDefault="00357F88" w:rsidP="005F0E6D">
      <w:pPr>
        <w:spacing w:line="360" w:lineRule="auto"/>
        <w:jc w:val="both"/>
        <w:rPr>
          <w:rFonts w:ascii="Times New Roman" w:hAnsi="Times New Roman" w:cs="Times New Roman"/>
          <w:szCs w:val="24"/>
        </w:rPr>
      </w:pPr>
      <w:r w:rsidRPr="005F0E6D">
        <w:rPr>
          <w:rFonts w:ascii="Times New Roman" w:hAnsi="Times New Roman" w:cs="Times New Roman"/>
          <w:szCs w:val="24"/>
        </w:rPr>
        <w:t>The sea urchins (</w:t>
      </w:r>
      <w:r w:rsidRPr="005F0E6D">
        <w:rPr>
          <w:rFonts w:ascii="Times New Roman" w:hAnsi="Times New Roman" w:cs="Times New Roman"/>
          <w:i/>
          <w:iCs/>
          <w:szCs w:val="24"/>
        </w:rPr>
        <w:t>Parechinus angulosus</w:t>
      </w:r>
      <w:r w:rsidRPr="005F0E6D">
        <w:rPr>
          <w:rFonts w:ascii="Times New Roman" w:hAnsi="Times New Roman" w:cs="Times New Roman"/>
          <w:szCs w:val="24"/>
        </w:rPr>
        <w:t xml:space="preserve">) </w:t>
      </w:r>
      <w:r w:rsidR="007021D1" w:rsidRPr="005F0E6D">
        <w:rPr>
          <w:rFonts w:ascii="Times New Roman" w:hAnsi="Times New Roman" w:cs="Times New Roman"/>
          <w:szCs w:val="24"/>
        </w:rPr>
        <w:t>were</w:t>
      </w:r>
      <w:r w:rsidRPr="005F0E6D">
        <w:rPr>
          <w:rFonts w:ascii="Times New Roman" w:hAnsi="Times New Roman" w:cs="Times New Roman"/>
          <w:szCs w:val="24"/>
        </w:rPr>
        <w:t xml:space="preserve"> collected from </w:t>
      </w:r>
      <w:r w:rsidR="007021D1" w:rsidRPr="005F0E6D">
        <w:rPr>
          <w:rFonts w:ascii="Times New Roman" w:hAnsi="Times New Roman" w:cs="Times New Roman"/>
          <w:szCs w:val="24"/>
        </w:rPr>
        <w:t xml:space="preserve">the rock pools </w:t>
      </w:r>
      <w:r w:rsidRPr="005F0E6D">
        <w:rPr>
          <w:rFonts w:ascii="Times New Roman" w:hAnsi="Times New Roman" w:cs="Times New Roman"/>
          <w:szCs w:val="24"/>
        </w:rPr>
        <w:t xml:space="preserve">in front of the Marine Research Aquarium in Sea Point </w:t>
      </w:r>
      <w:r w:rsidR="007021D1" w:rsidRPr="005F0E6D">
        <w:rPr>
          <w:rFonts w:ascii="Times New Roman" w:hAnsi="Times New Roman" w:cs="Times New Roman"/>
          <w:szCs w:val="24"/>
        </w:rPr>
        <w:t xml:space="preserve">in May 2023. </w:t>
      </w:r>
      <w:ins w:id="95" w:author="Brett Marc Macey" w:date="2023-11-24T08:41:00Z">
        <w:r w:rsidR="00A6080E">
          <w:rPr>
            <w:rFonts w:ascii="Times New Roman" w:hAnsi="Times New Roman" w:cs="Times New Roman"/>
            <w:szCs w:val="24"/>
          </w:rPr>
          <w:t xml:space="preserve">A total of </w:t>
        </w:r>
      </w:ins>
      <w:commentRangeStart w:id="96"/>
      <w:r w:rsidR="006F3F01">
        <w:rPr>
          <w:rFonts w:ascii="Times New Roman" w:hAnsi="Times New Roman" w:cs="Times New Roman"/>
          <w:szCs w:val="24"/>
        </w:rPr>
        <w:t>650</w:t>
      </w:r>
      <w:r w:rsidR="007021D1" w:rsidRPr="005F0E6D">
        <w:rPr>
          <w:rFonts w:ascii="Times New Roman" w:hAnsi="Times New Roman" w:cs="Times New Roman"/>
          <w:szCs w:val="24"/>
        </w:rPr>
        <w:t xml:space="preserve"> </w:t>
      </w:r>
      <w:commentRangeEnd w:id="96"/>
      <w:r w:rsidR="00A6080E">
        <w:rPr>
          <w:rStyle w:val="CommentReference"/>
        </w:rPr>
        <w:commentReference w:id="96"/>
      </w:r>
      <w:r w:rsidR="007021D1" w:rsidRPr="005F0E6D">
        <w:rPr>
          <w:rFonts w:ascii="Times New Roman" w:hAnsi="Times New Roman" w:cs="Times New Roman"/>
          <w:szCs w:val="24"/>
        </w:rPr>
        <w:t xml:space="preserve">individuals of an average size of 4cm diameter were collected and immediately transported to plastic tanks with </w:t>
      </w:r>
      <w:commentRangeStart w:id="97"/>
      <w:r w:rsidR="007021D1" w:rsidRPr="005F0E6D">
        <w:rPr>
          <w:rFonts w:ascii="Times New Roman" w:hAnsi="Times New Roman" w:cs="Times New Roman"/>
          <w:szCs w:val="24"/>
        </w:rPr>
        <w:t xml:space="preserve">recirculating sea water </w:t>
      </w:r>
      <w:commentRangeEnd w:id="97"/>
      <w:r w:rsidR="00A6080E">
        <w:rPr>
          <w:rStyle w:val="CommentReference"/>
        </w:rPr>
        <w:commentReference w:id="97"/>
      </w:r>
      <w:r w:rsidR="007021D1" w:rsidRPr="005F0E6D">
        <w:rPr>
          <w:rFonts w:ascii="Times New Roman" w:hAnsi="Times New Roman" w:cs="Times New Roman"/>
          <w:szCs w:val="24"/>
        </w:rPr>
        <w:t xml:space="preserve">at the Marine Research Aquarium. Prior to the start of the experiment the urchins were </w:t>
      </w:r>
      <w:commentRangeStart w:id="98"/>
      <w:r w:rsidR="007021D1" w:rsidRPr="005F0E6D">
        <w:rPr>
          <w:rFonts w:ascii="Times New Roman" w:hAnsi="Times New Roman" w:cs="Times New Roman"/>
          <w:szCs w:val="24"/>
        </w:rPr>
        <w:t xml:space="preserve">weaned </w:t>
      </w:r>
      <w:r w:rsidR="006F3F01" w:rsidRPr="005F0E6D">
        <w:rPr>
          <w:rFonts w:ascii="Times New Roman" w:hAnsi="Times New Roman" w:cs="Times New Roman"/>
          <w:szCs w:val="24"/>
        </w:rPr>
        <w:t>off</w:t>
      </w:r>
      <w:r w:rsidR="007021D1" w:rsidRPr="005F0E6D">
        <w:rPr>
          <w:rFonts w:ascii="Times New Roman" w:hAnsi="Times New Roman" w:cs="Times New Roman"/>
          <w:szCs w:val="24"/>
        </w:rPr>
        <w:t xml:space="preserve"> their natural diets </w:t>
      </w:r>
      <w:commentRangeEnd w:id="98"/>
      <w:r w:rsidR="000E1A25">
        <w:rPr>
          <w:rStyle w:val="CommentReference"/>
        </w:rPr>
        <w:commentReference w:id="98"/>
      </w:r>
      <w:r w:rsidR="007021D1" w:rsidRPr="005F0E6D">
        <w:rPr>
          <w:rFonts w:ascii="Times New Roman" w:hAnsi="Times New Roman" w:cs="Times New Roman"/>
          <w:szCs w:val="24"/>
        </w:rPr>
        <w:t xml:space="preserve">for </w:t>
      </w:r>
      <w:r w:rsidR="008269F0" w:rsidRPr="005F0E6D">
        <w:rPr>
          <w:rFonts w:ascii="Times New Roman" w:hAnsi="Times New Roman" w:cs="Times New Roman"/>
          <w:szCs w:val="24"/>
        </w:rPr>
        <w:t xml:space="preserve">three weeks. </w:t>
      </w:r>
      <w:r w:rsidR="009168AB" w:rsidRPr="005F0E6D">
        <w:rPr>
          <w:rFonts w:ascii="Times New Roman" w:hAnsi="Times New Roman" w:cs="Times New Roman"/>
          <w:szCs w:val="24"/>
        </w:rPr>
        <w:t xml:space="preserve">Thereafter, the urchins were </w:t>
      </w:r>
      <w:r w:rsidR="00217C4A" w:rsidRPr="005F0E6D">
        <w:rPr>
          <w:rFonts w:ascii="Times New Roman" w:hAnsi="Times New Roman" w:cs="Times New Roman"/>
          <w:szCs w:val="24"/>
        </w:rPr>
        <w:t xml:space="preserve">stocked </w:t>
      </w:r>
      <w:r w:rsidRPr="005F0E6D">
        <w:rPr>
          <w:rFonts w:ascii="Times New Roman" w:hAnsi="Times New Roman" w:cs="Times New Roman"/>
          <w:szCs w:val="24"/>
        </w:rPr>
        <w:t>into oyster mesh baskets (L x W x D: 40 x 29 x 16 cm</w:t>
      </w:r>
      <w:r w:rsidR="00CE01B5" w:rsidRPr="005F0E6D">
        <w:rPr>
          <w:rFonts w:ascii="Times New Roman" w:hAnsi="Times New Roman" w:cs="Times New Roman"/>
          <w:szCs w:val="24"/>
        </w:rPr>
        <w:t>; mesh size: 6 mm</w:t>
      </w:r>
      <w:r w:rsidRPr="005F0E6D">
        <w:rPr>
          <w:rFonts w:ascii="Times New Roman" w:hAnsi="Times New Roman" w:cs="Times New Roman"/>
          <w:szCs w:val="24"/>
        </w:rPr>
        <w:t xml:space="preserve">) suspended in </w:t>
      </w:r>
      <w:del w:id="99" w:author="Brett Marc Macey" w:date="2023-11-24T08:47:00Z">
        <w:r w:rsidR="009168AB" w:rsidRPr="005F0E6D" w:rsidDel="000E1A25">
          <w:rPr>
            <w:rFonts w:ascii="Times New Roman" w:hAnsi="Times New Roman" w:cs="Times New Roman"/>
            <w:szCs w:val="24"/>
          </w:rPr>
          <w:delText xml:space="preserve">smaller </w:delText>
        </w:r>
      </w:del>
      <w:r w:rsidR="009168AB" w:rsidRPr="005F0E6D">
        <w:rPr>
          <w:rFonts w:ascii="Times New Roman" w:hAnsi="Times New Roman" w:cs="Times New Roman"/>
          <w:szCs w:val="24"/>
        </w:rPr>
        <w:t xml:space="preserve">plastic </w:t>
      </w:r>
      <w:r w:rsidRPr="005F0E6D">
        <w:rPr>
          <w:rFonts w:ascii="Times New Roman" w:hAnsi="Times New Roman" w:cs="Times New Roman"/>
          <w:szCs w:val="24"/>
        </w:rPr>
        <w:t xml:space="preserve">tanks (L x W x H: 42 x 36 x 30 cm) at </w:t>
      </w:r>
      <w:commentRangeStart w:id="100"/>
      <w:r w:rsidR="009168AB" w:rsidRPr="005F0E6D">
        <w:rPr>
          <w:rFonts w:ascii="Times New Roman" w:hAnsi="Times New Roman" w:cs="Times New Roman"/>
          <w:szCs w:val="24"/>
        </w:rPr>
        <w:t>19</w:t>
      </w:r>
      <w:r w:rsidRPr="005F0E6D">
        <w:rPr>
          <w:rFonts w:ascii="Times New Roman" w:hAnsi="Times New Roman" w:cs="Times New Roman"/>
          <w:szCs w:val="24"/>
        </w:rPr>
        <w:t xml:space="preserve"> animals </w:t>
      </w:r>
      <w:commentRangeEnd w:id="100"/>
      <w:r w:rsidR="000E1A25">
        <w:rPr>
          <w:rStyle w:val="CommentReference"/>
        </w:rPr>
        <w:commentReference w:id="100"/>
      </w:r>
      <w:r w:rsidRPr="005F0E6D">
        <w:rPr>
          <w:rFonts w:ascii="Times New Roman" w:hAnsi="Times New Roman" w:cs="Times New Roman"/>
          <w:szCs w:val="24"/>
        </w:rPr>
        <w:t>per basket</w:t>
      </w:r>
      <w:r w:rsidR="008269F0" w:rsidRPr="005F0E6D">
        <w:rPr>
          <w:rFonts w:ascii="Times New Roman" w:hAnsi="Times New Roman" w:cs="Times New Roman"/>
          <w:szCs w:val="24"/>
        </w:rPr>
        <w:t xml:space="preserve"> and fed </w:t>
      </w:r>
      <w:r w:rsidR="008269F0" w:rsidRPr="005F0E6D">
        <w:rPr>
          <w:rFonts w:ascii="Times New Roman" w:hAnsi="Times New Roman" w:cs="Times New Roman"/>
          <w:i/>
          <w:iCs/>
          <w:szCs w:val="24"/>
        </w:rPr>
        <w:t>Ecklonia maxima</w:t>
      </w:r>
      <w:r w:rsidR="008269F0" w:rsidRPr="005F0E6D">
        <w:rPr>
          <w:rFonts w:ascii="Times New Roman" w:hAnsi="Times New Roman" w:cs="Times New Roman"/>
          <w:szCs w:val="24"/>
        </w:rPr>
        <w:t xml:space="preserve"> for two weeks while they acclimatised to the </w:t>
      </w:r>
      <w:r w:rsidR="008269F0" w:rsidRPr="006F3F01">
        <w:rPr>
          <w:rFonts w:ascii="Times New Roman" w:hAnsi="Times New Roman" w:cs="Times New Roman"/>
          <w:szCs w:val="24"/>
        </w:rPr>
        <w:t>experimental system</w:t>
      </w:r>
      <w:r w:rsidR="000A6961" w:rsidRPr="005F0E6D">
        <w:rPr>
          <w:rFonts w:ascii="Times New Roman" w:hAnsi="Times New Roman" w:cs="Times New Roman"/>
          <w:szCs w:val="24"/>
        </w:rPr>
        <w:t>.</w:t>
      </w:r>
      <w:r w:rsidR="000B1FF4" w:rsidRPr="005F0E6D">
        <w:rPr>
          <w:rFonts w:ascii="Times New Roman" w:hAnsi="Times New Roman" w:cs="Times New Roman"/>
          <w:szCs w:val="24"/>
        </w:rPr>
        <w:t xml:space="preserve"> </w:t>
      </w:r>
      <w:r w:rsidR="009168AB" w:rsidRPr="005F0E6D">
        <w:rPr>
          <w:rFonts w:ascii="Times New Roman" w:hAnsi="Times New Roman" w:cs="Times New Roman"/>
          <w:szCs w:val="24"/>
        </w:rPr>
        <w:t xml:space="preserve">A </w:t>
      </w:r>
      <w:ins w:id="101" w:author="Brett Marc Macey" w:date="2023-11-24T08:49:00Z">
        <w:r w:rsidR="000E1A25">
          <w:rPr>
            <w:rFonts w:ascii="Times New Roman" w:hAnsi="Times New Roman" w:cs="Times New Roman"/>
            <w:szCs w:val="24"/>
          </w:rPr>
          <w:t xml:space="preserve">similar </w:t>
        </w:r>
      </w:ins>
      <w:del w:id="102" w:author="Brett Marc Macey" w:date="2023-11-24T08:49:00Z">
        <w:r w:rsidR="009168AB" w:rsidRPr="005F0E6D" w:rsidDel="000E1A25">
          <w:rPr>
            <w:rFonts w:ascii="Times New Roman" w:hAnsi="Times New Roman" w:cs="Times New Roman"/>
            <w:szCs w:val="24"/>
          </w:rPr>
          <w:delText xml:space="preserve">range of </w:delText>
        </w:r>
      </w:del>
      <w:r w:rsidR="009168AB" w:rsidRPr="005F0E6D">
        <w:rPr>
          <w:rFonts w:ascii="Times New Roman" w:hAnsi="Times New Roman" w:cs="Times New Roman"/>
          <w:szCs w:val="24"/>
        </w:rPr>
        <w:t>size</w:t>
      </w:r>
      <w:del w:id="103" w:author="Brett Marc Macey" w:date="2023-11-24T08:49:00Z">
        <w:r w:rsidR="009168AB" w:rsidRPr="005F0E6D" w:rsidDel="000E1A25">
          <w:rPr>
            <w:rFonts w:ascii="Times New Roman" w:hAnsi="Times New Roman" w:cs="Times New Roman"/>
            <w:szCs w:val="24"/>
          </w:rPr>
          <w:delText>s</w:delText>
        </w:r>
      </w:del>
      <w:r w:rsidR="009168AB" w:rsidRPr="005F0E6D">
        <w:rPr>
          <w:rFonts w:ascii="Times New Roman" w:hAnsi="Times New Roman" w:cs="Times New Roman"/>
          <w:szCs w:val="24"/>
        </w:rPr>
        <w:t xml:space="preserve"> </w:t>
      </w:r>
      <w:ins w:id="104" w:author="Brett Marc Macey" w:date="2023-11-24T08:49:00Z">
        <w:r w:rsidR="000E1A25">
          <w:rPr>
            <w:rFonts w:ascii="Times New Roman" w:hAnsi="Times New Roman" w:cs="Times New Roman"/>
            <w:szCs w:val="24"/>
          </w:rPr>
          <w:t xml:space="preserve">range of </w:t>
        </w:r>
      </w:ins>
      <w:ins w:id="105" w:author="Brett Marc Macey" w:date="2023-11-24T08:50:00Z">
        <w:r w:rsidR="000E1A25">
          <w:rPr>
            <w:rFonts w:ascii="Times New Roman" w:hAnsi="Times New Roman" w:cs="Times New Roman"/>
            <w:szCs w:val="24"/>
          </w:rPr>
          <w:t xml:space="preserve">urchins (state </w:t>
        </w:r>
        <w:proofErr w:type="spellStart"/>
        <w:r w:rsidR="000E1A25">
          <w:rPr>
            <w:rFonts w:ascii="Times New Roman" w:hAnsi="Times New Roman" w:cs="Times New Roman"/>
            <w:szCs w:val="24"/>
          </w:rPr>
          <w:t>Mean±SD</w:t>
        </w:r>
        <w:proofErr w:type="spellEnd"/>
        <w:r w:rsidR="000E1A25">
          <w:rPr>
            <w:rFonts w:ascii="Times New Roman" w:hAnsi="Times New Roman" w:cs="Times New Roman"/>
            <w:szCs w:val="24"/>
          </w:rPr>
          <w:t xml:space="preserve"> of TD and/or TW) </w:t>
        </w:r>
      </w:ins>
      <w:r w:rsidR="009168AB" w:rsidRPr="005F0E6D">
        <w:rPr>
          <w:rFonts w:ascii="Times New Roman" w:hAnsi="Times New Roman" w:cs="Times New Roman"/>
          <w:szCs w:val="24"/>
        </w:rPr>
        <w:t>were s</w:t>
      </w:r>
      <w:ins w:id="106" w:author="Brett Marc Macey" w:date="2023-11-24T08:50:00Z">
        <w:r w:rsidR="000E1A25">
          <w:rPr>
            <w:rFonts w:ascii="Times New Roman" w:hAnsi="Times New Roman" w:cs="Times New Roman"/>
            <w:szCs w:val="24"/>
          </w:rPr>
          <w:t>tocked</w:t>
        </w:r>
      </w:ins>
      <w:del w:id="107" w:author="Brett Marc Macey" w:date="2023-11-24T08:50:00Z">
        <w:r w:rsidR="009168AB" w:rsidRPr="005F0E6D" w:rsidDel="000E1A25">
          <w:rPr>
            <w:rFonts w:ascii="Times New Roman" w:hAnsi="Times New Roman" w:cs="Times New Roman"/>
            <w:szCs w:val="24"/>
          </w:rPr>
          <w:delText>elected for</w:delText>
        </w:r>
      </w:del>
      <w:ins w:id="108" w:author="Brett Marc Macey" w:date="2023-11-24T08:50:00Z">
        <w:r w:rsidR="000E1A25">
          <w:rPr>
            <w:rFonts w:ascii="Times New Roman" w:hAnsi="Times New Roman" w:cs="Times New Roman"/>
            <w:szCs w:val="24"/>
          </w:rPr>
          <w:t xml:space="preserve"> in</w:t>
        </w:r>
      </w:ins>
      <w:r w:rsidR="009168AB" w:rsidRPr="005F0E6D">
        <w:rPr>
          <w:rFonts w:ascii="Times New Roman" w:hAnsi="Times New Roman" w:cs="Times New Roman"/>
          <w:szCs w:val="24"/>
        </w:rPr>
        <w:t xml:space="preserve"> each basket </w:t>
      </w:r>
      <w:ins w:id="109" w:author="Brett Marc Macey" w:date="2023-11-27T16:02:00Z">
        <w:r w:rsidR="0050707B">
          <w:rPr>
            <w:rFonts w:ascii="Times New Roman" w:hAnsi="Times New Roman" w:cs="Times New Roman"/>
            <w:szCs w:val="24"/>
          </w:rPr>
          <w:t xml:space="preserve">across the various treatment </w:t>
        </w:r>
      </w:ins>
      <w:r w:rsidR="009168AB" w:rsidRPr="005F0E6D">
        <w:rPr>
          <w:rFonts w:ascii="Times New Roman" w:hAnsi="Times New Roman" w:cs="Times New Roman"/>
          <w:szCs w:val="24"/>
        </w:rPr>
        <w:t xml:space="preserve">to mitigate against growth rate differences </w:t>
      </w:r>
      <w:ins w:id="110" w:author="Brett Marc Macey" w:date="2023-11-27T16:04:00Z">
        <w:r w:rsidR="0050707B">
          <w:rPr>
            <w:rFonts w:ascii="Times New Roman" w:hAnsi="Times New Roman" w:cs="Times New Roman"/>
            <w:szCs w:val="24"/>
          </w:rPr>
          <w:t>due to</w:t>
        </w:r>
      </w:ins>
      <w:del w:id="111" w:author="Brett Marc Macey" w:date="2023-11-27T16:04:00Z">
        <w:r w:rsidR="009168AB" w:rsidRPr="005F0E6D" w:rsidDel="0050707B">
          <w:rPr>
            <w:rFonts w:ascii="Times New Roman" w:hAnsi="Times New Roman" w:cs="Times New Roman"/>
            <w:szCs w:val="24"/>
          </w:rPr>
          <w:delText>for</w:delText>
        </w:r>
      </w:del>
      <w:r w:rsidR="009168AB" w:rsidRPr="005F0E6D">
        <w:rPr>
          <w:rFonts w:ascii="Times New Roman" w:hAnsi="Times New Roman" w:cs="Times New Roman"/>
          <w:szCs w:val="24"/>
        </w:rPr>
        <w:t xml:space="preserve"> different size</w:t>
      </w:r>
      <w:ins w:id="112" w:author="Brett Marc Macey" w:date="2023-11-27T16:04:00Z">
        <w:r w:rsidR="0050707B">
          <w:rPr>
            <w:rFonts w:ascii="Times New Roman" w:hAnsi="Times New Roman" w:cs="Times New Roman"/>
            <w:szCs w:val="24"/>
          </w:rPr>
          <w:t>d</w:t>
        </w:r>
      </w:ins>
      <w:r w:rsidR="009168AB" w:rsidRPr="005F0E6D">
        <w:rPr>
          <w:rFonts w:ascii="Times New Roman" w:hAnsi="Times New Roman" w:cs="Times New Roman"/>
          <w:szCs w:val="24"/>
        </w:rPr>
        <w:t xml:space="preserve"> animals. </w:t>
      </w:r>
      <w:r w:rsidR="009168AB" w:rsidRPr="005F0E6D">
        <w:rPr>
          <w:rFonts w:ascii="Times New Roman" w:hAnsi="Times New Roman" w:cs="Times New Roman"/>
          <w:i/>
          <w:iCs/>
          <w:szCs w:val="24"/>
        </w:rPr>
        <w:t>Parechinus angulosus</w:t>
      </w:r>
      <w:r w:rsidR="009168AB" w:rsidRPr="005F0E6D">
        <w:rPr>
          <w:rFonts w:ascii="Times New Roman" w:hAnsi="Times New Roman" w:cs="Times New Roman"/>
          <w:szCs w:val="24"/>
        </w:rPr>
        <w:t xml:space="preserve"> has a wide range of test colours (pink, light purple, dark purple, </w:t>
      </w:r>
      <w:proofErr w:type="gramStart"/>
      <w:r w:rsidR="009168AB" w:rsidRPr="005F0E6D">
        <w:rPr>
          <w:rFonts w:ascii="Times New Roman" w:hAnsi="Times New Roman" w:cs="Times New Roman"/>
          <w:szCs w:val="24"/>
        </w:rPr>
        <w:t>orange</w:t>
      </w:r>
      <w:proofErr w:type="gramEnd"/>
      <w:r w:rsidR="009168AB" w:rsidRPr="005F0E6D">
        <w:rPr>
          <w:rFonts w:ascii="Times New Roman" w:hAnsi="Times New Roman" w:cs="Times New Roman"/>
          <w:szCs w:val="24"/>
        </w:rPr>
        <w:t xml:space="preserve"> and red), </w:t>
      </w:r>
      <w:commentRangeStart w:id="113"/>
      <w:r w:rsidR="009168AB" w:rsidRPr="005F0E6D">
        <w:rPr>
          <w:rFonts w:ascii="Times New Roman" w:hAnsi="Times New Roman" w:cs="Times New Roman"/>
          <w:szCs w:val="24"/>
        </w:rPr>
        <w:t>some more rare than others</w:t>
      </w:r>
      <w:commentRangeEnd w:id="113"/>
      <w:r w:rsidR="0050707B">
        <w:rPr>
          <w:rStyle w:val="CommentReference"/>
        </w:rPr>
        <w:commentReference w:id="113"/>
      </w:r>
      <w:r w:rsidR="009168AB" w:rsidRPr="005F0E6D">
        <w:rPr>
          <w:rFonts w:ascii="Times New Roman" w:hAnsi="Times New Roman" w:cs="Times New Roman"/>
          <w:szCs w:val="24"/>
        </w:rPr>
        <w:t xml:space="preserve">. Where possible, equal ratios of urchins with different test colours were selected for each basket. </w:t>
      </w:r>
      <w:r w:rsidR="008269F0" w:rsidRPr="005F0E6D">
        <w:rPr>
          <w:rFonts w:ascii="Times New Roman" w:hAnsi="Times New Roman" w:cs="Times New Roman"/>
          <w:szCs w:val="24"/>
        </w:rPr>
        <w:t xml:space="preserve"> </w:t>
      </w:r>
    </w:p>
    <w:p w14:paraId="585C55EE" w14:textId="77777777" w:rsidR="008269F0" w:rsidRPr="005F0E6D" w:rsidRDefault="008269F0" w:rsidP="005F0E6D">
      <w:pPr>
        <w:spacing w:line="360" w:lineRule="auto"/>
        <w:jc w:val="both"/>
        <w:rPr>
          <w:rFonts w:ascii="Times New Roman" w:hAnsi="Times New Roman" w:cs="Times New Roman"/>
          <w:szCs w:val="24"/>
        </w:rPr>
      </w:pPr>
    </w:p>
    <w:p w14:paraId="6F04B638" w14:textId="0FE0F9EB" w:rsidR="008269F0" w:rsidRPr="005F0E6D" w:rsidRDefault="008269F0" w:rsidP="005F0E6D">
      <w:pPr>
        <w:pStyle w:val="Heading2"/>
        <w:numPr>
          <w:ilvl w:val="1"/>
          <w:numId w:val="18"/>
        </w:numPr>
        <w:spacing w:line="360" w:lineRule="auto"/>
        <w:rPr>
          <w:rFonts w:ascii="Times New Roman" w:hAnsi="Times New Roman" w:cs="Times New Roman"/>
          <w:color w:val="auto"/>
          <w:szCs w:val="24"/>
        </w:rPr>
      </w:pPr>
      <w:bookmarkStart w:id="114" w:name="_Experimental_rearing_apparatus"/>
      <w:bookmarkStart w:id="115" w:name="_Toc151041793"/>
      <w:bookmarkEnd w:id="114"/>
      <w:r w:rsidRPr="005F0E6D">
        <w:rPr>
          <w:rFonts w:ascii="Times New Roman" w:hAnsi="Times New Roman" w:cs="Times New Roman"/>
          <w:color w:val="auto"/>
          <w:szCs w:val="24"/>
        </w:rPr>
        <w:t>Experimental s</w:t>
      </w:r>
      <w:r w:rsidR="001913BC">
        <w:rPr>
          <w:rFonts w:ascii="Times New Roman" w:hAnsi="Times New Roman" w:cs="Times New Roman"/>
          <w:color w:val="auto"/>
          <w:szCs w:val="24"/>
        </w:rPr>
        <w:t>etup</w:t>
      </w:r>
      <w:bookmarkEnd w:id="115"/>
    </w:p>
    <w:p w14:paraId="586C0058" w14:textId="77777777" w:rsidR="001913BC" w:rsidRDefault="001913BC" w:rsidP="005F0E6D">
      <w:pPr>
        <w:spacing w:line="360" w:lineRule="auto"/>
        <w:rPr>
          <w:rFonts w:ascii="Times New Roman" w:hAnsi="Times New Roman" w:cs="Times New Roman"/>
        </w:rPr>
      </w:pPr>
    </w:p>
    <w:p w14:paraId="6D595214" w14:textId="68025690" w:rsidR="00F846CA" w:rsidRPr="005F0E6D" w:rsidRDefault="008269F0" w:rsidP="005F0E6D">
      <w:pPr>
        <w:spacing w:line="360" w:lineRule="auto"/>
        <w:rPr>
          <w:rFonts w:ascii="Times New Roman" w:hAnsi="Times New Roman" w:cs="Times New Roman"/>
          <w:szCs w:val="24"/>
        </w:rPr>
      </w:pPr>
      <w:r w:rsidRPr="005F0E6D">
        <w:rPr>
          <w:rFonts w:ascii="Times New Roman" w:hAnsi="Times New Roman" w:cs="Times New Roman"/>
        </w:rPr>
        <w:t xml:space="preserve">A </w:t>
      </w:r>
      <w:del w:id="116" w:author="Brett Marc Macey" w:date="2023-11-27T16:05:00Z">
        <w:r w:rsidRPr="005F0E6D" w:rsidDel="0050707B">
          <w:rPr>
            <w:rFonts w:ascii="Times New Roman" w:hAnsi="Times New Roman" w:cs="Times New Roman"/>
          </w:rPr>
          <w:delText xml:space="preserve">continuous open </w:delText>
        </w:r>
      </w:del>
      <w:r w:rsidRPr="005F0E6D">
        <w:rPr>
          <w:rFonts w:ascii="Times New Roman" w:hAnsi="Times New Roman" w:cs="Times New Roman"/>
        </w:rPr>
        <w:t xml:space="preserve">flow-through (how many l per hour?) </w:t>
      </w:r>
      <w:ins w:id="117" w:author="Brett Marc Macey" w:date="2023-11-27T16:05:00Z">
        <w:r w:rsidR="0050707B">
          <w:rPr>
            <w:rFonts w:ascii="Times New Roman" w:hAnsi="Times New Roman" w:cs="Times New Roman"/>
          </w:rPr>
          <w:t xml:space="preserve">experimental </w:t>
        </w:r>
      </w:ins>
      <w:r w:rsidRPr="005F0E6D">
        <w:rPr>
          <w:rFonts w:ascii="Times New Roman" w:hAnsi="Times New Roman" w:cs="Times New Roman"/>
        </w:rPr>
        <w:t xml:space="preserve">system was </w:t>
      </w:r>
      <w:ins w:id="118" w:author="Brett Marc Macey" w:date="2023-11-27T16:05:00Z">
        <w:r w:rsidR="0050707B">
          <w:rPr>
            <w:rFonts w:ascii="Times New Roman" w:hAnsi="Times New Roman" w:cs="Times New Roman"/>
          </w:rPr>
          <w:t>utilized for the trials</w:t>
        </w:r>
      </w:ins>
      <w:del w:id="119" w:author="Brett Marc Macey" w:date="2023-11-27T16:05:00Z">
        <w:r w:rsidRPr="005F0E6D" w:rsidDel="0050707B">
          <w:rPr>
            <w:rFonts w:ascii="Times New Roman" w:hAnsi="Times New Roman" w:cs="Times New Roman"/>
          </w:rPr>
          <w:delText>set</w:delText>
        </w:r>
      </w:del>
      <w:r w:rsidRPr="005F0E6D">
        <w:rPr>
          <w:rFonts w:ascii="Times New Roman" w:hAnsi="Times New Roman" w:cs="Times New Roman"/>
        </w:rPr>
        <w:t>, consisting of 32 rectangular plastic tanks (</w:t>
      </w:r>
      <w:ins w:id="120" w:author="Brett Marc Macey" w:date="2023-11-27T16:06:00Z">
        <w:r w:rsidR="0050707B" w:rsidRPr="0050707B">
          <w:rPr>
            <w:rFonts w:ascii="Times New Roman" w:hAnsi="Times New Roman" w:cs="Times New Roman"/>
          </w:rPr>
          <w:t xml:space="preserve">L x W x H: </w:t>
        </w:r>
      </w:ins>
      <w:del w:id="121" w:author="Brett Marc Macey" w:date="2023-11-27T16:06:00Z">
        <w:r w:rsidRPr="005F0E6D" w:rsidDel="0050707B">
          <w:rPr>
            <w:rFonts w:ascii="Times New Roman" w:hAnsi="Times New Roman" w:cs="Times New Roman"/>
          </w:rPr>
          <w:delText xml:space="preserve">four tanks for each </w:delText>
        </w:r>
        <w:r w:rsidR="00F846CA" w:rsidRPr="005F0E6D" w:rsidDel="0050707B">
          <w:rPr>
            <w:rFonts w:ascii="Times New Roman" w:hAnsi="Times New Roman" w:cs="Times New Roman"/>
          </w:rPr>
          <w:delText xml:space="preserve">treatment; chamber size </w:delText>
        </w:r>
      </w:del>
      <w:r w:rsidR="00F846CA" w:rsidRPr="005F0E6D">
        <w:rPr>
          <w:rFonts w:ascii="Times New Roman" w:hAnsi="Times New Roman" w:cs="Times New Roman"/>
          <w:szCs w:val="24"/>
        </w:rPr>
        <w:t>42 x 36 x 30 cm</w:t>
      </w:r>
      <w:ins w:id="122" w:author="Brett Marc Macey" w:date="2023-11-27T16:06:00Z">
        <w:r w:rsidR="0050707B">
          <w:rPr>
            <w:rFonts w:ascii="Times New Roman" w:hAnsi="Times New Roman" w:cs="Times New Roman"/>
            <w:szCs w:val="24"/>
          </w:rPr>
          <w:t xml:space="preserve">). There were four tanks </w:t>
        </w:r>
      </w:ins>
      <w:ins w:id="123" w:author="Brett Marc Macey" w:date="2023-11-27T16:07:00Z">
        <w:r w:rsidR="0050707B">
          <w:rPr>
            <w:rFonts w:ascii="Times New Roman" w:hAnsi="Times New Roman" w:cs="Times New Roman"/>
            <w:szCs w:val="24"/>
          </w:rPr>
          <w:t xml:space="preserve">(replicates) </w:t>
        </w:r>
      </w:ins>
      <w:ins w:id="124" w:author="Brett Marc Macey" w:date="2023-11-27T16:06:00Z">
        <w:r w:rsidR="0050707B">
          <w:rPr>
            <w:rFonts w:ascii="Times New Roman" w:hAnsi="Times New Roman" w:cs="Times New Roman"/>
            <w:szCs w:val="24"/>
          </w:rPr>
          <w:t>for ea</w:t>
        </w:r>
      </w:ins>
      <w:ins w:id="125" w:author="Brett Marc Macey" w:date="2023-11-27T16:07:00Z">
        <w:r w:rsidR="0050707B">
          <w:rPr>
            <w:rFonts w:ascii="Times New Roman" w:hAnsi="Times New Roman" w:cs="Times New Roman"/>
            <w:szCs w:val="24"/>
          </w:rPr>
          <w:t>ch treatment and each tank had a volume of</w:t>
        </w:r>
      </w:ins>
      <w:del w:id="126" w:author="Brett Marc Macey" w:date="2023-11-27T16:07:00Z">
        <w:r w:rsidR="00F846CA" w:rsidRPr="005F0E6D" w:rsidDel="0050707B">
          <w:rPr>
            <w:rFonts w:ascii="Times New Roman" w:hAnsi="Times New Roman" w:cs="Times New Roman"/>
            <w:szCs w:val="24"/>
          </w:rPr>
          <w:delText xml:space="preserve"> with</w:delText>
        </w:r>
      </w:del>
      <w:r w:rsidR="00F846CA" w:rsidRPr="005F0E6D">
        <w:rPr>
          <w:rFonts w:ascii="Times New Roman" w:hAnsi="Times New Roman" w:cs="Times New Roman"/>
          <w:szCs w:val="24"/>
        </w:rPr>
        <w:t xml:space="preserve"> 40 l</w:t>
      </w:r>
      <w:ins w:id="127" w:author="Brett Marc Macey" w:date="2023-11-27T16:07:00Z">
        <w:r w:rsidR="0050707B">
          <w:rPr>
            <w:rFonts w:ascii="Times New Roman" w:hAnsi="Times New Roman" w:cs="Times New Roman"/>
            <w:szCs w:val="24"/>
          </w:rPr>
          <w:t>; when accounting for the height of the outflow</w:t>
        </w:r>
      </w:ins>
      <w:del w:id="128" w:author="Brett Marc Macey" w:date="2023-11-27T16:07:00Z">
        <w:r w:rsidR="00F846CA" w:rsidRPr="005F0E6D" w:rsidDel="0050707B">
          <w:rPr>
            <w:rFonts w:ascii="Times New Roman" w:hAnsi="Times New Roman" w:cs="Times New Roman"/>
            <w:szCs w:val="24"/>
          </w:rPr>
          <w:delText xml:space="preserve"> of sea water)</w:delText>
        </w:r>
      </w:del>
      <w:r w:rsidR="00F846CA" w:rsidRPr="005F0E6D">
        <w:rPr>
          <w:rFonts w:ascii="Times New Roman" w:hAnsi="Times New Roman" w:cs="Times New Roman"/>
          <w:szCs w:val="24"/>
        </w:rPr>
        <w:t xml:space="preserve">. </w:t>
      </w:r>
      <w:commentRangeStart w:id="129"/>
      <w:r w:rsidR="00F846CA" w:rsidRPr="005F0E6D">
        <w:rPr>
          <w:rFonts w:ascii="Times New Roman" w:hAnsi="Times New Roman" w:cs="Times New Roman"/>
          <w:szCs w:val="24"/>
        </w:rPr>
        <w:t xml:space="preserve">Sea water was pumped into the system differently for the two temperature treatments. </w:t>
      </w:r>
      <w:commentRangeEnd w:id="129"/>
      <w:r w:rsidR="0050707B">
        <w:rPr>
          <w:rStyle w:val="CommentReference"/>
        </w:rPr>
        <w:commentReference w:id="129"/>
      </w:r>
      <w:commentRangeStart w:id="130"/>
      <w:commentRangeStart w:id="131"/>
      <w:r w:rsidR="00F846CA" w:rsidRPr="005F0E6D">
        <w:rPr>
          <w:rFonts w:ascii="Times New Roman" w:hAnsi="Times New Roman" w:cs="Times New Roman"/>
          <w:szCs w:val="24"/>
        </w:rPr>
        <w:t xml:space="preserve">The ambient temperature treatment tanks received sea </w:t>
      </w:r>
      <w:proofErr w:type="gramStart"/>
      <w:r w:rsidR="00F846CA" w:rsidRPr="005F0E6D">
        <w:rPr>
          <w:rFonts w:ascii="Times New Roman" w:hAnsi="Times New Roman" w:cs="Times New Roman"/>
          <w:szCs w:val="24"/>
        </w:rPr>
        <w:t>water</w:t>
      </w:r>
      <w:proofErr w:type="gramEnd"/>
      <w:r w:rsidR="00F846CA" w:rsidRPr="005F0E6D">
        <w:rPr>
          <w:rFonts w:ascii="Times New Roman" w:hAnsi="Times New Roman" w:cs="Times New Roman"/>
          <w:szCs w:val="24"/>
        </w:rPr>
        <w:t xml:space="preserve"> which was pumped from the sea, collected in an indoor basin, then filtered … </w:t>
      </w:r>
      <w:r w:rsidR="001913BC">
        <w:rPr>
          <w:rFonts w:ascii="Times New Roman" w:hAnsi="Times New Roman" w:cs="Times New Roman"/>
          <w:szCs w:val="24"/>
        </w:rPr>
        <w:t>The heated temperature treatment tanks…</w:t>
      </w:r>
      <w:commentRangeEnd w:id="130"/>
      <w:r w:rsidR="001913BC">
        <w:rPr>
          <w:rStyle w:val="CommentReference"/>
        </w:rPr>
        <w:commentReference w:id="130"/>
      </w:r>
      <w:commentRangeEnd w:id="131"/>
      <w:r w:rsidR="00280D11">
        <w:rPr>
          <w:rStyle w:val="CommentReference"/>
        </w:rPr>
        <w:commentReference w:id="131"/>
      </w:r>
    </w:p>
    <w:p w14:paraId="4EEA57D4" w14:textId="101C04D6" w:rsidR="00EB57D0" w:rsidRDefault="00EB57D0" w:rsidP="005F0E6D">
      <w:pPr>
        <w:spacing w:line="360" w:lineRule="auto"/>
        <w:rPr>
          <w:rFonts w:ascii="Times New Roman" w:hAnsi="Times New Roman" w:cs="Times New Roman"/>
          <w:szCs w:val="24"/>
        </w:rPr>
      </w:pPr>
      <w:r w:rsidRPr="005F0E6D">
        <w:rPr>
          <w:rFonts w:ascii="Times New Roman" w:hAnsi="Times New Roman" w:cs="Times New Roman"/>
          <w:szCs w:val="24"/>
        </w:rPr>
        <w:lastRenderedPageBreak/>
        <w:t xml:space="preserve">Temperatures for each treatment were continuously recorded at </w:t>
      </w:r>
      <w:proofErr w:type="gramStart"/>
      <w:r w:rsidRPr="005F0E6D">
        <w:rPr>
          <w:rFonts w:ascii="Times New Roman" w:hAnsi="Times New Roman" w:cs="Times New Roman"/>
          <w:szCs w:val="24"/>
        </w:rPr>
        <w:t>30 minute</w:t>
      </w:r>
      <w:proofErr w:type="gramEnd"/>
      <w:r w:rsidRPr="005F0E6D">
        <w:rPr>
          <w:rFonts w:ascii="Times New Roman" w:hAnsi="Times New Roman" w:cs="Times New Roman"/>
          <w:szCs w:val="24"/>
        </w:rPr>
        <w:t xml:space="preserve"> </w:t>
      </w:r>
      <w:commentRangeStart w:id="132"/>
      <w:r w:rsidRPr="005F0E6D">
        <w:rPr>
          <w:rFonts w:ascii="Times New Roman" w:hAnsi="Times New Roman" w:cs="Times New Roman"/>
          <w:szCs w:val="24"/>
        </w:rPr>
        <w:t>intervals using a (apparatus name?)</w:t>
      </w:r>
      <w:commentRangeEnd w:id="132"/>
      <w:r w:rsidR="00280D11">
        <w:rPr>
          <w:rStyle w:val="CommentReference"/>
        </w:rPr>
        <w:commentReference w:id="132"/>
      </w:r>
    </w:p>
    <w:p w14:paraId="5FF60CC2" w14:textId="77777777" w:rsidR="003C309D" w:rsidRPr="005F0E6D" w:rsidRDefault="003C309D" w:rsidP="005F0E6D">
      <w:pPr>
        <w:spacing w:line="360" w:lineRule="auto"/>
        <w:rPr>
          <w:rFonts w:ascii="Times New Roman" w:hAnsi="Times New Roman" w:cs="Times New Roman"/>
          <w:szCs w:val="24"/>
        </w:rPr>
      </w:pPr>
    </w:p>
    <w:p w14:paraId="233C5FB9" w14:textId="40E31776" w:rsidR="008269F0" w:rsidRPr="005F0E6D" w:rsidRDefault="00F846CA" w:rsidP="005F0E6D">
      <w:pPr>
        <w:spacing w:line="360" w:lineRule="auto"/>
        <w:rPr>
          <w:rFonts w:ascii="Times New Roman" w:hAnsi="Times New Roman" w:cs="Times New Roman"/>
          <w:szCs w:val="24"/>
        </w:rPr>
      </w:pPr>
      <w:r w:rsidRPr="005F0E6D">
        <w:rPr>
          <w:rFonts w:ascii="Times New Roman" w:hAnsi="Times New Roman" w:cs="Times New Roman"/>
          <w:szCs w:val="24"/>
        </w:rPr>
        <w:t xml:space="preserve">The aeration in the tanks was provided by </w:t>
      </w:r>
      <w:proofErr w:type="spellStart"/>
      <w:r w:rsidRPr="005F0E6D">
        <w:rPr>
          <w:rFonts w:ascii="Times New Roman" w:hAnsi="Times New Roman" w:cs="Times New Roman"/>
          <w:szCs w:val="24"/>
        </w:rPr>
        <w:t>airstones</w:t>
      </w:r>
      <w:proofErr w:type="spellEnd"/>
      <w:r w:rsidRPr="005F0E6D">
        <w:rPr>
          <w:rFonts w:ascii="Times New Roman" w:hAnsi="Times New Roman" w:cs="Times New Roman"/>
          <w:szCs w:val="24"/>
        </w:rPr>
        <w:t xml:space="preserve">. </w:t>
      </w:r>
      <w:commentRangeStart w:id="133"/>
      <w:commentRangeStart w:id="134"/>
      <w:r w:rsidRPr="005F0E6D">
        <w:rPr>
          <w:rFonts w:ascii="Times New Roman" w:hAnsi="Times New Roman" w:cs="Times New Roman"/>
          <w:szCs w:val="24"/>
        </w:rPr>
        <w:t>Used water was released through outflow tubes</w:t>
      </w:r>
      <w:r w:rsidR="004C2BDE" w:rsidRPr="005F0E6D">
        <w:rPr>
          <w:rFonts w:ascii="Times New Roman" w:hAnsi="Times New Roman" w:cs="Times New Roman"/>
          <w:szCs w:val="24"/>
        </w:rPr>
        <w:t>…</w:t>
      </w:r>
      <w:commentRangeEnd w:id="133"/>
      <w:r w:rsidR="005F5AD4" w:rsidRPr="005F0E6D">
        <w:rPr>
          <w:rStyle w:val="CommentReference"/>
          <w:rFonts w:ascii="Times New Roman" w:hAnsi="Times New Roman" w:cs="Times New Roman"/>
        </w:rPr>
        <w:commentReference w:id="133"/>
      </w:r>
      <w:commentRangeEnd w:id="134"/>
      <w:r w:rsidR="00280D11">
        <w:rPr>
          <w:rStyle w:val="CommentReference"/>
        </w:rPr>
        <w:commentReference w:id="134"/>
      </w:r>
    </w:p>
    <w:p w14:paraId="718D0B7C" w14:textId="558F6E85" w:rsidR="00EB57D0" w:rsidRDefault="00EB57D0" w:rsidP="005F0E6D">
      <w:pPr>
        <w:spacing w:line="360" w:lineRule="auto"/>
        <w:rPr>
          <w:rFonts w:ascii="Times New Roman" w:hAnsi="Times New Roman" w:cs="Times New Roman"/>
          <w:szCs w:val="24"/>
        </w:rPr>
      </w:pPr>
      <w:r w:rsidRPr="005F0E6D">
        <w:rPr>
          <w:rFonts w:ascii="Times New Roman" w:hAnsi="Times New Roman" w:cs="Times New Roman"/>
          <w:szCs w:val="24"/>
        </w:rPr>
        <w:t xml:space="preserve">The internal surfaces of tanks were manually cleaned of their sediments and fouling organisms twice a week, using a siphon and synthetic fibre brush.  </w:t>
      </w:r>
    </w:p>
    <w:p w14:paraId="2A2FA602" w14:textId="77777777" w:rsidR="003C309D" w:rsidRPr="005F0E6D" w:rsidRDefault="003C309D" w:rsidP="005F0E6D">
      <w:pPr>
        <w:spacing w:line="360" w:lineRule="auto"/>
        <w:rPr>
          <w:rFonts w:ascii="Times New Roman" w:hAnsi="Times New Roman" w:cs="Times New Roman"/>
        </w:rPr>
      </w:pPr>
    </w:p>
    <w:p w14:paraId="0E62FBDC" w14:textId="7D09AEA2" w:rsidR="00357F88" w:rsidRPr="005F0E6D" w:rsidRDefault="00357F88" w:rsidP="005F0E6D">
      <w:pPr>
        <w:spacing w:line="360" w:lineRule="auto"/>
        <w:jc w:val="both"/>
        <w:rPr>
          <w:rFonts w:ascii="Times New Roman" w:hAnsi="Times New Roman" w:cs="Times New Roman"/>
          <w:szCs w:val="24"/>
        </w:rPr>
      </w:pPr>
      <w:r w:rsidRPr="005F0E6D">
        <w:rPr>
          <w:rFonts w:ascii="Times New Roman" w:hAnsi="Times New Roman" w:cs="Times New Roman"/>
          <w:szCs w:val="24"/>
        </w:rPr>
        <w:t>F</w:t>
      </w:r>
      <w:r w:rsidR="000A6961" w:rsidRPr="005F0E6D">
        <w:rPr>
          <w:rFonts w:ascii="Times New Roman" w:hAnsi="Times New Roman" w:cs="Times New Roman"/>
          <w:szCs w:val="24"/>
        </w:rPr>
        <w:t>our</w:t>
      </w:r>
      <w:r w:rsidRPr="005F0E6D">
        <w:rPr>
          <w:rFonts w:ascii="Times New Roman" w:hAnsi="Times New Roman" w:cs="Times New Roman"/>
          <w:szCs w:val="24"/>
        </w:rPr>
        <w:t xml:space="preserve"> feeding regimes </w:t>
      </w:r>
      <w:commentRangeStart w:id="135"/>
      <w:r w:rsidRPr="005F0E6D">
        <w:rPr>
          <w:rFonts w:ascii="Times New Roman" w:hAnsi="Times New Roman" w:cs="Times New Roman"/>
          <w:szCs w:val="24"/>
        </w:rPr>
        <w:t xml:space="preserve">will be </w:t>
      </w:r>
      <w:commentRangeEnd w:id="135"/>
      <w:r w:rsidR="00280D11">
        <w:rPr>
          <w:rStyle w:val="CommentReference"/>
        </w:rPr>
        <w:commentReference w:id="135"/>
      </w:r>
      <w:r w:rsidRPr="005F0E6D">
        <w:rPr>
          <w:rFonts w:ascii="Times New Roman" w:hAnsi="Times New Roman" w:cs="Times New Roman"/>
          <w:szCs w:val="24"/>
        </w:rPr>
        <w:t xml:space="preserve">tested in </w:t>
      </w:r>
      <w:r w:rsidR="000A6961" w:rsidRPr="005F0E6D">
        <w:rPr>
          <w:rFonts w:ascii="Times New Roman" w:hAnsi="Times New Roman" w:cs="Times New Roman"/>
          <w:szCs w:val="24"/>
        </w:rPr>
        <w:t>quadruplicate</w:t>
      </w:r>
      <w:r w:rsidRPr="005F0E6D">
        <w:rPr>
          <w:rFonts w:ascii="Times New Roman" w:hAnsi="Times New Roman" w:cs="Times New Roman"/>
          <w:szCs w:val="24"/>
        </w:rPr>
        <w:t xml:space="preserve">: </w:t>
      </w:r>
      <w:r w:rsidRPr="005F0E6D">
        <w:rPr>
          <w:rFonts w:ascii="Times New Roman" w:hAnsi="Times New Roman" w:cs="Times New Roman"/>
          <w:i/>
          <w:iCs/>
          <w:szCs w:val="24"/>
        </w:rPr>
        <w:t>Ulva</w:t>
      </w:r>
      <w:r w:rsidR="00AB105F" w:rsidRPr="005F0E6D">
        <w:rPr>
          <w:rFonts w:ascii="Times New Roman" w:hAnsi="Times New Roman" w:cs="Times New Roman"/>
          <w:i/>
          <w:iCs/>
          <w:szCs w:val="24"/>
        </w:rPr>
        <w:t xml:space="preserve"> </w:t>
      </w:r>
      <w:r w:rsidR="00AB105F" w:rsidRPr="005F0E6D">
        <w:rPr>
          <w:rFonts w:ascii="Times New Roman" w:hAnsi="Times New Roman" w:cs="Times New Roman"/>
          <w:szCs w:val="24"/>
        </w:rPr>
        <w:t>(U)</w:t>
      </w:r>
      <w:r w:rsidRPr="005F0E6D">
        <w:rPr>
          <w:rFonts w:ascii="Times New Roman" w:hAnsi="Times New Roman" w:cs="Times New Roman"/>
          <w:szCs w:val="24"/>
        </w:rPr>
        <w:t>, kelp</w:t>
      </w:r>
      <w:r w:rsidR="00AB105F" w:rsidRPr="005F0E6D">
        <w:rPr>
          <w:rFonts w:ascii="Times New Roman" w:hAnsi="Times New Roman" w:cs="Times New Roman"/>
          <w:szCs w:val="24"/>
        </w:rPr>
        <w:t xml:space="preserve"> (K)</w:t>
      </w:r>
      <w:r w:rsidRPr="005F0E6D">
        <w:rPr>
          <w:rFonts w:ascii="Times New Roman" w:hAnsi="Times New Roman" w:cs="Times New Roman"/>
          <w:szCs w:val="24"/>
        </w:rPr>
        <w:t xml:space="preserve">, a formulated feed containing 20% </w:t>
      </w:r>
      <w:commentRangeStart w:id="136"/>
      <w:r w:rsidRPr="005F0E6D">
        <w:rPr>
          <w:rFonts w:ascii="Times New Roman" w:hAnsi="Times New Roman" w:cs="Times New Roman"/>
          <w:i/>
          <w:iCs/>
          <w:szCs w:val="24"/>
        </w:rPr>
        <w:t>Ulva</w:t>
      </w:r>
      <w:r w:rsidRPr="005F0E6D">
        <w:rPr>
          <w:rFonts w:ascii="Times New Roman" w:hAnsi="Times New Roman" w:cs="Times New Roman"/>
          <w:szCs w:val="24"/>
        </w:rPr>
        <w:t xml:space="preserve"> (</w:t>
      </w:r>
      <w:r w:rsidR="00AB105F" w:rsidRPr="005F0E6D">
        <w:rPr>
          <w:rFonts w:ascii="Times New Roman" w:hAnsi="Times New Roman" w:cs="Times New Roman"/>
          <w:szCs w:val="24"/>
        </w:rPr>
        <w:t>F</w:t>
      </w:r>
      <w:r w:rsidRPr="005F0E6D">
        <w:rPr>
          <w:rFonts w:ascii="Times New Roman" w:hAnsi="Times New Roman" w:cs="Times New Roman"/>
          <w:szCs w:val="24"/>
        </w:rPr>
        <w:t xml:space="preserve">), </w:t>
      </w:r>
      <w:commentRangeEnd w:id="136"/>
      <w:r w:rsidR="001B4AA3">
        <w:rPr>
          <w:rStyle w:val="CommentReference"/>
        </w:rPr>
        <w:commentReference w:id="136"/>
      </w:r>
      <w:r w:rsidRPr="005F0E6D">
        <w:rPr>
          <w:rFonts w:ascii="Times New Roman" w:hAnsi="Times New Roman" w:cs="Times New Roman"/>
          <w:szCs w:val="24"/>
        </w:rPr>
        <w:t xml:space="preserve">as well as </w:t>
      </w:r>
      <w:r w:rsidR="00AB105F" w:rsidRPr="005F0E6D">
        <w:rPr>
          <w:rFonts w:ascii="Times New Roman" w:hAnsi="Times New Roman" w:cs="Times New Roman"/>
          <w:szCs w:val="24"/>
        </w:rPr>
        <w:t>a combination of the forementioned diets (U, K, F) rotated on a weekly basis to form a mixed diet (M)</w:t>
      </w:r>
      <w:r w:rsidRPr="005F0E6D">
        <w:rPr>
          <w:rFonts w:ascii="Times New Roman" w:hAnsi="Times New Roman" w:cs="Times New Roman"/>
          <w:szCs w:val="24"/>
        </w:rPr>
        <w:t xml:space="preserve">, resulting in a total of </w:t>
      </w:r>
      <w:r w:rsidR="000A6961" w:rsidRPr="005F0E6D">
        <w:rPr>
          <w:rFonts w:ascii="Times New Roman" w:hAnsi="Times New Roman" w:cs="Times New Roman"/>
          <w:szCs w:val="24"/>
        </w:rPr>
        <w:t>16</w:t>
      </w:r>
      <w:r w:rsidRPr="005F0E6D">
        <w:rPr>
          <w:rFonts w:ascii="Times New Roman" w:hAnsi="Times New Roman" w:cs="Times New Roman"/>
          <w:szCs w:val="24"/>
        </w:rPr>
        <w:t xml:space="preserve"> tanks (3</w:t>
      </w:r>
      <w:r w:rsidR="000A6961" w:rsidRPr="005F0E6D">
        <w:rPr>
          <w:rFonts w:ascii="Times New Roman" w:hAnsi="Times New Roman" w:cs="Times New Roman"/>
          <w:szCs w:val="24"/>
        </w:rPr>
        <w:t>2</w:t>
      </w:r>
      <w:r w:rsidRPr="005F0E6D">
        <w:rPr>
          <w:rFonts w:ascii="Times New Roman" w:hAnsi="Times New Roman" w:cs="Times New Roman"/>
          <w:szCs w:val="24"/>
        </w:rPr>
        <w:t>0 sea urchins)</w:t>
      </w:r>
      <w:ins w:id="137" w:author="Brett Marc Macey" w:date="2023-11-28T08:07:00Z">
        <w:r w:rsidR="001B4AA3">
          <w:rPr>
            <w:rFonts w:ascii="Times New Roman" w:hAnsi="Times New Roman" w:cs="Times New Roman"/>
            <w:szCs w:val="24"/>
          </w:rPr>
          <w:t xml:space="preserve"> per temperature treatment</w:t>
        </w:r>
      </w:ins>
      <w:r w:rsidRPr="005F0E6D">
        <w:rPr>
          <w:rFonts w:ascii="Times New Roman" w:hAnsi="Times New Roman" w:cs="Times New Roman"/>
          <w:szCs w:val="24"/>
        </w:rPr>
        <w:t xml:space="preserve">. All feeds will be administered </w:t>
      </w:r>
      <w:r w:rsidRPr="001B4AA3">
        <w:rPr>
          <w:rFonts w:ascii="Times New Roman" w:hAnsi="Times New Roman" w:cs="Times New Roman"/>
          <w:i/>
          <w:iCs/>
          <w:szCs w:val="24"/>
          <w:rPrChange w:id="138" w:author="Brett Marc Macey" w:date="2023-11-28T08:07:00Z">
            <w:rPr>
              <w:rFonts w:ascii="Times New Roman" w:hAnsi="Times New Roman" w:cs="Times New Roman"/>
              <w:szCs w:val="24"/>
            </w:rPr>
          </w:rPrChange>
        </w:rPr>
        <w:t>ad libitum</w:t>
      </w:r>
      <w:ins w:id="139" w:author="Brett Marc Macey" w:date="2023-11-28T08:08:00Z">
        <w:r w:rsidR="001B4AA3">
          <w:rPr>
            <w:rFonts w:ascii="Times New Roman" w:hAnsi="Times New Roman" w:cs="Times New Roman"/>
            <w:szCs w:val="24"/>
          </w:rPr>
          <w:t>.</w:t>
        </w:r>
      </w:ins>
      <w:del w:id="140" w:author="Brett Marc Macey" w:date="2023-11-28T08:07:00Z">
        <w:r w:rsidR="001913BC" w:rsidDel="001B4AA3">
          <w:rPr>
            <w:rFonts w:ascii="Times New Roman" w:hAnsi="Times New Roman" w:cs="Times New Roman"/>
            <w:szCs w:val="24"/>
          </w:rPr>
          <w:delText>,</w:delText>
        </w:r>
      </w:del>
      <w:r w:rsidR="001913BC">
        <w:rPr>
          <w:rFonts w:ascii="Times New Roman" w:hAnsi="Times New Roman" w:cs="Times New Roman"/>
          <w:szCs w:val="24"/>
        </w:rPr>
        <w:t xml:space="preserve"> </w:t>
      </w:r>
      <w:ins w:id="141" w:author="Brett Marc Macey" w:date="2023-11-28T08:08:00Z">
        <w:r w:rsidR="001B4AA3">
          <w:rPr>
            <w:rFonts w:ascii="Times New Roman" w:hAnsi="Times New Roman" w:cs="Times New Roman"/>
            <w:szCs w:val="24"/>
          </w:rPr>
          <w:t xml:space="preserve">However, </w:t>
        </w:r>
      </w:ins>
      <w:r w:rsidR="001913BC">
        <w:rPr>
          <w:rFonts w:ascii="Times New Roman" w:hAnsi="Times New Roman" w:cs="Times New Roman"/>
          <w:szCs w:val="24"/>
        </w:rPr>
        <w:t xml:space="preserve">to avoid overfeeding, the amount of feed added at the start of the experiment was </w:t>
      </w:r>
      <w:proofErr w:type="gramStart"/>
      <w:ins w:id="142" w:author="Brett Marc Macey" w:date="2023-11-28T08:08:00Z">
        <w:r w:rsidR="001B4AA3">
          <w:rPr>
            <w:rFonts w:ascii="Times New Roman" w:hAnsi="Times New Roman" w:cs="Times New Roman"/>
            <w:szCs w:val="24"/>
          </w:rPr>
          <w:t xml:space="preserve">carefully </w:t>
        </w:r>
      </w:ins>
      <w:r w:rsidR="001913BC">
        <w:rPr>
          <w:rFonts w:ascii="Times New Roman" w:hAnsi="Times New Roman" w:cs="Times New Roman"/>
          <w:szCs w:val="24"/>
        </w:rPr>
        <w:t>calculated</w:t>
      </w:r>
      <w:proofErr w:type="gramEnd"/>
      <w:r w:rsidR="001913BC">
        <w:rPr>
          <w:rFonts w:ascii="Times New Roman" w:hAnsi="Times New Roman" w:cs="Times New Roman"/>
          <w:szCs w:val="24"/>
        </w:rPr>
        <w:t xml:space="preserve"> as a percentage of the total body weight within each tank </w:t>
      </w:r>
      <w:commentRangeStart w:id="143"/>
      <w:commentRangeStart w:id="144"/>
      <w:r w:rsidR="001913BC">
        <w:rPr>
          <w:rFonts w:ascii="Times New Roman" w:hAnsi="Times New Roman" w:cs="Times New Roman"/>
          <w:szCs w:val="24"/>
        </w:rPr>
        <w:t>(U: 8%, F: 1.8%, K: 10%)</w:t>
      </w:r>
      <w:ins w:id="145" w:author="Brett Marc Macey" w:date="2023-11-28T08:08:00Z">
        <w:r w:rsidR="001B4AA3">
          <w:rPr>
            <w:rFonts w:ascii="Times New Roman" w:hAnsi="Times New Roman" w:cs="Times New Roman"/>
            <w:szCs w:val="24"/>
          </w:rPr>
          <w:t xml:space="preserve"> to ensure that there was small amount of feed left over in each tank after feeding</w:t>
        </w:r>
      </w:ins>
      <w:ins w:id="146" w:author="Brett Macey" w:date="2023-11-28T13:36:00Z">
        <w:r w:rsidR="00216879">
          <w:rPr>
            <w:rFonts w:ascii="Times New Roman" w:hAnsi="Times New Roman" w:cs="Times New Roman"/>
            <w:szCs w:val="24"/>
          </w:rPr>
          <w:t xml:space="preserve"> period</w:t>
        </w:r>
      </w:ins>
      <w:r w:rsidR="001913BC">
        <w:rPr>
          <w:rFonts w:ascii="Times New Roman" w:hAnsi="Times New Roman" w:cs="Times New Roman"/>
          <w:szCs w:val="24"/>
        </w:rPr>
        <w:t xml:space="preserve">. </w:t>
      </w:r>
      <w:commentRangeEnd w:id="143"/>
      <w:r w:rsidR="001913BC">
        <w:rPr>
          <w:rStyle w:val="CommentReference"/>
        </w:rPr>
        <w:commentReference w:id="143"/>
      </w:r>
      <w:commentRangeEnd w:id="144"/>
      <w:r w:rsidR="001913BC">
        <w:rPr>
          <w:rStyle w:val="CommentReference"/>
        </w:rPr>
        <w:commentReference w:id="144"/>
      </w:r>
    </w:p>
    <w:p w14:paraId="60F787D0" w14:textId="550D1E6C" w:rsidR="00AC0806" w:rsidRPr="005F0E6D" w:rsidRDefault="00357F88" w:rsidP="005F0E6D">
      <w:pPr>
        <w:spacing w:line="360" w:lineRule="auto"/>
        <w:jc w:val="both"/>
        <w:rPr>
          <w:rFonts w:ascii="Times New Roman" w:hAnsi="Times New Roman" w:cs="Times New Roman"/>
          <w:szCs w:val="24"/>
        </w:rPr>
      </w:pPr>
      <w:commentRangeStart w:id="147"/>
      <w:r w:rsidRPr="005F0E6D">
        <w:rPr>
          <w:rFonts w:ascii="Times New Roman" w:hAnsi="Times New Roman" w:cs="Times New Roman"/>
          <w:szCs w:val="24"/>
        </w:rPr>
        <w:t>These feeding regimes will be duplicated across two temperatures: ambient</w:t>
      </w:r>
      <w:r w:rsidR="001913BC">
        <w:rPr>
          <w:rFonts w:ascii="Times New Roman" w:hAnsi="Times New Roman" w:cs="Times New Roman"/>
          <w:szCs w:val="24"/>
        </w:rPr>
        <w:t xml:space="preserve"> (A</w:t>
      </w:r>
      <w:r w:rsidR="00172FAB">
        <w:rPr>
          <w:rFonts w:ascii="Times New Roman" w:hAnsi="Times New Roman" w:cs="Times New Roman"/>
          <w:szCs w:val="24"/>
        </w:rPr>
        <w:t>: ambient</w:t>
      </w:r>
      <w:r w:rsidR="001913BC">
        <w:rPr>
          <w:rFonts w:ascii="Times New Roman" w:hAnsi="Times New Roman" w:cs="Times New Roman"/>
          <w:szCs w:val="24"/>
        </w:rPr>
        <w:t>)</w:t>
      </w:r>
      <w:r w:rsidRPr="005F0E6D">
        <w:rPr>
          <w:rFonts w:ascii="Times New Roman" w:hAnsi="Times New Roman" w:cs="Times New Roman"/>
          <w:szCs w:val="24"/>
        </w:rPr>
        <w:t xml:space="preserve"> incoming water</w:t>
      </w:r>
      <w:r w:rsidR="00D02187" w:rsidRPr="005F0E6D">
        <w:rPr>
          <w:rFonts w:ascii="Times New Roman" w:hAnsi="Times New Roman" w:cs="Times New Roman"/>
          <w:szCs w:val="24"/>
        </w:rPr>
        <w:t xml:space="preserve"> (temperature will be continuously recorded)</w:t>
      </w:r>
      <w:r w:rsidRPr="005F0E6D">
        <w:rPr>
          <w:rFonts w:ascii="Times New Roman" w:hAnsi="Times New Roman" w:cs="Times New Roman"/>
          <w:szCs w:val="24"/>
        </w:rPr>
        <w:t xml:space="preserve"> and </w:t>
      </w:r>
      <w:r w:rsidR="00DB3F0A" w:rsidRPr="005F0E6D">
        <w:rPr>
          <w:rFonts w:ascii="Times New Roman" w:hAnsi="Times New Roman" w:cs="Times New Roman"/>
          <w:szCs w:val="24"/>
        </w:rPr>
        <w:t>a con</w:t>
      </w:r>
      <w:r w:rsidR="005362AC" w:rsidRPr="005F0E6D">
        <w:rPr>
          <w:rFonts w:ascii="Times New Roman" w:hAnsi="Times New Roman" w:cs="Times New Roman"/>
          <w:szCs w:val="24"/>
        </w:rPr>
        <w:t>s</w:t>
      </w:r>
      <w:r w:rsidR="00DB3F0A" w:rsidRPr="005F0E6D">
        <w:rPr>
          <w:rFonts w:ascii="Times New Roman" w:hAnsi="Times New Roman" w:cs="Times New Roman"/>
          <w:szCs w:val="24"/>
        </w:rPr>
        <w:t>istent temperature</w:t>
      </w:r>
      <w:r w:rsidR="00172FAB">
        <w:rPr>
          <w:rFonts w:ascii="Times New Roman" w:hAnsi="Times New Roman" w:cs="Times New Roman"/>
          <w:szCs w:val="24"/>
        </w:rPr>
        <w:t xml:space="preserve"> (W: warm)</w:t>
      </w:r>
      <w:r w:rsidR="00DB3F0A" w:rsidRPr="005F0E6D">
        <w:rPr>
          <w:rFonts w:ascii="Times New Roman" w:hAnsi="Times New Roman" w:cs="Times New Roman"/>
          <w:szCs w:val="24"/>
        </w:rPr>
        <w:t xml:space="preserve"> of </w:t>
      </w:r>
      <w:r w:rsidRPr="005F0E6D">
        <w:rPr>
          <w:rFonts w:ascii="Times New Roman" w:hAnsi="Times New Roman" w:cs="Times New Roman"/>
          <w:szCs w:val="24"/>
        </w:rPr>
        <w:t>1</w:t>
      </w:r>
      <w:r w:rsidR="000A6961" w:rsidRPr="005F0E6D">
        <w:rPr>
          <w:rFonts w:ascii="Times New Roman" w:hAnsi="Times New Roman" w:cs="Times New Roman"/>
          <w:szCs w:val="24"/>
        </w:rPr>
        <w:t>7</w:t>
      </w:r>
      <w:r w:rsidRPr="005F0E6D">
        <w:rPr>
          <w:rFonts w:ascii="Times New Roman" w:hAnsi="Times New Roman" w:cs="Times New Roman"/>
          <w:szCs w:val="24"/>
        </w:rPr>
        <w:t>°C</w:t>
      </w:r>
      <w:r w:rsidR="005362AC" w:rsidRPr="005F0E6D">
        <w:rPr>
          <w:rFonts w:ascii="Times New Roman" w:hAnsi="Times New Roman" w:cs="Times New Roman"/>
          <w:szCs w:val="24"/>
        </w:rPr>
        <w:t xml:space="preserve"> (temperature controlled using a heat pump)</w:t>
      </w:r>
      <w:r w:rsidRPr="005F0E6D">
        <w:rPr>
          <w:rFonts w:ascii="Times New Roman" w:hAnsi="Times New Roman" w:cs="Times New Roman"/>
          <w:szCs w:val="24"/>
        </w:rPr>
        <w:t>.</w:t>
      </w:r>
      <w:commentRangeEnd w:id="147"/>
      <w:r w:rsidR="001B4AA3">
        <w:rPr>
          <w:rStyle w:val="CommentReference"/>
        </w:rPr>
        <w:commentReference w:id="147"/>
      </w:r>
      <w:r w:rsidRPr="005F0E6D">
        <w:rPr>
          <w:rFonts w:ascii="Times New Roman" w:hAnsi="Times New Roman" w:cs="Times New Roman"/>
          <w:szCs w:val="24"/>
        </w:rPr>
        <w:t xml:space="preserve"> Therefore, a total of 3</w:t>
      </w:r>
      <w:r w:rsidR="000A6961" w:rsidRPr="005F0E6D">
        <w:rPr>
          <w:rFonts w:ascii="Times New Roman" w:hAnsi="Times New Roman" w:cs="Times New Roman"/>
          <w:szCs w:val="24"/>
        </w:rPr>
        <w:t>2</w:t>
      </w:r>
      <w:r w:rsidRPr="005F0E6D">
        <w:rPr>
          <w:rFonts w:ascii="Times New Roman" w:hAnsi="Times New Roman" w:cs="Times New Roman"/>
          <w:szCs w:val="24"/>
        </w:rPr>
        <w:t xml:space="preserve"> tanks will be stocked with sea urchins, equating to 6</w:t>
      </w:r>
      <w:r w:rsidR="000A6961" w:rsidRPr="005F0E6D">
        <w:rPr>
          <w:rFonts w:ascii="Times New Roman" w:hAnsi="Times New Roman" w:cs="Times New Roman"/>
          <w:szCs w:val="24"/>
        </w:rPr>
        <w:t>4</w:t>
      </w:r>
      <w:r w:rsidRPr="005F0E6D">
        <w:rPr>
          <w:rFonts w:ascii="Times New Roman" w:hAnsi="Times New Roman" w:cs="Times New Roman"/>
          <w:szCs w:val="24"/>
        </w:rPr>
        <w:t xml:space="preserve">0 sea urchins for inclusion in the study. </w:t>
      </w:r>
    </w:p>
    <w:p w14:paraId="6F325272" w14:textId="62A395CA" w:rsidR="000A6961" w:rsidRPr="005F0E6D" w:rsidRDefault="0016020A" w:rsidP="005F0E6D">
      <w:pPr>
        <w:spacing w:line="360" w:lineRule="auto"/>
        <w:jc w:val="both"/>
        <w:rPr>
          <w:rFonts w:ascii="Times New Roman" w:hAnsi="Times New Roman" w:cs="Times New Roman"/>
          <w:szCs w:val="24"/>
        </w:rPr>
      </w:pPr>
      <w:r w:rsidRPr="005F0E6D">
        <w:rPr>
          <w:rFonts w:ascii="Times New Roman" w:hAnsi="Times New Roman" w:cs="Times New Roman"/>
          <w:szCs w:val="24"/>
        </w:rPr>
        <w:t>T</w:t>
      </w:r>
      <w:r w:rsidR="00172FAB">
        <w:rPr>
          <w:rFonts w:ascii="Times New Roman" w:hAnsi="Times New Roman" w:cs="Times New Roman"/>
          <w:szCs w:val="24"/>
        </w:rPr>
        <w:t>he 8 t</w:t>
      </w:r>
      <w:r w:rsidRPr="005F0E6D">
        <w:rPr>
          <w:rFonts w:ascii="Times New Roman" w:hAnsi="Times New Roman" w:cs="Times New Roman"/>
          <w:szCs w:val="24"/>
        </w:rPr>
        <w:t>reatments w</w:t>
      </w:r>
      <w:r w:rsidR="00AC0806" w:rsidRPr="005F0E6D">
        <w:rPr>
          <w:rFonts w:ascii="Times New Roman" w:hAnsi="Times New Roman" w:cs="Times New Roman"/>
          <w:szCs w:val="24"/>
        </w:rPr>
        <w:t>ere</w:t>
      </w:r>
      <w:r w:rsidRPr="005F0E6D">
        <w:rPr>
          <w:rFonts w:ascii="Times New Roman" w:hAnsi="Times New Roman" w:cs="Times New Roman"/>
          <w:szCs w:val="24"/>
        </w:rPr>
        <w:t xml:space="preserve"> randomly </w:t>
      </w:r>
      <w:commentRangeStart w:id="148"/>
      <w:r w:rsidRPr="005F0E6D">
        <w:rPr>
          <w:rFonts w:ascii="Times New Roman" w:hAnsi="Times New Roman" w:cs="Times New Roman"/>
          <w:szCs w:val="24"/>
        </w:rPr>
        <w:t>assigned to tanks</w:t>
      </w:r>
      <w:r w:rsidR="00AC0806" w:rsidRPr="005F0E6D">
        <w:rPr>
          <w:rFonts w:ascii="Times New Roman" w:hAnsi="Times New Roman" w:cs="Times New Roman"/>
          <w:szCs w:val="24"/>
        </w:rPr>
        <w:t xml:space="preserve"> in the following arrangement</w:t>
      </w:r>
      <w:commentRangeEnd w:id="148"/>
      <w:r w:rsidR="001B4AA3">
        <w:rPr>
          <w:rStyle w:val="CommentReference"/>
        </w:rPr>
        <w:commentReference w:id="148"/>
      </w:r>
      <w:r w:rsidR="00AC0806" w:rsidRPr="005F0E6D">
        <w:rPr>
          <w:rFonts w:ascii="Times New Roman" w:hAnsi="Times New Roman" w:cs="Times New Roman"/>
          <w:szCs w:val="24"/>
        </w:rPr>
        <w:t>:</w:t>
      </w:r>
    </w:p>
    <w:p w14:paraId="061E941A" w14:textId="77777777" w:rsidR="00C146F9" w:rsidRPr="005F0E6D" w:rsidRDefault="00C146F9" w:rsidP="005F0E6D">
      <w:pPr>
        <w:pStyle w:val="ListParagraph"/>
        <w:spacing w:line="360" w:lineRule="auto"/>
        <w:ind w:left="360"/>
        <w:jc w:val="center"/>
        <w:rPr>
          <w:rFonts w:ascii="Times New Roman" w:hAnsi="Times New Roman" w:cs="Times New Roman"/>
          <w:i/>
          <w:iCs/>
          <w:szCs w:val="24"/>
        </w:rPr>
      </w:pPr>
      <w:bookmarkStart w:id="149" w:name="_Hlk150172505"/>
    </w:p>
    <w:p w14:paraId="45C739FA" w14:textId="77777777" w:rsidR="00172FAB" w:rsidRDefault="00C146F9" w:rsidP="00172FAB">
      <w:pPr>
        <w:pStyle w:val="ListParagraph"/>
        <w:spacing w:after="0" w:line="360" w:lineRule="auto"/>
        <w:ind w:left="360"/>
        <w:jc w:val="center"/>
        <w:rPr>
          <w:rFonts w:ascii="Times New Roman" w:hAnsi="Times New Roman" w:cs="Times New Roman"/>
          <w:szCs w:val="24"/>
        </w:rPr>
      </w:pPr>
      <w:r w:rsidRPr="00172FAB">
        <w:rPr>
          <w:rFonts w:ascii="Times New Roman" w:hAnsi="Times New Roman" w:cs="Times New Roman"/>
          <w:szCs w:val="24"/>
        </w:rPr>
        <w:t xml:space="preserve">Table 1. Tank treatment allocation </w:t>
      </w:r>
    </w:p>
    <w:p w14:paraId="738455D9" w14:textId="38B65427" w:rsidR="00C146F9" w:rsidRPr="00172FAB" w:rsidRDefault="00C146F9" w:rsidP="00172FAB">
      <w:pPr>
        <w:pStyle w:val="ListParagraph"/>
        <w:spacing w:after="0" w:line="360" w:lineRule="auto"/>
        <w:ind w:left="360"/>
        <w:jc w:val="center"/>
        <w:rPr>
          <w:rFonts w:ascii="Times New Roman" w:hAnsi="Times New Roman" w:cs="Times New Roman"/>
          <w:szCs w:val="24"/>
        </w:rPr>
      </w:pPr>
      <w:r w:rsidRPr="00172FAB">
        <w:rPr>
          <w:rFonts w:ascii="Times New Roman" w:hAnsi="Times New Roman" w:cs="Times New Roman"/>
          <w:szCs w:val="24"/>
        </w:rPr>
        <w:t xml:space="preserve">(F: formulated feed, M: mixed diet, U: </w:t>
      </w:r>
      <w:proofErr w:type="spellStart"/>
      <w:r w:rsidRPr="00172FAB">
        <w:rPr>
          <w:rFonts w:ascii="Times New Roman" w:hAnsi="Times New Roman" w:cs="Times New Roman"/>
          <w:szCs w:val="24"/>
        </w:rPr>
        <w:t>ulva</w:t>
      </w:r>
      <w:proofErr w:type="spellEnd"/>
      <w:r w:rsidRPr="00172FAB">
        <w:rPr>
          <w:rFonts w:ascii="Times New Roman" w:hAnsi="Times New Roman" w:cs="Times New Roman"/>
          <w:szCs w:val="24"/>
        </w:rPr>
        <w:t>, K: kelp</w:t>
      </w:r>
      <w:r w:rsidR="00172FAB" w:rsidRPr="00172FAB">
        <w:rPr>
          <w:rFonts w:ascii="Times New Roman" w:hAnsi="Times New Roman" w:cs="Times New Roman"/>
          <w:szCs w:val="24"/>
        </w:rPr>
        <w:t>, A: ambient, W: warm</w:t>
      </w:r>
      <w:r w:rsidRPr="00172FAB">
        <w:rPr>
          <w:rFonts w:ascii="Times New Roman" w:hAnsi="Times New Roman" w:cs="Times New Roman"/>
          <w:szCs w:val="24"/>
        </w:rPr>
        <w:t xml:space="preserve">). </w:t>
      </w:r>
      <w:bookmarkEnd w:id="149"/>
    </w:p>
    <w:tbl>
      <w:tblPr>
        <w:tblStyle w:val="TableGridLight"/>
        <w:tblpPr w:leftFromText="180" w:rightFromText="180" w:vertAnchor="text" w:horzAnchor="margin" w:tblpXSpec="center" w:tblpY="236"/>
        <w:tblW w:w="8200" w:type="dxa"/>
        <w:tblLook w:val="04A0" w:firstRow="1" w:lastRow="0" w:firstColumn="1" w:lastColumn="0" w:noHBand="0" w:noVBand="1"/>
      </w:tblPr>
      <w:tblGrid>
        <w:gridCol w:w="2050"/>
        <w:gridCol w:w="2050"/>
        <w:gridCol w:w="2050"/>
        <w:gridCol w:w="2050"/>
      </w:tblGrid>
      <w:tr w:rsidR="005E1E46" w:rsidRPr="005F0E6D" w14:paraId="228994FB" w14:textId="77777777" w:rsidTr="005E1E46">
        <w:trPr>
          <w:trHeight w:val="394"/>
        </w:trPr>
        <w:tc>
          <w:tcPr>
            <w:tcW w:w="2050" w:type="dxa"/>
            <w:shd w:val="clear" w:color="auto" w:fill="E7E6E6" w:themeFill="background2"/>
            <w:vAlign w:val="center"/>
          </w:tcPr>
          <w:p w14:paraId="45216474" w14:textId="41EED506"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W</w:t>
            </w:r>
            <w:r w:rsidRPr="005F0E6D">
              <w:rPr>
                <w:rFonts w:ascii="Times New Roman" w:hAnsi="Times New Roman" w:cs="Times New Roman"/>
                <w:szCs w:val="24"/>
              </w:rPr>
              <w:t xml:space="preserve"> 1</w:t>
            </w:r>
          </w:p>
        </w:tc>
        <w:tc>
          <w:tcPr>
            <w:tcW w:w="2050" w:type="dxa"/>
            <w:shd w:val="clear" w:color="auto" w:fill="E7E6E6" w:themeFill="background2"/>
            <w:vAlign w:val="center"/>
          </w:tcPr>
          <w:p w14:paraId="2D178A96" w14:textId="45523A40"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W</w:t>
            </w:r>
            <w:r w:rsidRPr="005F0E6D">
              <w:rPr>
                <w:rFonts w:ascii="Times New Roman" w:hAnsi="Times New Roman" w:cs="Times New Roman"/>
                <w:szCs w:val="24"/>
              </w:rPr>
              <w:t xml:space="preserve"> 2</w:t>
            </w:r>
          </w:p>
        </w:tc>
        <w:tc>
          <w:tcPr>
            <w:tcW w:w="2050" w:type="dxa"/>
            <w:vAlign w:val="center"/>
          </w:tcPr>
          <w:p w14:paraId="7B2C6B2A" w14:textId="0107DC1D"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A</w:t>
            </w:r>
            <w:r w:rsidRPr="005F0E6D">
              <w:rPr>
                <w:rFonts w:ascii="Times New Roman" w:hAnsi="Times New Roman" w:cs="Times New Roman"/>
                <w:szCs w:val="24"/>
              </w:rPr>
              <w:t xml:space="preserve"> 3</w:t>
            </w:r>
          </w:p>
        </w:tc>
        <w:tc>
          <w:tcPr>
            <w:tcW w:w="2050" w:type="dxa"/>
            <w:vAlign w:val="center"/>
          </w:tcPr>
          <w:p w14:paraId="72181FD1" w14:textId="2593EB20"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A</w:t>
            </w:r>
            <w:r w:rsidRPr="005F0E6D">
              <w:rPr>
                <w:rFonts w:ascii="Times New Roman" w:hAnsi="Times New Roman" w:cs="Times New Roman"/>
                <w:szCs w:val="24"/>
              </w:rPr>
              <w:t xml:space="preserve"> 4</w:t>
            </w:r>
          </w:p>
        </w:tc>
      </w:tr>
      <w:tr w:rsidR="005E1E46" w:rsidRPr="005F0E6D" w14:paraId="1381921D" w14:textId="77777777" w:rsidTr="005E1E46">
        <w:trPr>
          <w:trHeight w:val="384"/>
        </w:trPr>
        <w:tc>
          <w:tcPr>
            <w:tcW w:w="2050" w:type="dxa"/>
            <w:shd w:val="clear" w:color="auto" w:fill="E7E6E6" w:themeFill="background2"/>
            <w:vAlign w:val="center"/>
          </w:tcPr>
          <w:p w14:paraId="132524FF" w14:textId="026F1CFA"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W</w:t>
            </w:r>
            <w:r w:rsidRPr="005F0E6D">
              <w:rPr>
                <w:rFonts w:ascii="Times New Roman" w:hAnsi="Times New Roman" w:cs="Times New Roman"/>
                <w:szCs w:val="24"/>
              </w:rPr>
              <w:t xml:space="preserve"> 5</w:t>
            </w:r>
          </w:p>
        </w:tc>
        <w:tc>
          <w:tcPr>
            <w:tcW w:w="2050" w:type="dxa"/>
            <w:shd w:val="clear" w:color="auto" w:fill="E7E6E6" w:themeFill="background2"/>
            <w:vAlign w:val="center"/>
          </w:tcPr>
          <w:p w14:paraId="13090CE0" w14:textId="7E9183C3"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W</w:t>
            </w:r>
            <w:r w:rsidRPr="005F0E6D">
              <w:rPr>
                <w:rFonts w:ascii="Times New Roman" w:hAnsi="Times New Roman" w:cs="Times New Roman"/>
                <w:szCs w:val="24"/>
              </w:rPr>
              <w:t xml:space="preserve"> 6</w:t>
            </w:r>
          </w:p>
        </w:tc>
        <w:tc>
          <w:tcPr>
            <w:tcW w:w="2050" w:type="dxa"/>
            <w:vAlign w:val="center"/>
          </w:tcPr>
          <w:p w14:paraId="5D3FB6BA" w14:textId="36AFFE81"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A</w:t>
            </w:r>
            <w:r w:rsidRPr="005F0E6D">
              <w:rPr>
                <w:rFonts w:ascii="Times New Roman" w:hAnsi="Times New Roman" w:cs="Times New Roman"/>
                <w:szCs w:val="24"/>
              </w:rPr>
              <w:t xml:space="preserve"> 7</w:t>
            </w:r>
          </w:p>
        </w:tc>
        <w:tc>
          <w:tcPr>
            <w:tcW w:w="2050" w:type="dxa"/>
            <w:vAlign w:val="center"/>
          </w:tcPr>
          <w:p w14:paraId="7051F71A" w14:textId="18C37E2F"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A</w:t>
            </w:r>
            <w:r w:rsidRPr="005F0E6D">
              <w:rPr>
                <w:rFonts w:ascii="Times New Roman" w:hAnsi="Times New Roman" w:cs="Times New Roman"/>
                <w:szCs w:val="24"/>
              </w:rPr>
              <w:t xml:space="preserve"> 8</w:t>
            </w:r>
          </w:p>
        </w:tc>
      </w:tr>
      <w:tr w:rsidR="005E1E46" w:rsidRPr="005F0E6D" w14:paraId="1E4DBA35" w14:textId="77777777" w:rsidTr="005E1E46">
        <w:trPr>
          <w:trHeight w:val="384"/>
        </w:trPr>
        <w:tc>
          <w:tcPr>
            <w:tcW w:w="2050" w:type="dxa"/>
            <w:shd w:val="clear" w:color="auto" w:fill="E7E6E6" w:themeFill="background2"/>
            <w:vAlign w:val="center"/>
          </w:tcPr>
          <w:p w14:paraId="6CCF2B23" w14:textId="7BB75578"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W</w:t>
            </w:r>
            <w:r w:rsidRPr="005F0E6D">
              <w:rPr>
                <w:rFonts w:ascii="Times New Roman" w:hAnsi="Times New Roman" w:cs="Times New Roman"/>
                <w:szCs w:val="24"/>
              </w:rPr>
              <w:t xml:space="preserve"> 9</w:t>
            </w:r>
          </w:p>
        </w:tc>
        <w:tc>
          <w:tcPr>
            <w:tcW w:w="2050" w:type="dxa"/>
            <w:shd w:val="clear" w:color="auto" w:fill="E7E6E6" w:themeFill="background2"/>
            <w:vAlign w:val="center"/>
          </w:tcPr>
          <w:p w14:paraId="62B6DE4A" w14:textId="2F78B9DD"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W</w:t>
            </w:r>
            <w:r w:rsidRPr="005F0E6D">
              <w:rPr>
                <w:rFonts w:ascii="Times New Roman" w:hAnsi="Times New Roman" w:cs="Times New Roman"/>
                <w:szCs w:val="24"/>
              </w:rPr>
              <w:t xml:space="preserve"> 10</w:t>
            </w:r>
          </w:p>
        </w:tc>
        <w:tc>
          <w:tcPr>
            <w:tcW w:w="2050" w:type="dxa"/>
            <w:vAlign w:val="center"/>
          </w:tcPr>
          <w:p w14:paraId="1C7AB166" w14:textId="1ECC8EAB"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A</w:t>
            </w:r>
            <w:r w:rsidRPr="005F0E6D">
              <w:rPr>
                <w:rFonts w:ascii="Times New Roman" w:hAnsi="Times New Roman" w:cs="Times New Roman"/>
                <w:szCs w:val="24"/>
              </w:rPr>
              <w:t xml:space="preserve"> 11</w:t>
            </w:r>
          </w:p>
        </w:tc>
        <w:tc>
          <w:tcPr>
            <w:tcW w:w="2050" w:type="dxa"/>
            <w:vAlign w:val="center"/>
          </w:tcPr>
          <w:p w14:paraId="29F45AD7" w14:textId="2889F570"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A</w:t>
            </w:r>
            <w:r w:rsidRPr="005F0E6D">
              <w:rPr>
                <w:rFonts w:ascii="Times New Roman" w:hAnsi="Times New Roman" w:cs="Times New Roman"/>
                <w:szCs w:val="24"/>
              </w:rPr>
              <w:t xml:space="preserve"> 12</w:t>
            </w:r>
          </w:p>
        </w:tc>
      </w:tr>
      <w:tr w:rsidR="005E1E46" w:rsidRPr="005F0E6D" w14:paraId="63D3D9F2" w14:textId="77777777" w:rsidTr="005E1E46">
        <w:trPr>
          <w:trHeight w:val="384"/>
        </w:trPr>
        <w:tc>
          <w:tcPr>
            <w:tcW w:w="2050" w:type="dxa"/>
            <w:shd w:val="clear" w:color="auto" w:fill="E7E6E6" w:themeFill="background2"/>
            <w:vAlign w:val="center"/>
          </w:tcPr>
          <w:p w14:paraId="26ED3D66" w14:textId="4356D4B5"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W</w:t>
            </w:r>
            <w:r w:rsidRPr="005F0E6D">
              <w:rPr>
                <w:rFonts w:ascii="Times New Roman" w:hAnsi="Times New Roman" w:cs="Times New Roman"/>
                <w:szCs w:val="24"/>
              </w:rPr>
              <w:t xml:space="preserve"> 13</w:t>
            </w:r>
          </w:p>
        </w:tc>
        <w:tc>
          <w:tcPr>
            <w:tcW w:w="2050" w:type="dxa"/>
            <w:shd w:val="clear" w:color="auto" w:fill="E7E6E6" w:themeFill="background2"/>
            <w:vAlign w:val="center"/>
          </w:tcPr>
          <w:p w14:paraId="76594A18" w14:textId="457F2E06"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W</w:t>
            </w:r>
            <w:r w:rsidRPr="005F0E6D">
              <w:rPr>
                <w:rFonts w:ascii="Times New Roman" w:hAnsi="Times New Roman" w:cs="Times New Roman"/>
                <w:szCs w:val="24"/>
              </w:rPr>
              <w:t xml:space="preserve"> 14</w:t>
            </w:r>
          </w:p>
        </w:tc>
        <w:tc>
          <w:tcPr>
            <w:tcW w:w="2050" w:type="dxa"/>
            <w:vAlign w:val="center"/>
          </w:tcPr>
          <w:p w14:paraId="5A7C64F7" w14:textId="4F998FD2"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A</w:t>
            </w:r>
            <w:r w:rsidRPr="005F0E6D">
              <w:rPr>
                <w:rFonts w:ascii="Times New Roman" w:hAnsi="Times New Roman" w:cs="Times New Roman"/>
                <w:szCs w:val="24"/>
              </w:rPr>
              <w:t xml:space="preserve"> 15</w:t>
            </w:r>
          </w:p>
        </w:tc>
        <w:tc>
          <w:tcPr>
            <w:tcW w:w="2050" w:type="dxa"/>
            <w:vAlign w:val="center"/>
          </w:tcPr>
          <w:p w14:paraId="713A4772" w14:textId="512F45BA"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A</w:t>
            </w:r>
            <w:r w:rsidRPr="005F0E6D">
              <w:rPr>
                <w:rFonts w:ascii="Times New Roman" w:hAnsi="Times New Roman" w:cs="Times New Roman"/>
                <w:szCs w:val="24"/>
              </w:rPr>
              <w:t xml:space="preserve"> 16</w:t>
            </w:r>
          </w:p>
        </w:tc>
      </w:tr>
      <w:tr w:rsidR="005E1E46" w:rsidRPr="005F0E6D" w14:paraId="0C923B38" w14:textId="77777777" w:rsidTr="005E1E46">
        <w:trPr>
          <w:trHeight w:val="394"/>
        </w:trPr>
        <w:tc>
          <w:tcPr>
            <w:tcW w:w="2050" w:type="dxa"/>
            <w:shd w:val="clear" w:color="auto" w:fill="E7E6E6" w:themeFill="background2"/>
            <w:vAlign w:val="center"/>
          </w:tcPr>
          <w:p w14:paraId="515D0ABB" w14:textId="752AF4C0"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W</w:t>
            </w:r>
            <w:r w:rsidRPr="005F0E6D">
              <w:rPr>
                <w:rFonts w:ascii="Times New Roman" w:hAnsi="Times New Roman" w:cs="Times New Roman"/>
                <w:szCs w:val="24"/>
              </w:rPr>
              <w:t xml:space="preserve"> 17</w:t>
            </w:r>
          </w:p>
        </w:tc>
        <w:tc>
          <w:tcPr>
            <w:tcW w:w="2050" w:type="dxa"/>
            <w:shd w:val="clear" w:color="auto" w:fill="E7E6E6" w:themeFill="background2"/>
            <w:vAlign w:val="center"/>
          </w:tcPr>
          <w:p w14:paraId="79717E66" w14:textId="3B1574BF"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W</w:t>
            </w:r>
            <w:r w:rsidRPr="005F0E6D">
              <w:rPr>
                <w:rFonts w:ascii="Times New Roman" w:hAnsi="Times New Roman" w:cs="Times New Roman"/>
                <w:szCs w:val="24"/>
              </w:rPr>
              <w:t xml:space="preserve"> 18</w:t>
            </w:r>
          </w:p>
        </w:tc>
        <w:tc>
          <w:tcPr>
            <w:tcW w:w="2050" w:type="dxa"/>
            <w:vAlign w:val="center"/>
          </w:tcPr>
          <w:p w14:paraId="120B006D" w14:textId="1D92D3A1"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A</w:t>
            </w:r>
            <w:r w:rsidRPr="005F0E6D">
              <w:rPr>
                <w:rFonts w:ascii="Times New Roman" w:hAnsi="Times New Roman" w:cs="Times New Roman"/>
                <w:szCs w:val="24"/>
              </w:rPr>
              <w:t xml:space="preserve"> 19</w:t>
            </w:r>
          </w:p>
        </w:tc>
        <w:tc>
          <w:tcPr>
            <w:tcW w:w="2050" w:type="dxa"/>
            <w:vAlign w:val="center"/>
          </w:tcPr>
          <w:p w14:paraId="4B1C0254" w14:textId="6E62C097"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A</w:t>
            </w:r>
            <w:r w:rsidRPr="005F0E6D">
              <w:rPr>
                <w:rFonts w:ascii="Times New Roman" w:hAnsi="Times New Roman" w:cs="Times New Roman"/>
                <w:szCs w:val="24"/>
              </w:rPr>
              <w:t xml:space="preserve"> 20</w:t>
            </w:r>
          </w:p>
        </w:tc>
      </w:tr>
      <w:tr w:rsidR="005E1E46" w:rsidRPr="005F0E6D" w14:paraId="5E82CD33" w14:textId="77777777" w:rsidTr="005E1E46">
        <w:trPr>
          <w:trHeight w:val="384"/>
        </w:trPr>
        <w:tc>
          <w:tcPr>
            <w:tcW w:w="2050" w:type="dxa"/>
            <w:shd w:val="clear" w:color="auto" w:fill="E7E6E6" w:themeFill="background2"/>
            <w:vAlign w:val="center"/>
          </w:tcPr>
          <w:p w14:paraId="60F679A1" w14:textId="0BFC5128"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W</w:t>
            </w:r>
            <w:r w:rsidRPr="005F0E6D">
              <w:rPr>
                <w:rFonts w:ascii="Times New Roman" w:hAnsi="Times New Roman" w:cs="Times New Roman"/>
                <w:szCs w:val="24"/>
              </w:rPr>
              <w:t xml:space="preserve"> 21</w:t>
            </w:r>
          </w:p>
        </w:tc>
        <w:tc>
          <w:tcPr>
            <w:tcW w:w="2050" w:type="dxa"/>
            <w:shd w:val="clear" w:color="auto" w:fill="E7E6E6" w:themeFill="background2"/>
            <w:vAlign w:val="center"/>
          </w:tcPr>
          <w:p w14:paraId="6AA50EB8" w14:textId="412C91B0"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W</w:t>
            </w:r>
            <w:r w:rsidRPr="005F0E6D">
              <w:rPr>
                <w:rFonts w:ascii="Times New Roman" w:hAnsi="Times New Roman" w:cs="Times New Roman"/>
                <w:szCs w:val="24"/>
              </w:rPr>
              <w:t xml:space="preserve"> 22</w:t>
            </w:r>
          </w:p>
        </w:tc>
        <w:tc>
          <w:tcPr>
            <w:tcW w:w="2050" w:type="dxa"/>
            <w:vAlign w:val="center"/>
          </w:tcPr>
          <w:p w14:paraId="5932A500" w14:textId="5D8347E1"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A</w:t>
            </w:r>
            <w:r w:rsidRPr="005F0E6D">
              <w:rPr>
                <w:rFonts w:ascii="Times New Roman" w:hAnsi="Times New Roman" w:cs="Times New Roman"/>
                <w:szCs w:val="24"/>
              </w:rPr>
              <w:t xml:space="preserve"> 23</w:t>
            </w:r>
          </w:p>
        </w:tc>
        <w:tc>
          <w:tcPr>
            <w:tcW w:w="2050" w:type="dxa"/>
            <w:vAlign w:val="center"/>
          </w:tcPr>
          <w:p w14:paraId="06F0CA05" w14:textId="106979A7"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A</w:t>
            </w:r>
            <w:r w:rsidRPr="005F0E6D">
              <w:rPr>
                <w:rFonts w:ascii="Times New Roman" w:hAnsi="Times New Roman" w:cs="Times New Roman"/>
                <w:szCs w:val="24"/>
              </w:rPr>
              <w:t xml:space="preserve"> 24</w:t>
            </w:r>
          </w:p>
        </w:tc>
      </w:tr>
      <w:tr w:rsidR="005E1E46" w:rsidRPr="005F0E6D" w14:paraId="69F4458A" w14:textId="77777777" w:rsidTr="005E1E46">
        <w:trPr>
          <w:trHeight w:val="384"/>
        </w:trPr>
        <w:tc>
          <w:tcPr>
            <w:tcW w:w="2050" w:type="dxa"/>
            <w:shd w:val="clear" w:color="auto" w:fill="E7E6E6" w:themeFill="background2"/>
            <w:vAlign w:val="center"/>
          </w:tcPr>
          <w:p w14:paraId="5B06FDE2" w14:textId="69C2121E"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W</w:t>
            </w:r>
            <w:r w:rsidRPr="005F0E6D">
              <w:rPr>
                <w:rFonts w:ascii="Times New Roman" w:hAnsi="Times New Roman" w:cs="Times New Roman"/>
                <w:szCs w:val="24"/>
              </w:rPr>
              <w:t xml:space="preserve"> 25</w:t>
            </w:r>
          </w:p>
        </w:tc>
        <w:tc>
          <w:tcPr>
            <w:tcW w:w="2050" w:type="dxa"/>
            <w:shd w:val="clear" w:color="auto" w:fill="E7E6E6" w:themeFill="background2"/>
            <w:vAlign w:val="center"/>
          </w:tcPr>
          <w:p w14:paraId="3646B792" w14:textId="49C75E82"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W</w:t>
            </w:r>
            <w:r w:rsidRPr="005F0E6D">
              <w:rPr>
                <w:rFonts w:ascii="Times New Roman" w:hAnsi="Times New Roman" w:cs="Times New Roman"/>
                <w:szCs w:val="24"/>
              </w:rPr>
              <w:t xml:space="preserve"> 26</w:t>
            </w:r>
          </w:p>
        </w:tc>
        <w:tc>
          <w:tcPr>
            <w:tcW w:w="2050" w:type="dxa"/>
            <w:vAlign w:val="center"/>
          </w:tcPr>
          <w:p w14:paraId="51FD282A" w14:textId="396CB942"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A</w:t>
            </w:r>
            <w:r w:rsidRPr="005F0E6D">
              <w:rPr>
                <w:rFonts w:ascii="Times New Roman" w:hAnsi="Times New Roman" w:cs="Times New Roman"/>
                <w:szCs w:val="24"/>
              </w:rPr>
              <w:t xml:space="preserve"> 27</w:t>
            </w:r>
          </w:p>
        </w:tc>
        <w:tc>
          <w:tcPr>
            <w:tcW w:w="2050" w:type="dxa"/>
            <w:vAlign w:val="center"/>
          </w:tcPr>
          <w:p w14:paraId="77FAC213" w14:textId="1B0BFEA8"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A</w:t>
            </w:r>
            <w:r w:rsidRPr="005F0E6D">
              <w:rPr>
                <w:rFonts w:ascii="Times New Roman" w:hAnsi="Times New Roman" w:cs="Times New Roman"/>
                <w:szCs w:val="24"/>
              </w:rPr>
              <w:t xml:space="preserve"> 28</w:t>
            </w:r>
          </w:p>
        </w:tc>
      </w:tr>
      <w:tr w:rsidR="005E1E46" w:rsidRPr="005F0E6D" w14:paraId="15E5F98C" w14:textId="77777777" w:rsidTr="005E1E46">
        <w:trPr>
          <w:trHeight w:val="384"/>
        </w:trPr>
        <w:tc>
          <w:tcPr>
            <w:tcW w:w="2050" w:type="dxa"/>
            <w:shd w:val="clear" w:color="auto" w:fill="E7E6E6" w:themeFill="background2"/>
            <w:vAlign w:val="center"/>
          </w:tcPr>
          <w:p w14:paraId="5B1CBC09" w14:textId="553DF7A4"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W</w:t>
            </w:r>
            <w:r w:rsidRPr="005F0E6D">
              <w:rPr>
                <w:rFonts w:ascii="Times New Roman" w:hAnsi="Times New Roman" w:cs="Times New Roman"/>
                <w:szCs w:val="24"/>
              </w:rPr>
              <w:t xml:space="preserve"> 29</w:t>
            </w:r>
          </w:p>
        </w:tc>
        <w:tc>
          <w:tcPr>
            <w:tcW w:w="2050" w:type="dxa"/>
            <w:shd w:val="clear" w:color="auto" w:fill="E7E6E6" w:themeFill="background2"/>
            <w:vAlign w:val="center"/>
          </w:tcPr>
          <w:p w14:paraId="78669D9A" w14:textId="0081723A"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W</w:t>
            </w:r>
            <w:r w:rsidRPr="005F0E6D">
              <w:rPr>
                <w:rFonts w:ascii="Times New Roman" w:hAnsi="Times New Roman" w:cs="Times New Roman"/>
                <w:szCs w:val="24"/>
              </w:rPr>
              <w:t xml:space="preserve"> 30</w:t>
            </w:r>
          </w:p>
        </w:tc>
        <w:tc>
          <w:tcPr>
            <w:tcW w:w="2050" w:type="dxa"/>
            <w:vAlign w:val="center"/>
          </w:tcPr>
          <w:p w14:paraId="13B91236" w14:textId="3635392A"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A</w:t>
            </w:r>
            <w:r w:rsidRPr="005F0E6D">
              <w:rPr>
                <w:rFonts w:ascii="Times New Roman" w:hAnsi="Times New Roman" w:cs="Times New Roman"/>
                <w:szCs w:val="24"/>
              </w:rPr>
              <w:t xml:space="preserve"> 31</w:t>
            </w:r>
          </w:p>
        </w:tc>
        <w:tc>
          <w:tcPr>
            <w:tcW w:w="2050" w:type="dxa"/>
            <w:vAlign w:val="center"/>
          </w:tcPr>
          <w:p w14:paraId="3DFC5F6F" w14:textId="32DEDAB3"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A</w:t>
            </w:r>
            <w:r w:rsidRPr="005F0E6D">
              <w:rPr>
                <w:rFonts w:ascii="Times New Roman" w:hAnsi="Times New Roman" w:cs="Times New Roman"/>
                <w:szCs w:val="24"/>
              </w:rPr>
              <w:t xml:space="preserve"> 32</w:t>
            </w:r>
          </w:p>
        </w:tc>
      </w:tr>
    </w:tbl>
    <w:p w14:paraId="3D351774" w14:textId="6CB02FB4" w:rsidR="0016020A" w:rsidRPr="005F0E6D" w:rsidRDefault="0016020A" w:rsidP="005F0E6D">
      <w:pPr>
        <w:pStyle w:val="ListParagraph"/>
        <w:spacing w:line="360" w:lineRule="auto"/>
        <w:ind w:left="360"/>
        <w:jc w:val="both"/>
        <w:rPr>
          <w:rFonts w:ascii="Times New Roman" w:hAnsi="Times New Roman" w:cs="Times New Roman"/>
          <w:szCs w:val="24"/>
        </w:rPr>
      </w:pPr>
    </w:p>
    <w:p w14:paraId="3880E10D"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03E46D51"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2858C7C4"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6B641ABE"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3AB11DD3"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0EA70F6A"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3BAE34AF"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08B5F5E9"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021D9621"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1AC858E7" w14:textId="77777777" w:rsidR="00AF4817" w:rsidRDefault="00AF4817" w:rsidP="005F0E6D">
      <w:pPr>
        <w:spacing w:line="360" w:lineRule="auto"/>
        <w:rPr>
          <w:rFonts w:ascii="Times New Roman" w:hAnsi="Times New Roman" w:cs="Times New Roman"/>
          <w:i/>
          <w:iCs/>
          <w:sz w:val="24"/>
          <w:szCs w:val="28"/>
        </w:rPr>
      </w:pPr>
    </w:p>
    <w:p w14:paraId="05126391" w14:textId="77777777" w:rsidR="003C309D" w:rsidRDefault="003C309D" w:rsidP="005F0E6D">
      <w:pPr>
        <w:spacing w:line="360" w:lineRule="auto"/>
        <w:rPr>
          <w:rFonts w:ascii="Times New Roman" w:hAnsi="Times New Roman" w:cs="Times New Roman"/>
          <w:i/>
          <w:iCs/>
          <w:sz w:val="24"/>
          <w:szCs w:val="28"/>
        </w:rPr>
      </w:pPr>
    </w:p>
    <w:p w14:paraId="7BB7C5A1" w14:textId="77777777" w:rsidR="003C309D" w:rsidRPr="005F0E6D" w:rsidRDefault="003C309D" w:rsidP="005F0E6D">
      <w:pPr>
        <w:spacing w:line="360" w:lineRule="auto"/>
        <w:rPr>
          <w:rFonts w:ascii="Times New Roman" w:hAnsi="Times New Roman" w:cs="Times New Roman"/>
          <w:i/>
          <w:iCs/>
          <w:sz w:val="24"/>
          <w:szCs w:val="28"/>
        </w:rPr>
      </w:pPr>
    </w:p>
    <w:p w14:paraId="49DE4F3B" w14:textId="39A16B46" w:rsidR="00172FAB" w:rsidRDefault="005E1E46" w:rsidP="00172FAB">
      <w:pPr>
        <w:pStyle w:val="Heading2"/>
        <w:numPr>
          <w:ilvl w:val="1"/>
          <w:numId w:val="18"/>
        </w:numPr>
        <w:spacing w:line="360" w:lineRule="auto"/>
        <w:rPr>
          <w:rFonts w:ascii="Times New Roman" w:hAnsi="Times New Roman" w:cs="Times New Roman"/>
          <w:color w:val="auto"/>
        </w:rPr>
      </w:pPr>
      <w:bookmarkStart w:id="150" w:name="_Toc151041794"/>
      <w:r w:rsidRPr="005F0E6D">
        <w:rPr>
          <w:rFonts w:ascii="Times New Roman" w:hAnsi="Times New Roman" w:cs="Times New Roman"/>
          <w:color w:val="auto"/>
        </w:rPr>
        <w:t>Data collection</w:t>
      </w:r>
      <w:bookmarkEnd w:id="150"/>
    </w:p>
    <w:p w14:paraId="00105C28" w14:textId="77777777" w:rsidR="00393F7D" w:rsidRPr="00393F7D" w:rsidRDefault="00393F7D" w:rsidP="00393F7D"/>
    <w:p w14:paraId="558CBBA6" w14:textId="7203FFE5" w:rsidR="00172FAB" w:rsidRPr="009116CA" w:rsidRDefault="00172FAB" w:rsidP="00172FAB">
      <w:pPr>
        <w:pStyle w:val="Heading3"/>
        <w:numPr>
          <w:ilvl w:val="2"/>
          <w:numId w:val="18"/>
        </w:numPr>
        <w:rPr>
          <w:rFonts w:ascii="Times New Roman" w:hAnsi="Times New Roman" w:cs="Times New Roman"/>
          <w:i/>
          <w:iCs/>
          <w:color w:val="auto"/>
        </w:rPr>
      </w:pPr>
      <w:bookmarkStart w:id="151" w:name="_Toc151041795"/>
      <w:r w:rsidRPr="009116CA">
        <w:rPr>
          <w:rFonts w:ascii="Times New Roman" w:hAnsi="Times New Roman" w:cs="Times New Roman"/>
          <w:i/>
          <w:iCs/>
          <w:color w:val="auto"/>
        </w:rPr>
        <w:t>Somatic growth</w:t>
      </w:r>
      <w:r w:rsidR="00D111BF">
        <w:rPr>
          <w:rFonts w:ascii="Times New Roman" w:hAnsi="Times New Roman" w:cs="Times New Roman"/>
          <w:i/>
          <w:iCs/>
          <w:color w:val="auto"/>
        </w:rPr>
        <w:t xml:space="preserve"> and feed conversion ratio</w:t>
      </w:r>
      <w:bookmarkEnd w:id="151"/>
    </w:p>
    <w:p w14:paraId="1AF6DEF1" w14:textId="77777777" w:rsidR="00172FAB" w:rsidRDefault="00172FAB" w:rsidP="00172FAB"/>
    <w:p w14:paraId="25C60087" w14:textId="7B066F21" w:rsidR="00D111BF" w:rsidRDefault="009116CA" w:rsidP="00F31972">
      <w:pPr>
        <w:spacing w:line="360" w:lineRule="auto"/>
        <w:rPr>
          <w:rFonts w:ascii="Times New Roman" w:hAnsi="Times New Roman" w:cs="Times New Roman"/>
          <w:szCs w:val="24"/>
        </w:rPr>
      </w:pPr>
      <w:r>
        <w:rPr>
          <w:rFonts w:ascii="Times New Roman" w:hAnsi="Times New Roman" w:cs="Times New Roman"/>
          <w:szCs w:val="24"/>
        </w:rPr>
        <w:t xml:space="preserve">Somatic growth was measured in terms of urchin </w:t>
      </w:r>
      <w:ins w:id="152" w:author="Brett Marc Macey" w:date="2023-11-28T08:11:00Z">
        <w:r w:rsidR="001B4AA3">
          <w:rPr>
            <w:rFonts w:ascii="Times New Roman" w:hAnsi="Times New Roman" w:cs="Times New Roman"/>
            <w:szCs w:val="24"/>
          </w:rPr>
          <w:t>total we</w:t>
        </w:r>
      </w:ins>
      <w:ins w:id="153" w:author="Brett Marc Macey" w:date="2023-11-28T08:12:00Z">
        <w:r w:rsidR="001B4AA3">
          <w:rPr>
            <w:rFonts w:ascii="Times New Roman" w:hAnsi="Times New Roman" w:cs="Times New Roman"/>
            <w:szCs w:val="24"/>
          </w:rPr>
          <w:t xml:space="preserve">t </w:t>
        </w:r>
      </w:ins>
      <w:r>
        <w:rPr>
          <w:rFonts w:ascii="Times New Roman" w:hAnsi="Times New Roman" w:cs="Times New Roman"/>
          <w:szCs w:val="24"/>
        </w:rPr>
        <w:t>weight (g) and diameter (cm) at six measurement timepoints (T0: initial, T1: 4 weeks, T2: 8 weeks, T3: 13 weeks, T4: 18 weeks, T5: 23 weeks)</w:t>
      </w:r>
      <w:ins w:id="154" w:author="Brett Macey" w:date="2023-11-28T13:37:00Z">
        <w:r w:rsidR="004816E9">
          <w:rPr>
            <w:rFonts w:ascii="Times New Roman" w:hAnsi="Times New Roman" w:cs="Times New Roman"/>
            <w:szCs w:val="24"/>
          </w:rPr>
          <w:t>- over the course of the study</w:t>
        </w:r>
      </w:ins>
      <w:r>
        <w:rPr>
          <w:rFonts w:ascii="Times New Roman" w:hAnsi="Times New Roman" w:cs="Times New Roman"/>
          <w:szCs w:val="24"/>
        </w:rPr>
        <w:t xml:space="preserve">. At every timepoint all </w:t>
      </w:r>
      <w:r w:rsidRPr="005F0E6D">
        <w:rPr>
          <w:rFonts w:ascii="Times New Roman" w:hAnsi="Times New Roman" w:cs="Times New Roman"/>
          <w:szCs w:val="24"/>
        </w:rPr>
        <w:t xml:space="preserve">sea urchins were individually weighed and measured using </w:t>
      </w:r>
      <w:r>
        <w:rPr>
          <w:rFonts w:ascii="Times New Roman" w:hAnsi="Times New Roman" w:cs="Times New Roman"/>
          <w:szCs w:val="24"/>
        </w:rPr>
        <w:t xml:space="preserve">standardised photographs taken with an iPhone 8. All images were processed using the “Urchin Vision” software </w:t>
      </w:r>
      <w:ins w:id="155" w:author="Brett Macey" w:date="2023-11-28T13:37:00Z">
        <w:r w:rsidR="004816E9">
          <w:rPr>
            <w:rFonts w:ascii="Times New Roman" w:hAnsi="Times New Roman" w:cs="Times New Roman"/>
            <w:szCs w:val="24"/>
          </w:rPr>
          <w:t xml:space="preserve">developed by </w:t>
        </w:r>
      </w:ins>
      <w:del w:id="156" w:author="Brett Macey" w:date="2023-11-28T13:37:00Z">
        <w:r w:rsidDel="004816E9">
          <w:rPr>
            <w:rFonts w:ascii="Times New Roman" w:hAnsi="Times New Roman" w:cs="Times New Roman"/>
            <w:szCs w:val="24"/>
          </w:rPr>
          <w:delText>(</w:delText>
        </w:r>
      </w:del>
      <w:r>
        <w:rPr>
          <w:rFonts w:ascii="Times New Roman" w:hAnsi="Times New Roman" w:cs="Times New Roman"/>
          <w:szCs w:val="24"/>
        </w:rPr>
        <w:t>De Vos et al.</w:t>
      </w:r>
      <w:del w:id="157" w:author="Brett Macey" w:date="2023-11-28T13:37:00Z">
        <w:r w:rsidDel="004816E9">
          <w:rPr>
            <w:rFonts w:ascii="Times New Roman" w:hAnsi="Times New Roman" w:cs="Times New Roman"/>
            <w:szCs w:val="24"/>
          </w:rPr>
          <w:delText>,</w:delText>
        </w:r>
      </w:del>
      <w:r>
        <w:rPr>
          <w:rFonts w:ascii="Times New Roman" w:hAnsi="Times New Roman" w:cs="Times New Roman"/>
          <w:szCs w:val="24"/>
        </w:rPr>
        <w:t xml:space="preserve"> </w:t>
      </w:r>
      <w:ins w:id="158" w:author="Brett Macey" w:date="2023-11-28T13:37:00Z">
        <w:r w:rsidR="004816E9">
          <w:rPr>
            <w:rFonts w:ascii="Times New Roman" w:hAnsi="Times New Roman" w:cs="Times New Roman"/>
            <w:szCs w:val="24"/>
          </w:rPr>
          <w:t>(</w:t>
        </w:r>
      </w:ins>
      <w:r>
        <w:rPr>
          <w:rFonts w:ascii="Times New Roman" w:hAnsi="Times New Roman" w:cs="Times New Roman"/>
          <w:szCs w:val="24"/>
        </w:rPr>
        <w:t>2023)</w:t>
      </w:r>
      <w:r w:rsidR="00B347F2">
        <w:rPr>
          <w:rFonts w:ascii="Times New Roman" w:hAnsi="Times New Roman" w:cs="Times New Roman"/>
          <w:szCs w:val="24"/>
        </w:rPr>
        <w:t xml:space="preserve"> and </w:t>
      </w:r>
      <w:ins w:id="159" w:author="Brett Marc Macey" w:date="2023-11-28T08:12:00Z">
        <w:r w:rsidR="001B4AA3">
          <w:rPr>
            <w:rFonts w:ascii="Times New Roman" w:hAnsi="Times New Roman" w:cs="Times New Roman"/>
            <w:szCs w:val="24"/>
          </w:rPr>
          <w:t xml:space="preserve">the average </w:t>
        </w:r>
      </w:ins>
      <w:r w:rsidR="00B347F2">
        <w:rPr>
          <w:rFonts w:ascii="Times New Roman" w:hAnsi="Times New Roman" w:cs="Times New Roman"/>
          <w:szCs w:val="24"/>
        </w:rPr>
        <w:t xml:space="preserve">diameters </w:t>
      </w:r>
      <w:ins w:id="160" w:author="Brett Marc Macey" w:date="2023-11-28T08:12:00Z">
        <w:r w:rsidR="001B4AA3">
          <w:rPr>
            <w:rFonts w:ascii="Times New Roman" w:hAnsi="Times New Roman" w:cs="Times New Roman"/>
            <w:szCs w:val="24"/>
          </w:rPr>
          <w:t xml:space="preserve">and weights of </w:t>
        </w:r>
      </w:ins>
      <w:ins w:id="161" w:author="Brett Marc Macey" w:date="2023-11-28T08:13:00Z">
        <w:r w:rsidR="001B4AA3">
          <w:rPr>
            <w:rFonts w:ascii="Times New Roman" w:hAnsi="Times New Roman" w:cs="Times New Roman"/>
            <w:szCs w:val="24"/>
          </w:rPr>
          <w:t xml:space="preserve">animals in each tank </w:t>
        </w:r>
      </w:ins>
      <w:r w:rsidR="00B347F2">
        <w:rPr>
          <w:rFonts w:ascii="Times New Roman" w:hAnsi="Times New Roman" w:cs="Times New Roman"/>
          <w:szCs w:val="24"/>
        </w:rPr>
        <w:t xml:space="preserve">were recorded. </w:t>
      </w:r>
    </w:p>
    <w:p w14:paraId="4C2429B6" w14:textId="6ABE9688" w:rsidR="00113D1A" w:rsidRDefault="00D111BF" w:rsidP="00F31972">
      <w:pPr>
        <w:spacing w:line="360" w:lineRule="auto"/>
        <w:rPr>
          <w:rFonts w:ascii="Times New Roman" w:hAnsi="Times New Roman" w:cs="Times New Roman"/>
          <w:szCs w:val="24"/>
        </w:rPr>
      </w:pPr>
      <w:commentRangeStart w:id="162"/>
      <w:r>
        <w:rPr>
          <w:rFonts w:ascii="Times New Roman" w:hAnsi="Times New Roman" w:cs="Times New Roman"/>
          <w:szCs w:val="24"/>
        </w:rPr>
        <w:t xml:space="preserve">Feed conversion ratios </w:t>
      </w:r>
      <w:commentRangeEnd w:id="162"/>
      <w:r w:rsidR="002E7103">
        <w:rPr>
          <w:rStyle w:val="CommentReference"/>
        </w:rPr>
        <w:commentReference w:id="162"/>
      </w:r>
      <w:r>
        <w:rPr>
          <w:rFonts w:ascii="Times New Roman" w:hAnsi="Times New Roman" w:cs="Times New Roman"/>
          <w:szCs w:val="24"/>
        </w:rPr>
        <w:t xml:space="preserve">were measured for each tank by </w:t>
      </w:r>
      <w:r w:rsidR="007501EC">
        <w:rPr>
          <w:rFonts w:ascii="Times New Roman" w:hAnsi="Times New Roman" w:cs="Times New Roman"/>
          <w:szCs w:val="24"/>
        </w:rPr>
        <w:t>determining</w:t>
      </w:r>
      <w:r>
        <w:rPr>
          <w:rFonts w:ascii="Times New Roman" w:hAnsi="Times New Roman" w:cs="Times New Roman"/>
          <w:szCs w:val="24"/>
        </w:rPr>
        <w:t xml:space="preserve"> feed consumption over </w:t>
      </w:r>
      <w:ins w:id="163" w:author="Brett Macey" w:date="2023-11-28T13:38:00Z">
        <w:r w:rsidR="005878EE">
          <w:rPr>
            <w:rFonts w:ascii="Times New Roman" w:hAnsi="Times New Roman" w:cs="Times New Roman"/>
            <w:szCs w:val="24"/>
          </w:rPr>
          <w:t xml:space="preserve">a </w:t>
        </w:r>
      </w:ins>
      <w:r>
        <w:rPr>
          <w:rFonts w:ascii="Times New Roman" w:hAnsi="Times New Roman" w:cs="Times New Roman"/>
          <w:szCs w:val="24"/>
        </w:rPr>
        <w:t>7 day</w:t>
      </w:r>
      <w:del w:id="164" w:author="Brett Macey" w:date="2023-11-28T13:38:00Z">
        <w:r w:rsidDel="005878EE">
          <w:rPr>
            <w:rFonts w:ascii="Times New Roman" w:hAnsi="Times New Roman" w:cs="Times New Roman"/>
            <w:szCs w:val="24"/>
          </w:rPr>
          <w:delText>s</w:delText>
        </w:r>
      </w:del>
      <w:r>
        <w:rPr>
          <w:rFonts w:ascii="Times New Roman" w:hAnsi="Times New Roman" w:cs="Times New Roman"/>
          <w:szCs w:val="24"/>
        </w:rPr>
        <w:t xml:space="preserve"> </w:t>
      </w:r>
      <w:ins w:id="165" w:author="Brett Macey" w:date="2023-11-28T13:38:00Z">
        <w:r w:rsidR="005878EE">
          <w:rPr>
            <w:rFonts w:ascii="Times New Roman" w:hAnsi="Times New Roman" w:cs="Times New Roman"/>
            <w:szCs w:val="24"/>
          </w:rPr>
          <w:t>period</w:t>
        </w:r>
      </w:ins>
      <w:ins w:id="166" w:author="Brett Macey" w:date="2023-11-28T15:01:00Z">
        <w:r w:rsidR="000806F9">
          <w:rPr>
            <w:rFonts w:ascii="Times New Roman" w:hAnsi="Times New Roman" w:cs="Times New Roman"/>
            <w:szCs w:val="24"/>
          </w:rPr>
          <w:t>,</w:t>
        </w:r>
      </w:ins>
      <w:ins w:id="167" w:author="Brett Macey" w:date="2023-11-28T13:38:00Z">
        <w:r w:rsidR="005878EE">
          <w:rPr>
            <w:rFonts w:ascii="Times New Roman" w:hAnsi="Times New Roman" w:cs="Times New Roman"/>
            <w:szCs w:val="24"/>
          </w:rPr>
          <w:t xml:space="preserve"> </w:t>
        </w:r>
      </w:ins>
      <w:r>
        <w:rPr>
          <w:rFonts w:ascii="Times New Roman" w:hAnsi="Times New Roman" w:cs="Times New Roman"/>
          <w:szCs w:val="24"/>
        </w:rPr>
        <w:t>divided by the corresponding wet weight increase over the 7 days</w:t>
      </w:r>
      <w:ins w:id="168" w:author="Brett Macey" w:date="2023-11-28T13:38:00Z">
        <w:r w:rsidR="005878EE">
          <w:rPr>
            <w:rFonts w:ascii="Times New Roman" w:hAnsi="Times New Roman" w:cs="Times New Roman"/>
            <w:szCs w:val="24"/>
          </w:rPr>
          <w:t xml:space="preserve"> using the following formulae</w:t>
        </w:r>
      </w:ins>
      <w:r w:rsidR="00113D1A">
        <w:rPr>
          <w:rFonts w:ascii="Times New Roman" w:hAnsi="Times New Roman" w:cs="Times New Roman"/>
          <w:szCs w:val="24"/>
        </w:rPr>
        <w:t>:</w:t>
      </w:r>
    </w:p>
    <w:p w14:paraId="38F6B4BE" w14:textId="4C0CAB58" w:rsidR="00113D1A" w:rsidRPr="002E7103" w:rsidRDefault="0061347F" w:rsidP="00F31972">
      <w:pPr>
        <w:spacing w:line="360" w:lineRule="auto"/>
        <w:rPr>
          <w:rFonts w:ascii="Times New Roman" w:hAnsi="Times New Roman" w:cs="Times New Roman"/>
          <w:color w:val="FF0000"/>
          <w:szCs w:val="24"/>
        </w:rPr>
      </w:pPr>
      <m:oMathPara>
        <m:oMath>
          <m:r>
            <w:rPr>
              <w:rFonts w:ascii="Cambria Math" w:hAnsi="Cambria Math" w:cs="Times New Roman"/>
              <w:color w:val="FF0000"/>
              <w:szCs w:val="24"/>
            </w:rPr>
            <m:t>FCR=</m:t>
          </m:r>
          <m:f>
            <m:fPr>
              <m:ctrlPr>
                <w:rPr>
                  <w:rFonts w:ascii="Cambria Math" w:hAnsi="Cambria Math" w:cs="Times New Roman"/>
                  <w:i/>
                  <w:color w:val="FF0000"/>
                  <w:szCs w:val="24"/>
                </w:rPr>
              </m:ctrlPr>
            </m:fPr>
            <m:num>
              <m:r>
                <w:rPr>
                  <w:rFonts w:ascii="Cambria Math" w:hAnsi="Cambria Math" w:cs="Times New Roman"/>
                  <w:color w:val="FF0000"/>
                  <w:szCs w:val="24"/>
                </w:rPr>
                <m:t>Feed consumed</m:t>
              </m:r>
            </m:num>
            <m:den>
              <m:r>
                <w:rPr>
                  <w:rFonts w:ascii="Cambria Math" w:hAnsi="Cambria Math" w:cs="Times New Roman"/>
                  <w:color w:val="FF0000"/>
                  <w:szCs w:val="24"/>
                </w:rPr>
                <m:t>Urchin wet weight gain</m:t>
              </m:r>
            </m:den>
          </m:f>
        </m:oMath>
      </m:oMathPara>
    </w:p>
    <w:p w14:paraId="0EDAADE1" w14:textId="63B35400" w:rsidR="000D14CC" w:rsidRDefault="004553EF" w:rsidP="00F31972">
      <w:pPr>
        <w:spacing w:line="360" w:lineRule="auto"/>
        <w:rPr>
          <w:rFonts w:ascii="Times New Roman" w:hAnsi="Times New Roman" w:cs="Times New Roman"/>
          <w:szCs w:val="24"/>
        </w:rPr>
      </w:pPr>
      <w:ins w:id="169" w:author="Brett Macey" w:date="2023-11-28T15:01:00Z">
        <w:r>
          <w:rPr>
            <w:rFonts w:ascii="Times New Roman" w:hAnsi="Times New Roman" w:cs="Times New Roman"/>
            <w:szCs w:val="24"/>
          </w:rPr>
          <w:t xml:space="preserve">To determine FCR, </w:t>
        </w:r>
      </w:ins>
      <w:del w:id="170" w:author="Brett Macey" w:date="2023-11-28T15:01:00Z">
        <w:r w:rsidR="003D3A2B" w:rsidDel="004553EF">
          <w:rPr>
            <w:rFonts w:ascii="Times New Roman" w:hAnsi="Times New Roman" w:cs="Times New Roman"/>
            <w:szCs w:val="24"/>
          </w:rPr>
          <w:delText xml:space="preserve">All </w:delText>
        </w:r>
      </w:del>
      <w:r w:rsidR="003D3A2B">
        <w:rPr>
          <w:rFonts w:ascii="Times New Roman" w:hAnsi="Times New Roman" w:cs="Times New Roman"/>
          <w:szCs w:val="24"/>
        </w:rPr>
        <w:t xml:space="preserve">urchins were weighed </w:t>
      </w:r>
      <w:commentRangeStart w:id="171"/>
      <w:r w:rsidR="003D3A2B">
        <w:rPr>
          <w:rFonts w:ascii="Times New Roman" w:hAnsi="Times New Roman" w:cs="Times New Roman"/>
          <w:szCs w:val="24"/>
        </w:rPr>
        <w:t>at the start of the week</w:t>
      </w:r>
      <w:commentRangeEnd w:id="171"/>
      <w:r w:rsidR="003F1CF3">
        <w:rPr>
          <w:rStyle w:val="CommentReference"/>
        </w:rPr>
        <w:commentReference w:id="171"/>
      </w:r>
      <w:ins w:id="172" w:author="Brett Macey" w:date="2023-11-28T15:01:00Z">
        <w:r>
          <w:rPr>
            <w:rFonts w:ascii="Times New Roman" w:hAnsi="Times New Roman" w:cs="Times New Roman"/>
            <w:szCs w:val="24"/>
          </w:rPr>
          <w:t>.</w:t>
        </w:r>
      </w:ins>
      <w:del w:id="173" w:author="Brett Macey" w:date="2023-11-28T15:01:00Z">
        <w:r w:rsidR="003D3A2B" w:rsidDel="004553EF">
          <w:rPr>
            <w:rFonts w:ascii="Times New Roman" w:hAnsi="Times New Roman" w:cs="Times New Roman"/>
            <w:szCs w:val="24"/>
          </w:rPr>
          <w:delText>,</w:delText>
        </w:r>
      </w:del>
      <w:r w:rsidR="003D3A2B">
        <w:rPr>
          <w:rFonts w:ascii="Times New Roman" w:hAnsi="Times New Roman" w:cs="Times New Roman"/>
          <w:szCs w:val="24"/>
        </w:rPr>
        <w:t xml:space="preserve"> </w:t>
      </w:r>
      <w:ins w:id="174" w:author="Brett Macey" w:date="2023-11-28T15:02:00Z">
        <w:r w:rsidR="00FD4434">
          <w:rPr>
            <w:rFonts w:ascii="Times New Roman" w:hAnsi="Times New Roman" w:cs="Times New Roman"/>
            <w:szCs w:val="24"/>
          </w:rPr>
          <w:t>T</w:t>
        </w:r>
      </w:ins>
      <w:del w:id="175" w:author="Brett Macey" w:date="2023-11-28T15:02:00Z">
        <w:r w:rsidR="003D3A2B" w:rsidDel="00FD4434">
          <w:rPr>
            <w:rFonts w:ascii="Times New Roman" w:hAnsi="Times New Roman" w:cs="Times New Roman"/>
            <w:szCs w:val="24"/>
          </w:rPr>
          <w:delText>t</w:delText>
        </w:r>
      </w:del>
      <w:r w:rsidR="003D3A2B">
        <w:rPr>
          <w:rFonts w:ascii="Times New Roman" w:hAnsi="Times New Roman" w:cs="Times New Roman"/>
          <w:szCs w:val="24"/>
        </w:rPr>
        <w:t xml:space="preserve">hese values were used for the somatic growth data. All urchins were measured again at the end of the week, </w:t>
      </w:r>
      <w:ins w:id="176" w:author="Brett Macey" w:date="2023-11-28T15:02:00Z">
        <w:r w:rsidR="00FD4434">
          <w:rPr>
            <w:rFonts w:ascii="Times New Roman" w:hAnsi="Times New Roman" w:cs="Times New Roman"/>
            <w:szCs w:val="24"/>
          </w:rPr>
          <w:t xml:space="preserve">and </w:t>
        </w:r>
      </w:ins>
      <w:r w:rsidR="003D3A2B">
        <w:rPr>
          <w:rFonts w:ascii="Times New Roman" w:hAnsi="Times New Roman" w:cs="Times New Roman"/>
          <w:szCs w:val="24"/>
        </w:rPr>
        <w:t xml:space="preserve">these values were used to calculate wet weight increase over the 7 days. The total feed consumed per tank over the 7 days was calculated as the difference between the feed introduced and the residual feed removed from the tank. </w:t>
      </w:r>
      <w:r w:rsidR="00D111BF">
        <w:rPr>
          <w:rFonts w:ascii="Times New Roman" w:hAnsi="Times New Roman" w:cs="Times New Roman"/>
          <w:szCs w:val="24"/>
        </w:rPr>
        <w:t>The amount of feed added to the tank was weighed</w:t>
      </w:r>
      <w:r w:rsidR="003D3A2B">
        <w:rPr>
          <w:rFonts w:ascii="Times New Roman" w:hAnsi="Times New Roman" w:cs="Times New Roman"/>
          <w:szCs w:val="24"/>
        </w:rPr>
        <w:t xml:space="preserve">, in grams, </w:t>
      </w:r>
      <w:r w:rsidR="00D111BF">
        <w:rPr>
          <w:rFonts w:ascii="Times New Roman" w:hAnsi="Times New Roman" w:cs="Times New Roman"/>
          <w:szCs w:val="24"/>
        </w:rPr>
        <w:t>at the start of the week</w:t>
      </w:r>
      <w:r w:rsidR="007501EC">
        <w:rPr>
          <w:rFonts w:ascii="Times New Roman" w:hAnsi="Times New Roman" w:cs="Times New Roman"/>
          <w:szCs w:val="24"/>
        </w:rPr>
        <w:t xml:space="preserve">. </w:t>
      </w:r>
    </w:p>
    <w:p w14:paraId="191F623C" w14:textId="27F43DEC" w:rsidR="00D111BF" w:rsidRPr="00D111BF" w:rsidRDefault="007501EC" w:rsidP="00F31972">
      <w:pPr>
        <w:spacing w:line="360" w:lineRule="auto"/>
        <w:rPr>
          <w:rFonts w:ascii="Times New Roman" w:hAnsi="Times New Roman" w:cs="Times New Roman"/>
          <w:szCs w:val="24"/>
        </w:rPr>
      </w:pPr>
      <w:r>
        <w:rPr>
          <w:rFonts w:ascii="Times New Roman" w:hAnsi="Times New Roman" w:cs="Times New Roman"/>
          <w:szCs w:val="24"/>
        </w:rPr>
        <w:t>Macroalgae tissues (</w:t>
      </w:r>
      <w:r>
        <w:rPr>
          <w:rFonts w:ascii="Times New Roman" w:hAnsi="Times New Roman" w:cs="Times New Roman"/>
          <w:i/>
          <w:iCs/>
          <w:szCs w:val="24"/>
        </w:rPr>
        <w:t xml:space="preserve">Ulva </w:t>
      </w:r>
      <w:r>
        <w:rPr>
          <w:rFonts w:ascii="Times New Roman" w:hAnsi="Times New Roman" w:cs="Times New Roman"/>
          <w:szCs w:val="24"/>
        </w:rPr>
        <w:t xml:space="preserve">and </w:t>
      </w:r>
      <w:r>
        <w:rPr>
          <w:rFonts w:ascii="Times New Roman" w:hAnsi="Times New Roman" w:cs="Times New Roman"/>
          <w:i/>
          <w:iCs/>
          <w:szCs w:val="24"/>
        </w:rPr>
        <w:t>Ecklonia maxima</w:t>
      </w:r>
      <w:r>
        <w:rPr>
          <w:rFonts w:ascii="Times New Roman" w:hAnsi="Times New Roman" w:cs="Times New Roman"/>
          <w:szCs w:val="24"/>
        </w:rPr>
        <w:t>) were still intact</w:t>
      </w:r>
      <w:r w:rsidR="003D3A2B">
        <w:rPr>
          <w:rFonts w:ascii="Times New Roman" w:hAnsi="Times New Roman" w:cs="Times New Roman"/>
          <w:szCs w:val="24"/>
        </w:rPr>
        <w:t xml:space="preserve"> after 7 days</w:t>
      </w:r>
      <w:r>
        <w:rPr>
          <w:rFonts w:ascii="Times New Roman" w:hAnsi="Times New Roman" w:cs="Times New Roman"/>
          <w:szCs w:val="24"/>
        </w:rPr>
        <w:t xml:space="preserve"> when </w:t>
      </w:r>
      <w:commentRangeStart w:id="177"/>
      <w:r>
        <w:rPr>
          <w:rFonts w:ascii="Times New Roman" w:hAnsi="Times New Roman" w:cs="Times New Roman"/>
          <w:szCs w:val="24"/>
        </w:rPr>
        <w:t xml:space="preserve">residuals were removed and therefore, no significant process of degradation and weight reduction within the experimental time was considered, these tissues were spun using a salad spinner to remove excess </w:t>
      </w:r>
      <w:r w:rsidR="00300595">
        <w:rPr>
          <w:rFonts w:ascii="Times New Roman" w:hAnsi="Times New Roman" w:cs="Times New Roman"/>
          <w:szCs w:val="24"/>
        </w:rPr>
        <w:t>moisture</w:t>
      </w:r>
      <w:r>
        <w:rPr>
          <w:rFonts w:ascii="Times New Roman" w:hAnsi="Times New Roman" w:cs="Times New Roman"/>
          <w:szCs w:val="24"/>
        </w:rPr>
        <w:t xml:space="preserve"> before they were weighed. The formulated </w:t>
      </w:r>
      <w:proofErr w:type="gramStart"/>
      <w:r>
        <w:rPr>
          <w:rFonts w:ascii="Times New Roman" w:hAnsi="Times New Roman" w:cs="Times New Roman"/>
          <w:szCs w:val="24"/>
        </w:rPr>
        <w:t>feed</w:t>
      </w:r>
      <w:proofErr w:type="gramEnd"/>
      <w:r>
        <w:rPr>
          <w:rFonts w:ascii="Times New Roman" w:hAnsi="Times New Roman" w:cs="Times New Roman"/>
          <w:szCs w:val="24"/>
        </w:rPr>
        <w:t xml:space="preserve"> however, w</w:t>
      </w:r>
      <w:r w:rsidR="003D3A2B">
        <w:rPr>
          <w:rFonts w:ascii="Times New Roman" w:hAnsi="Times New Roman" w:cs="Times New Roman"/>
          <w:szCs w:val="24"/>
        </w:rPr>
        <w:t>as</w:t>
      </w:r>
      <w:r>
        <w:rPr>
          <w:rFonts w:ascii="Times New Roman" w:hAnsi="Times New Roman" w:cs="Times New Roman"/>
          <w:szCs w:val="24"/>
        </w:rPr>
        <w:t xml:space="preserve"> significantly degraded, the residual formulated feed for each tank was thus removed every 3 days and new formulated feed was </w:t>
      </w:r>
      <w:r w:rsidR="003D3A2B">
        <w:rPr>
          <w:rFonts w:ascii="Times New Roman" w:hAnsi="Times New Roman" w:cs="Times New Roman"/>
          <w:szCs w:val="24"/>
        </w:rPr>
        <w:t xml:space="preserve">weighed (g) and </w:t>
      </w:r>
      <w:r>
        <w:rPr>
          <w:rFonts w:ascii="Times New Roman" w:hAnsi="Times New Roman" w:cs="Times New Roman"/>
          <w:szCs w:val="24"/>
        </w:rPr>
        <w:t>added</w:t>
      </w:r>
      <w:r w:rsidR="003D3A2B">
        <w:rPr>
          <w:rFonts w:ascii="Times New Roman" w:hAnsi="Times New Roman" w:cs="Times New Roman"/>
          <w:szCs w:val="24"/>
        </w:rPr>
        <w:t xml:space="preserve"> </w:t>
      </w:r>
      <w:r>
        <w:rPr>
          <w:rFonts w:ascii="Times New Roman" w:hAnsi="Times New Roman" w:cs="Times New Roman"/>
          <w:szCs w:val="24"/>
        </w:rPr>
        <w:t>for the experiment. The residual formulated feed was placed into foil weigh boats and dried</w:t>
      </w:r>
      <w:r w:rsidR="003D3A2B">
        <w:rPr>
          <w:rFonts w:ascii="Times New Roman" w:hAnsi="Times New Roman" w:cs="Times New Roman"/>
          <w:szCs w:val="24"/>
        </w:rPr>
        <w:t xml:space="preserve"> to a </w:t>
      </w:r>
      <w:ins w:id="178" w:author="Brett Macey" w:date="2023-11-28T15:05:00Z">
        <w:r w:rsidR="002F670B">
          <w:rPr>
            <w:rFonts w:ascii="Times New Roman" w:hAnsi="Times New Roman" w:cs="Times New Roman"/>
            <w:szCs w:val="24"/>
          </w:rPr>
          <w:t>constant</w:t>
        </w:r>
      </w:ins>
      <w:del w:id="179" w:author="Brett Macey" w:date="2023-11-28T15:05:00Z">
        <w:r w:rsidR="003D3A2B" w:rsidDel="002F670B">
          <w:rPr>
            <w:rFonts w:ascii="Times New Roman" w:hAnsi="Times New Roman" w:cs="Times New Roman"/>
            <w:szCs w:val="24"/>
          </w:rPr>
          <w:delText>standard</w:delText>
        </w:r>
      </w:del>
      <w:r w:rsidR="003D3A2B">
        <w:rPr>
          <w:rFonts w:ascii="Times New Roman" w:hAnsi="Times New Roman" w:cs="Times New Roman"/>
          <w:szCs w:val="24"/>
        </w:rPr>
        <w:t xml:space="preserve"> weight</w:t>
      </w:r>
      <w:r>
        <w:rPr>
          <w:rFonts w:ascii="Times New Roman" w:hAnsi="Times New Roman" w:cs="Times New Roman"/>
          <w:szCs w:val="24"/>
        </w:rPr>
        <w:t xml:space="preserve"> in an oven </w:t>
      </w:r>
      <w:ins w:id="180" w:author="Brett Macey" w:date="2023-11-28T15:05:00Z">
        <w:r w:rsidR="002F670B">
          <w:rPr>
            <w:rFonts w:ascii="Times New Roman" w:hAnsi="Times New Roman" w:cs="Times New Roman"/>
            <w:szCs w:val="24"/>
          </w:rPr>
          <w:t xml:space="preserve">set </w:t>
        </w:r>
      </w:ins>
      <w:r>
        <w:rPr>
          <w:rFonts w:ascii="Times New Roman" w:hAnsi="Times New Roman" w:cs="Times New Roman"/>
          <w:szCs w:val="24"/>
        </w:rPr>
        <w:t>at 60</w:t>
      </w:r>
      <w:r>
        <w:rPr>
          <w:rFonts w:ascii="Times New Roman" w:hAnsi="Times New Roman" w:cs="Times New Roman"/>
          <w:szCs w:val="24"/>
          <w:vertAlign w:val="superscript"/>
        </w:rPr>
        <w:t>o</w:t>
      </w:r>
      <w:r>
        <w:rPr>
          <w:rFonts w:ascii="Times New Roman" w:hAnsi="Times New Roman" w:cs="Times New Roman"/>
          <w:szCs w:val="24"/>
        </w:rPr>
        <w:t xml:space="preserve">C for 48 hours to remove excess </w:t>
      </w:r>
      <w:r w:rsidR="00300595">
        <w:rPr>
          <w:rFonts w:ascii="Times New Roman" w:hAnsi="Times New Roman" w:cs="Times New Roman"/>
          <w:szCs w:val="24"/>
        </w:rPr>
        <w:t xml:space="preserve">moisture </w:t>
      </w:r>
      <w:r>
        <w:rPr>
          <w:rFonts w:ascii="Times New Roman" w:hAnsi="Times New Roman" w:cs="Times New Roman"/>
          <w:szCs w:val="24"/>
        </w:rPr>
        <w:t xml:space="preserve">before being weighed. </w:t>
      </w:r>
      <w:r w:rsidR="00300595">
        <w:rPr>
          <w:rFonts w:ascii="Times New Roman" w:hAnsi="Times New Roman" w:cs="Times New Roman"/>
          <w:szCs w:val="24"/>
        </w:rPr>
        <w:t xml:space="preserve">Feed consumption was calculated in </w:t>
      </w:r>
      <w:r w:rsidR="003D3A2B">
        <w:rPr>
          <w:rFonts w:ascii="Times New Roman" w:hAnsi="Times New Roman" w:cs="Times New Roman"/>
          <w:szCs w:val="24"/>
        </w:rPr>
        <w:t xml:space="preserve">milligrams of feed (dry weight) consumed per tank, per week. The feed consumption was then divided by the number of animals in the tank and by the number of days for the feed consumption experiment to calculate the average feed (dry weight in milligrams) consumed per animal, per day. </w:t>
      </w:r>
      <w:r w:rsidR="00D111BF">
        <w:rPr>
          <w:rFonts w:ascii="Times New Roman" w:hAnsi="Times New Roman" w:cs="Times New Roman"/>
          <w:szCs w:val="24"/>
        </w:rPr>
        <w:t xml:space="preserve">To allow the sea urchins to adapt to the treatments before </w:t>
      </w:r>
      <w:r w:rsidR="003D3A2B">
        <w:rPr>
          <w:rFonts w:ascii="Times New Roman" w:hAnsi="Times New Roman" w:cs="Times New Roman"/>
          <w:szCs w:val="24"/>
        </w:rPr>
        <w:t>feed consumption was</w:t>
      </w:r>
      <w:r w:rsidR="00D111BF">
        <w:rPr>
          <w:rFonts w:ascii="Times New Roman" w:hAnsi="Times New Roman" w:cs="Times New Roman"/>
          <w:szCs w:val="24"/>
        </w:rPr>
        <w:t xml:space="preserve"> measured, feed</w:t>
      </w:r>
      <w:r w:rsidR="003D3A2B">
        <w:rPr>
          <w:rFonts w:ascii="Times New Roman" w:hAnsi="Times New Roman" w:cs="Times New Roman"/>
          <w:szCs w:val="24"/>
        </w:rPr>
        <w:t xml:space="preserve"> consumption</w:t>
      </w:r>
      <w:r w:rsidR="00D111BF">
        <w:rPr>
          <w:rFonts w:ascii="Times New Roman" w:hAnsi="Times New Roman" w:cs="Times New Roman"/>
          <w:szCs w:val="24"/>
        </w:rPr>
        <w:t xml:space="preserve"> measurements were recorded from T2 onwards. </w:t>
      </w:r>
      <w:commentRangeEnd w:id="177"/>
      <w:r w:rsidR="00DD6160">
        <w:rPr>
          <w:rStyle w:val="CommentReference"/>
        </w:rPr>
        <w:commentReference w:id="177"/>
      </w:r>
    </w:p>
    <w:p w14:paraId="4EB1A95D" w14:textId="1BCA84F8" w:rsidR="00172FAB" w:rsidRDefault="00172FAB" w:rsidP="00172FAB"/>
    <w:p w14:paraId="78CF0983" w14:textId="77777777" w:rsidR="00393F7D" w:rsidRDefault="00393F7D" w:rsidP="00172FAB"/>
    <w:p w14:paraId="613D1B14" w14:textId="77777777" w:rsidR="00393F7D" w:rsidRPr="00172FAB" w:rsidRDefault="00393F7D" w:rsidP="00172FAB"/>
    <w:p w14:paraId="1578FA0D" w14:textId="38DBB105" w:rsidR="00172FAB" w:rsidRPr="009116CA" w:rsidRDefault="00172FAB" w:rsidP="00D111BF">
      <w:pPr>
        <w:pStyle w:val="Heading3"/>
        <w:numPr>
          <w:ilvl w:val="2"/>
          <w:numId w:val="18"/>
        </w:numPr>
        <w:rPr>
          <w:rFonts w:ascii="Times New Roman" w:hAnsi="Times New Roman" w:cs="Times New Roman"/>
          <w:i/>
          <w:iCs/>
          <w:color w:val="auto"/>
        </w:rPr>
      </w:pPr>
      <w:bookmarkStart w:id="181" w:name="_Toc151041796"/>
      <w:r w:rsidRPr="009116CA">
        <w:rPr>
          <w:rFonts w:ascii="Times New Roman" w:hAnsi="Times New Roman" w:cs="Times New Roman"/>
          <w:i/>
          <w:iCs/>
          <w:color w:val="auto"/>
        </w:rPr>
        <w:t>Gonad quality and development</w:t>
      </w:r>
      <w:bookmarkEnd w:id="181"/>
    </w:p>
    <w:p w14:paraId="41AE47F9" w14:textId="77777777" w:rsidR="009116CA" w:rsidRDefault="009116CA" w:rsidP="009116CA"/>
    <w:p w14:paraId="385F1A4F" w14:textId="5D911AC8" w:rsidR="00B347F2" w:rsidRDefault="00B347F2" w:rsidP="00F31972">
      <w:pPr>
        <w:spacing w:line="360" w:lineRule="auto"/>
        <w:rPr>
          <w:rFonts w:ascii="Times New Roman" w:hAnsi="Times New Roman" w:cs="Times New Roman"/>
        </w:rPr>
      </w:pPr>
      <w:r>
        <w:rPr>
          <w:rFonts w:ascii="Times New Roman" w:hAnsi="Times New Roman" w:cs="Times New Roman"/>
        </w:rPr>
        <w:t>Gonad quality was measured in terms of GSI</w:t>
      </w:r>
      <w:r w:rsidR="001F05B9">
        <w:rPr>
          <w:rFonts w:ascii="Times New Roman" w:hAnsi="Times New Roman" w:cs="Times New Roman"/>
        </w:rPr>
        <w:t xml:space="preserve"> (%)</w:t>
      </w:r>
      <w:r w:rsidR="00F31972">
        <w:rPr>
          <w:rFonts w:ascii="Times New Roman" w:hAnsi="Times New Roman" w:cs="Times New Roman"/>
        </w:rPr>
        <w:t xml:space="preserve"> and gonad colour </w:t>
      </w:r>
      <w:r w:rsidR="00DB0ED2">
        <w:rPr>
          <w:rFonts w:ascii="Times New Roman" w:hAnsi="Times New Roman" w:cs="Times New Roman"/>
        </w:rPr>
        <w:t>approximately every two months (T0</w:t>
      </w:r>
      <w:r w:rsidR="00DB0ED2">
        <w:rPr>
          <w:rFonts w:ascii="Times New Roman" w:hAnsi="Times New Roman" w:cs="Times New Roman"/>
          <w:vertAlign w:val="subscript"/>
        </w:rPr>
        <w:t>GSI</w:t>
      </w:r>
      <w:r w:rsidR="00DB0ED2">
        <w:rPr>
          <w:rFonts w:ascii="Times New Roman" w:hAnsi="Times New Roman" w:cs="Times New Roman"/>
        </w:rPr>
        <w:t>: 9 weeks, T1</w:t>
      </w:r>
      <w:r w:rsidR="00DB0ED2">
        <w:rPr>
          <w:rFonts w:ascii="Times New Roman" w:hAnsi="Times New Roman" w:cs="Times New Roman"/>
          <w:vertAlign w:val="subscript"/>
        </w:rPr>
        <w:t>GSI</w:t>
      </w:r>
      <w:r w:rsidR="00DB0ED2">
        <w:rPr>
          <w:rFonts w:ascii="Times New Roman" w:hAnsi="Times New Roman" w:cs="Times New Roman"/>
        </w:rPr>
        <w:t>: 19 weeks, T2</w:t>
      </w:r>
      <w:r w:rsidR="00DB0ED2">
        <w:rPr>
          <w:rFonts w:ascii="Times New Roman" w:hAnsi="Times New Roman" w:cs="Times New Roman"/>
          <w:vertAlign w:val="subscript"/>
        </w:rPr>
        <w:t>GSI</w:t>
      </w:r>
      <w:r w:rsidR="00DB0ED2">
        <w:rPr>
          <w:rFonts w:ascii="Times New Roman" w:hAnsi="Times New Roman" w:cs="Times New Roman"/>
        </w:rPr>
        <w:t>: 26 weeks)</w:t>
      </w:r>
      <w:r w:rsidR="00565C1C">
        <w:rPr>
          <w:rFonts w:ascii="Times New Roman" w:hAnsi="Times New Roman" w:cs="Times New Roman"/>
        </w:rPr>
        <w:t xml:space="preserve">. </w:t>
      </w:r>
      <w:ins w:id="182" w:author="Brett Macey" w:date="2023-11-28T15:07:00Z">
        <w:r w:rsidR="009F1A27">
          <w:rPr>
            <w:rFonts w:ascii="Times New Roman" w:hAnsi="Times New Roman" w:cs="Times New Roman"/>
          </w:rPr>
          <w:t xml:space="preserve">At each sampling point, </w:t>
        </w:r>
      </w:ins>
      <w:del w:id="183" w:author="Brett Macey" w:date="2023-11-28T15:07:00Z">
        <w:r w:rsidR="00565C1C" w:rsidDel="009F1A27">
          <w:rPr>
            <w:rFonts w:ascii="Times New Roman" w:hAnsi="Times New Roman" w:cs="Times New Roman"/>
          </w:rPr>
          <w:delText>O</w:delText>
        </w:r>
      </w:del>
      <w:ins w:id="184" w:author="Brett Macey" w:date="2023-11-28T15:07:00Z">
        <w:r w:rsidR="009F1A27">
          <w:rPr>
            <w:rFonts w:ascii="Times New Roman" w:hAnsi="Times New Roman" w:cs="Times New Roman"/>
          </w:rPr>
          <w:t>o</w:t>
        </w:r>
      </w:ins>
      <w:r w:rsidR="00565C1C">
        <w:rPr>
          <w:rFonts w:ascii="Times New Roman" w:hAnsi="Times New Roman" w:cs="Times New Roman"/>
        </w:rPr>
        <w:t xml:space="preserve">ne urchin from each tank was weighed, </w:t>
      </w:r>
      <w:r w:rsidR="00F31972">
        <w:rPr>
          <w:rFonts w:ascii="Times New Roman" w:hAnsi="Times New Roman" w:cs="Times New Roman"/>
        </w:rPr>
        <w:t>sacrificed,</w:t>
      </w:r>
      <w:r w:rsidR="00565C1C">
        <w:rPr>
          <w:rFonts w:ascii="Times New Roman" w:hAnsi="Times New Roman" w:cs="Times New Roman"/>
        </w:rPr>
        <w:t xml:space="preserve"> and dissected</w:t>
      </w:r>
      <w:del w:id="185" w:author="Brett Macey" w:date="2023-11-28T15:08:00Z">
        <w:r w:rsidR="00F31972" w:rsidDel="009F1A27">
          <w:rPr>
            <w:rFonts w:ascii="Times New Roman" w:hAnsi="Times New Roman" w:cs="Times New Roman"/>
          </w:rPr>
          <w:delText>;</w:delText>
        </w:r>
      </w:del>
      <w:ins w:id="186" w:author="Brett Macey" w:date="2023-11-28T15:08:00Z">
        <w:r w:rsidR="009F1A27">
          <w:rPr>
            <w:rFonts w:ascii="Times New Roman" w:hAnsi="Times New Roman" w:cs="Times New Roman"/>
          </w:rPr>
          <w:t>.</w:t>
        </w:r>
      </w:ins>
      <w:r w:rsidR="00F31972">
        <w:rPr>
          <w:rFonts w:ascii="Times New Roman" w:hAnsi="Times New Roman" w:cs="Times New Roman"/>
        </w:rPr>
        <w:t xml:space="preserve"> </w:t>
      </w:r>
      <w:del w:id="187" w:author="Brett Macey" w:date="2023-11-28T15:08:00Z">
        <w:r w:rsidR="00F31972" w:rsidDel="009F1A27">
          <w:rPr>
            <w:rFonts w:ascii="Times New Roman" w:hAnsi="Times New Roman" w:cs="Times New Roman"/>
          </w:rPr>
          <w:delText>t</w:delText>
        </w:r>
      </w:del>
      <w:ins w:id="188" w:author="Brett Macey" w:date="2023-11-28T15:08:00Z">
        <w:r w:rsidR="009F1A27">
          <w:rPr>
            <w:rFonts w:ascii="Times New Roman" w:hAnsi="Times New Roman" w:cs="Times New Roman"/>
          </w:rPr>
          <w:t>T</w:t>
        </w:r>
      </w:ins>
      <w:r w:rsidR="00F31972">
        <w:rPr>
          <w:rFonts w:ascii="Times New Roman" w:hAnsi="Times New Roman" w:cs="Times New Roman"/>
        </w:rPr>
        <w:t>he</w:t>
      </w:r>
      <w:del w:id="189" w:author="Brett Macey" w:date="2023-11-28T15:08:00Z">
        <w:r w:rsidR="00F31972" w:rsidDel="009F1A27">
          <w:rPr>
            <w:rFonts w:ascii="Times New Roman" w:hAnsi="Times New Roman" w:cs="Times New Roman"/>
          </w:rPr>
          <w:delText>ir</w:delText>
        </w:r>
      </w:del>
      <w:r w:rsidR="00F31972">
        <w:rPr>
          <w:rFonts w:ascii="Times New Roman" w:hAnsi="Times New Roman" w:cs="Times New Roman"/>
        </w:rPr>
        <w:t xml:space="preserve"> gonads were carefully removed from the test and all other visceral tissues attached to the gonad were cleaned off, </w:t>
      </w:r>
      <w:ins w:id="190" w:author="Brett Macey" w:date="2023-11-28T15:08:00Z">
        <w:r w:rsidR="00D73320">
          <w:rPr>
            <w:rFonts w:ascii="Times New Roman" w:hAnsi="Times New Roman" w:cs="Times New Roman"/>
          </w:rPr>
          <w:t>before determining total</w:t>
        </w:r>
      </w:ins>
      <w:del w:id="191" w:author="Brett Macey" w:date="2023-11-28T15:08:00Z">
        <w:r w:rsidR="00F31972" w:rsidDel="00D73320">
          <w:rPr>
            <w:rFonts w:ascii="Times New Roman" w:hAnsi="Times New Roman" w:cs="Times New Roman"/>
          </w:rPr>
          <w:delText>the</w:delText>
        </w:r>
      </w:del>
      <w:r w:rsidR="00F31972">
        <w:rPr>
          <w:rFonts w:ascii="Times New Roman" w:hAnsi="Times New Roman" w:cs="Times New Roman"/>
        </w:rPr>
        <w:t xml:space="preserve"> gonad </w:t>
      </w:r>
      <w:del w:id="192" w:author="Brett Macey" w:date="2023-11-28T15:09:00Z">
        <w:r w:rsidR="00F31972" w:rsidDel="009C492D">
          <w:rPr>
            <w:rFonts w:ascii="Times New Roman" w:hAnsi="Times New Roman" w:cs="Times New Roman"/>
          </w:rPr>
          <w:delText xml:space="preserve">tissues were </w:delText>
        </w:r>
      </w:del>
      <w:r w:rsidR="00F31972">
        <w:rPr>
          <w:rFonts w:ascii="Times New Roman" w:hAnsi="Times New Roman" w:cs="Times New Roman"/>
        </w:rPr>
        <w:t>weigh</w:t>
      </w:r>
      <w:ins w:id="193" w:author="Brett Macey" w:date="2023-11-28T15:09:00Z">
        <w:r w:rsidR="009C492D">
          <w:rPr>
            <w:rFonts w:ascii="Times New Roman" w:hAnsi="Times New Roman" w:cs="Times New Roman"/>
          </w:rPr>
          <w:t>t</w:t>
        </w:r>
      </w:ins>
      <w:del w:id="194" w:author="Brett Macey" w:date="2023-11-28T15:09:00Z">
        <w:r w:rsidR="00F31972" w:rsidDel="009C492D">
          <w:rPr>
            <w:rFonts w:ascii="Times New Roman" w:hAnsi="Times New Roman" w:cs="Times New Roman"/>
          </w:rPr>
          <w:delText>ed</w:delText>
        </w:r>
      </w:del>
      <w:r w:rsidR="00F31972">
        <w:rPr>
          <w:rFonts w:ascii="Times New Roman" w:hAnsi="Times New Roman" w:cs="Times New Roman"/>
        </w:rPr>
        <w:t xml:space="preserve"> (g) for </w:t>
      </w:r>
      <w:ins w:id="195" w:author="Brett Macey" w:date="2023-11-28T15:09:00Z">
        <w:r w:rsidR="009C492D">
          <w:rPr>
            <w:rFonts w:ascii="Times New Roman" w:hAnsi="Times New Roman" w:cs="Times New Roman"/>
          </w:rPr>
          <w:t xml:space="preserve">each animal for </w:t>
        </w:r>
      </w:ins>
      <w:r w:rsidR="00F31972">
        <w:rPr>
          <w:rFonts w:ascii="Times New Roman" w:hAnsi="Times New Roman" w:cs="Times New Roman"/>
        </w:rPr>
        <w:t xml:space="preserve">the evaluation of GSI </w:t>
      </w:r>
      <w:ins w:id="196" w:author="Microsoft Word" w:date="2023-11-28T15:11:00Z">
        <w:r w:rsidR="002C06C2">
          <w:rPr>
            <w:rFonts w:ascii="Times New Roman" w:hAnsi="Times New Roman" w:cs="Times New Roman"/>
          </w:rPr>
          <w:t>using the following formulae</w:t>
        </w:r>
      </w:ins>
      <w:del w:id="197" w:author="Microsoft Word" w:date="2023-11-28T15:11:00Z">
        <w:r w:rsidR="00F31972" w:rsidDel="002C06C2">
          <w:rPr>
            <w:rFonts w:ascii="Times New Roman" w:hAnsi="Times New Roman" w:cs="Times New Roman"/>
          </w:rPr>
          <w:delText>such that</w:delText>
        </w:r>
      </w:del>
      <w:r w:rsidR="00F31972">
        <w:rPr>
          <w:rFonts w:ascii="Times New Roman" w:hAnsi="Times New Roman" w:cs="Times New Roman"/>
        </w:rPr>
        <w:t>:</w:t>
      </w:r>
    </w:p>
    <w:p w14:paraId="64ED4A68" w14:textId="4B31A07E" w:rsidR="00F31972" w:rsidRPr="00DB0ED2" w:rsidRDefault="00F31972" w:rsidP="00F31972">
      <w:pPr>
        <w:spacing w:line="360" w:lineRule="auto"/>
        <w:rPr>
          <w:rFonts w:ascii="Times New Roman" w:hAnsi="Times New Roman" w:cs="Times New Roman"/>
        </w:rPr>
      </w:pPr>
      <m:oMathPara>
        <m:oMath>
          <m:r>
            <w:rPr>
              <w:rFonts w:ascii="Cambria Math" w:hAnsi="Cambria Math" w:cs="Times New Roman"/>
            </w:rPr>
            <m:t xml:space="preserve">GSI (%) = </m:t>
          </m:r>
          <m:f>
            <m:fPr>
              <m:ctrlPr>
                <w:rPr>
                  <w:rFonts w:ascii="Cambria Math" w:hAnsi="Cambria Math" w:cs="Times New Roman"/>
                  <w:i/>
                </w:rPr>
              </m:ctrlPr>
            </m:fPr>
            <m:num>
              <m:r>
                <w:rPr>
                  <w:rFonts w:ascii="Cambria Math" w:hAnsi="Cambria Math" w:cs="Times New Roman"/>
                </w:rPr>
                <m:t>gonad wet weight (g)</m:t>
              </m:r>
            </m:num>
            <m:den>
              <m:r>
                <w:rPr>
                  <w:rFonts w:ascii="Cambria Math" w:hAnsi="Cambria Math" w:cs="Times New Roman"/>
                </w:rPr>
                <m:t>whole sea urchin wet weight (g)</m:t>
              </m:r>
            </m:den>
          </m:f>
          <m:r>
            <w:rPr>
              <w:rFonts w:ascii="Cambria Math" w:hAnsi="Cambria Math" w:cs="Times New Roman"/>
            </w:rPr>
            <m:t>* 100</m:t>
          </m:r>
        </m:oMath>
      </m:oMathPara>
    </w:p>
    <w:p w14:paraId="14963802" w14:textId="7389AD0E" w:rsidR="00B347F2" w:rsidRDefault="00F31972" w:rsidP="00F31972">
      <w:pPr>
        <w:spacing w:line="360" w:lineRule="auto"/>
        <w:rPr>
          <w:rFonts w:ascii="Times New Roman" w:hAnsi="Times New Roman" w:cs="Times New Roman"/>
        </w:rPr>
      </w:pPr>
      <w:r w:rsidRPr="00F31972">
        <w:rPr>
          <w:rFonts w:ascii="Times New Roman" w:hAnsi="Times New Roman" w:cs="Times New Roman"/>
        </w:rPr>
        <w:t>Gonad colour was measured using a hand-held fibre-optic spectrophotometer</w:t>
      </w:r>
      <w:r>
        <w:rPr>
          <w:rFonts w:ascii="Times New Roman" w:hAnsi="Times New Roman" w:cs="Times New Roman"/>
        </w:rPr>
        <w:t xml:space="preserve"> (</w:t>
      </w:r>
      <w:r w:rsidRPr="00F31972">
        <w:rPr>
          <w:rFonts w:ascii="Times New Roman" w:hAnsi="Times New Roman" w:cs="Times New Roman"/>
        </w:rPr>
        <w:t xml:space="preserve">Lovibond® LC 100 </w:t>
      </w:r>
      <w:proofErr w:type="spellStart"/>
      <w:r w:rsidRPr="00F31972">
        <w:rPr>
          <w:rFonts w:ascii="Times New Roman" w:hAnsi="Times New Roman" w:cs="Times New Roman"/>
        </w:rPr>
        <w:t>spectrocolorimeter</w:t>
      </w:r>
      <w:proofErr w:type="spellEnd"/>
      <w:r w:rsidRPr="00F31972">
        <w:rPr>
          <w:rFonts w:ascii="Times New Roman" w:hAnsi="Times New Roman" w:cs="Times New Roman"/>
        </w:rPr>
        <w:t>).</w:t>
      </w:r>
      <w:r>
        <w:rPr>
          <w:rFonts w:ascii="Times New Roman" w:hAnsi="Times New Roman" w:cs="Times New Roman"/>
        </w:rPr>
        <w:t xml:space="preserve"> </w:t>
      </w:r>
      <w:r w:rsidRPr="00F31972">
        <w:rPr>
          <w:rFonts w:ascii="Times New Roman" w:hAnsi="Times New Roman" w:cs="Times New Roman"/>
        </w:rPr>
        <w:t>For the spectrophotometer</w:t>
      </w:r>
      <w:r>
        <w:rPr>
          <w:rFonts w:ascii="Times New Roman" w:hAnsi="Times New Roman" w:cs="Times New Roman"/>
        </w:rPr>
        <w:t xml:space="preserve"> </w:t>
      </w:r>
      <w:r w:rsidRPr="00F31972">
        <w:rPr>
          <w:rFonts w:ascii="Times New Roman" w:hAnsi="Times New Roman" w:cs="Times New Roman"/>
        </w:rPr>
        <w:t>rated gonad colour, three replicate measurements of L*</w:t>
      </w:r>
      <w:r>
        <w:rPr>
          <w:rFonts w:ascii="Times New Roman" w:hAnsi="Times New Roman" w:cs="Times New Roman"/>
        </w:rPr>
        <w:t xml:space="preserve"> </w:t>
      </w:r>
      <w:r w:rsidRPr="00F31972">
        <w:rPr>
          <w:rFonts w:ascii="Times New Roman" w:hAnsi="Times New Roman" w:cs="Times New Roman"/>
        </w:rPr>
        <w:t>(intensity or lightness), a* (hue or redness) and b* (chroma or yellowness)</w:t>
      </w:r>
      <w:r>
        <w:rPr>
          <w:rFonts w:ascii="Times New Roman" w:hAnsi="Times New Roman" w:cs="Times New Roman"/>
        </w:rPr>
        <w:t xml:space="preserve"> </w:t>
      </w:r>
      <w:r w:rsidRPr="00F31972">
        <w:rPr>
          <w:rFonts w:ascii="Times New Roman" w:hAnsi="Times New Roman" w:cs="Times New Roman"/>
        </w:rPr>
        <w:t>were taken from each sampled gonad</w:t>
      </w:r>
      <w:r w:rsidR="00087230">
        <w:rPr>
          <w:rFonts w:ascii="Times New Roman" w:hAnsi="Times New Roman" w:cs="Times New Roman"/>
        </w:rPr>
        <w:t xml:space="preserve"> (</w:t>
      </w:r>
      <w:proofErr w:type="spellStart"/>
      <w:r w:rsidR="00C367B0">
        <w:rPr>
          <w:rFonts w:ascii="Times New Roman" w:hAnsi="Times New Roman" w:cs="Times New Roman"/>
        </w:rPr>
        <w:t>Onomu</w:t>
      </w:r>
      <w:proofErr w:type="spellEnd"/>
      <w:r w:rsidR="00C367B0">
        <w:rPr>
          <w:rFonts w:ascii="Times New Roman" w:hAnsi="Times New Roman" w:cs="Times New Roman"/>
        </w:rPr>
        <w:t xml:space="preserve"> et al., 2020)</w:t>
      </w:r>
      <w:r w:rsidRPr="00F31972">
        <w:rPr>
          <w:rFonts w:ascii="Times New Roman" w:hAnsi="Times New Roman" w:cs="Times New Roman"/>
        </w:rPr>
        <w:t>.</w:t>
      </w:r>
    </w:p>
    <w:p w14:paraId="156769DB" w14:textId="7A1CECF0" w:rsidR="00F31972" w:rsidRDefault="001F05B9" w:rsidP="001F05B9">
      <w:pPr>
        <w:spacing w:line="360" w:lineRule="auto"/>
        <w:rPr>
          <w:rFonts w:ascii="Times New Roman" w:hAnsi="Times New Roman" w:cs="Times New Roman"/>
        </w:rPr>
      </w:pPr>
      <w:r>
        <w:rPr>
          <w:rFonts w:ascii="Times New Roman" w:hAnsi="Times New Roman" w:cs="Times New Roman"/>
        </w:rPr>
        <w:t>Gonad development was measured by the gametogenic state of the urchin. A single</w:t>
      </w:r>
      <w:r w:rsidR="00F31972">
        <w:rPr>
          <w:rFonts w:ascii="Times New Roman" w:hAnsi="Times New Roman" w:cs="Times New Roman"/>
        </w:rPr>
        <w:t xml:space="preserve"> gonad per animal</w:t>
      </w:r>
      <w:r>
        <w:rPr>
          <w:rFonts w:ascii="Times New Roman" w:hAnsi="Times New Roman" w:cs="Times New Roman"/>
        </w:rPr>
        <w:t xml:space="preserve">, of the five extracted for the GSI measurements, </w:t>
      </w:r>
      <w:r w:rsidR="00F31972">
        <w:rPr>
          <w:rFonts w:ascii="Times New Roman" w:hAnsi="Times New Roman" w:cs="Times New Roman"/>
        </w:rPr>
        <w:t>was</w:t>
      </w:r>
      <w:r>
        <w:rPr>
          <w:rFonts w:ascii="Times New Roman" w:hAnsi="Times New Roman" w:cs="Times New Roman"/>
        </w:rPr>
        <w:t xml:space="preserve"> </w:t>
      </w:r>
      <w:r w:rsidRPr="001F05B9">
        <w:rPr>
          <w:rFonts w:ascii="Times New Roman" w:hAnsi="Times New Roman" w:cs="Times New Roman"/>
        </w:rPr>
        <w:t xml:space="preserve">fixed in Davidson's fixative </w:t>
      </w:r>
      <w:ins w:id="198" w:author="Brett Macey" w:date="2023-11-28T15:10:00Z">
        <w:r w:rsidR="00D27DFC">
          <w:rPr>
            <w:rFonts w:ascii="Times New Roman" w:hAnsi="Times New Roman" w:cs="Times New Roman"/>
          </w:rPr>
          <w:t>for histological an</w:t>
        </w:r>
      </w:ins>
      <w:ins w:id="199" w:author="Brett Macey" w:date="2023-11-28T15:11:00Z">
        <w:r w:rsidR="00D27DFC">
          <w:rPr>
            <w:rFonts w:ascii="Times New Roman" w:hAnsi="Times New Roman" w:cs="Times New Roman"/>
          </w:rPr>
          <w:t xml:space="preserve">alysis </w:t>
        </w:r>
      </w:ins>
      <w:r w:rsidRPr="001F05B9">
        <w:rPr>
          <w:rFonts w:ascii="Times New Roman" w:hAnsi="Times New Roman" w:cs="Times New Roman"/>
        </w:rPr>
        <w:t>to ascertain</w:t>
      </w:r>
      <w:r>
        <w:rPr>
          <w:rFonts w:ascii="Times New Roman" w:hAnsi="Times New Roman" w:cs="Times New Roman"/>
        </w:rPr>
        <w:t xml:space="preserve"> </w:t>
      </w:r>
      <w:r w:rsidRPr="001F05B9">
        <w:rPr>
          <w:rFonts w:ascii="Times New Roman" w:hAnsi="Times New Roman" w:cs="Times New Roman"/>
        </w:rPr>
        <w:t>the gametogenic state of the urchin</w:t>
      </w:r>
      <w:r>
        <w:rPr>
          <w:rFonts w:ascii="Times New Roman" w:hAnsi="Times New Roman" w:cs="Times New Roman"/>
        </w:rPr>
        <w:t xml:space="preserve">. </w:t>
      </w:r>
      <w:r w:rsidRPr="001F05B9">
        <w:rPr>
          <w:rFonts w:ascii="Times New Roman" w:hAnsi="Times New Roman" w:cs="Times New Roman"/>
        </w:rPr>
        <w:t>After 48 hr of immersion in the fixative, the samples were</w:t>
      </w:r>
      <w:r>
        <w:rPr>
          <w:rFonts w:ascii="Times New Roman" w:hAnsi="Times New Roman" w:cs="Times New Roman"/>
        </w:rPr>
        <w:t xml:space="preserve"> </w:t>
      </w:r>
      <w:r w:rsidRPr="001F05B9">
        <w:rPr>
          <w:rFonts w:ascii="Times New Roman" w:hAnsi="Times New Roman" w:cs="Times New Roman"/>
        </w:rPr>
        <w:t xml:space="preserve">transferred to 70% ethanol for storage </w:t>
      </w:r>
      <w:ins w:id="200" w:author="Brett Macey" w:date="2023-11-28T15:11:00Z">
        <w:r w:rsidR="00D27DFC">
          <w:rPr>
            <w:rFonts w:ascii="Times New Roman" w:hAnsi="Times New Roman" w:cs="Times New Roman"/>
          </w:rPr>
          <w:t>prior to</w:t>
        </w:r>
      </w:ins>
      <w:del w:id="201" w:author="Brett Macey" w:date="2023-11-28T15:11:00Z">
        <w:r w:rsidRPr="001F05B9" w:rsidDel="00D27DFC">
          <w:rPr>
            <w:rFonts w:ascii="Times New Roman" w:hAnsi="Times New Roman" w:cs="Times New Roman"/>
          </w:rPr>
          <w:delText>before</w:delText>
        </w:r>
      </w:del>
      <w:r>
        <w:rPr>
          <w:rFonts w:ascii="Times New Roman" w:hAnsi="Times New Roman" w:cs="Times New Roman"/>
        </w:rPr>
        <w:t xml:space="preserve"> </w:t>
      </w:r>
      <w:r w:rsidRPr="001F05B9">
        <w:rPr>
          <w:rFonts w:ascii="Times New Roman" w:hAnsi="Times New Roman" w:cs="Times New Roman"/>
        </w:rPr>
        <w:t>paraffin histology</w:t>
      </w:r>
      <w:r>
        <w:rPr>
          <w:rFonts w:ascii="Times New Roman" w:hAnsi="Times New Roman" w:cs="Times New Roman"/>
        </w:rPr>
        <w:t xml:space="preserve"> </w:t>
      </w:r>
      <w:r w:rsidRPr="001F05B9">
        <w:rPr>
          <w:rFonts w:ascii="Times New Roman" w:hAnsi="Times New Roman" w:cs="Times New Roman"/>
        </w:rPr>
        <w:t>(Bucke, 1989).</w:t>
      </w:r>
      <w:r w:rsidR="00F31972">
        <w:rPr>
          <w:rFonts w:ascii="Times New Roman" w:hAnsi="Times New Roman" w:cs="Times New Roman"/>
        </w:rPr>
        <w:t xml:space="preserve"> </w:t>
      </w:r>
      <w:commentRangeStart w:id="202"/>
      <w:r w:rsidRPr="001F05B9">
        <w:rPr>
          <w:rFonts w:ascii="Times New Roman" w:hAnsi="Times New Roman" w:cs="Times New Roman"/>
        </w:rPr>
        <w:t>Gonad maturity was analysed according to the method described</w:t>
      </w:r>
      <w:r>
        <w:rPr>
          <w:rFonts w:ascii="Times New Roman" w:hAnsi="Times New Roman" w:cs="Times New Roman"/>
        </w:rPr>
        <w:t xml:space="preserve"> </w:t>
      </w:r>
      <w:r w:rsidRPr="001F05B9">
        <w:rPr>
          <w:rFonts w:ascii="Times New Roman" w:hAnsi="Times New Roman" w:cs="Times New Roman"/>
        </w:rPr>
        <w:t>by Cyrus, Bolton, and Macey (2015). Gonads were categorized</w:t>
      </w:r>
      <w:r>
        <w:rPr>
          <w:rFonts w:ascii="Times New Roman" w:hAnsi="Times New Roman" w:cs="Times New Roman"/>
        </w:rPr>
        <w:t xml:space="preserve"> </w:t>
      </w:r>
      <w:r w:rsidRPr="001F05B9">
        <w:rPr>
          <w:rFonts w:ascii="Times New Roman" w:hAnsi="Times New Roman" w:cs="Times New Roman"/>
        </w:rPr>
        <w:t>into one of 6 different maturity stages of echinoid</w:t>
      </w:r>
      <w:r>
        <w:rPr>
          <w:rFonts w:ascii="Times New Roman" w:hAnsi="Times New Roman" w:cs="Times New Roman"/>
        </w:rPr>
        <w:t xml:space="preserve"> </w:t>
      </w:r>
      <w:r w:rsidRPr="001F05B9">
        <w:rPr>
          <w:rFonts w:ascii="Times New Roman" w:hAnsi="Times New Roman" w:cs="Times New Roman"/>
        </w:rPr>
        <w:t>gametogenesis, namely (a) recovery, (b) growing, (c) premature,</w:t>
      </w:r>
      <w:r>
        <w:rPr>
          <w:rFonts w:ascii="Times New Roman" w:hAnsi="Times New Roman" w:cs="Times New Roman"/>
        </w:rPr>
        <w:t xml:space="preserve"> </w:t>
      </w:r>
      <w:r w:rsidRPr="001F05B9">
        <w:rPr>
          <w:rFonts w:ascii="Times New Roman" w:hAnsi="Times New Roman" w:cs="Times New Roman"/>
        </w:rPr>
        <w:t>(d) mature, (e) partly spawned, and (f) spent (</w:t>
      </w:r>
      <w:proofErr w:type="spellStart"/>
      <w:r w:rsidRPr="001F05B9">
        <w:rPr>
          <w:rFonts w:ascii="Times New Roman" w:hAnsi="Times New Roman" w:cs="Times New Roman"/>
        </w:rPr>
        <w:t>Vaïtilingon</w:t>
      </w:r>
      <w:proofErr w:type="spellEnd"/>
      <w:r w:rsidRPr="001F05B9">
        <w:rPr>
          <w:rFonts w:ascii="Times New Roman" w:hAnsi="Times New Roman" w:cs="Times New Roman"/>
        </w:rPr>
        <w:t>,</w:t>
      </w:r>
      <w:r>
        <w:rPr>
          <w:rFonts w:ascii="Times New Roman" w:hAnsi="Times New Roman" w:cs="Times New Roman"/>
        </w:rPr>
        <w:t xml:space="preserve"> </w:t>
      </w:r>
      <w:proofErr w:type="spellStart"/>
      <w:r w:rsidRPr="001F05B9">
        <w:rPr>
          <w:rFonts w:ascii="Times New Roman" w:hAnsi="Times New Roman" w:cs="Times New Roman"/>
        </w:rPr>
        <w:t>Rasolofonirina</w:t>
      </w:r>
      <w:proofErr w:type="spellEnd"/>
      <w:r w:rsidRPr="001F05B9">
        <w:rPr>
          <w:rFonts w:ascii="Times New Roman" w:hAnsi="Times New Roman" w:cs="Times New Roman"/>
        </w:rPr>
        <w:t xml:space="preserve">, &amp; </w:t>
      </w:r>
      <w:proofErr w:type="spellStart"/>
      <w:r w:rsidRPr="001F05B9">
        <w:rPr>
          <w:rFonts w:ascii="Times New Roman" w:hAnsi="Times New Roman" w:cs="Times New Roman"/>
        </w:rPr>
        <w:t>Jangoux</w:t>
      </w:r>
      <w:proofErr w:type="spellEnd"/>
      <w:r w:rsidRPr="001F05B9">
        <w:rPr>
          <w:rFonts w:ascii="Times New Roman" w:hAnsi="Times New Roman" w:cs="Times New Roman"/>
        </w:rPr>
        <w:t>, 2005). Gonads having little or no gametogenic</w:t>
      </w:r>
      <w:r>
        <w:rPr>
          <w:rFonts w:ascii="Times New Roman" w:hAnsi="Times New Roman" w:cs="Times New Roman"/>
        </w:rPr>
        <w:t xml:space="preserve"> </w:t>
      </w:r>
      <w:r w:rsidRPr="001F05B9">
        <w:rPr>
          <w:rFonts w:ascii="Times New Roman" w:hAnsi="Times New Roman" w:cs="Times New Roman"/>
        </w:rPr>
        <w:t>activity were considered as high-quality, that is gonads</w:t>
      </w:r>
      <w:r>
        <w:rPr>
          <w:rFonts w:ascii="Times New Roman" w:hAnsi="Times New Roman" w:cs="Times New Roman"/>
        </w:rPr>
        <w:t xml:space="preserve"> </w:t>
      </w:r>
      <w:r w:rsidRPr="001F05B9">
        <w:rPr>
          <w:rFonts w:ascii="Times New Roman" w:hAnsi="Times New Roman" w:cs="Times New Roman"/>
        </w:rPr>
        <w:t>in the growing or premature stages</w:t>
      </w:r>
      <w:r w:rsidR="009C7779">
        <w:rPr>
          <w:rFonts w:ascii="Times New Roman" w:hAnsi="Times New Roman" w:cs="Times New Roman"/>
        </w:rPr>
        <w:t xml:space="preserve"> (</w:t>
      </w:r>
      <w:proofErr w:type="spellStart"/>
      <w:r w:rsidR="009C7779">
        <w:rPr>
          <w:rFonts w:ascii="Times New Roman" w:hAnsi="Times New Roman" w:cs="Times New Roman"/>
        </w:rPr>
        <w:t>Onomu</w:t>
      </w:r>
      <w:proofErr w:type="spellEnd"/>
      <w:r w:rsidR="009C7779">
        <w:rPr>
          <w:rFonts w:ascii="Times New Roman" w:hAnsi="Times New Roman" w:cs="Times New Roman"/>
        </w:rPr>
        <w:t xml:space="preserve"> et al., 2020)</w:t>
      </w:r>
      <w:r w:rsidRPr="001F05B9">
        <w:rPr>
          <w:rFonts w:ascii="Times New Roman" w:hAnsi="Times New Roman" w:cs="Times New Roman"/>
        </w:rPr>
        <w:t>.</w:t>
      </w:r>
      <w:commentRangeEnd w:id="202"/>
      <w:r>
        <w:rPr>
          <w:rStyle w:val="CommentReference"/>
        </w:rPr>
        <w:commentReference w:id="202"/>
      </w:r>
    </w:p>
    <w:p w14:paraId="4E45E19B" w14:textId="1EDB9AE0" w:rsidR="00E91B6E" w:rsidRPr="001F05B9" w:rsidRDefault="00E91B6E" w:rsidP="001F05B9">
      <w:pPr>
        <w:spacing w:line="360" w:lineRule="auto"/>
        <w:jc w:val="both"/>
        <w:rPr>
          <w:rFonts w:ascii="Times New Roman" w:hAnsi="Times New Roman" w:cs="Times New Roman"/>
          <w:szCs w:val="24"/>
        </w:rPr>
      </w:pPr>
    </w:p>
    <w:p w14:paraId="676BB0A3" w14:textId="6D9F4AC4" w:rsidR="005E1E46" w:rsidRPr="005F0E6D" w:rsidRDefault="00E91B6E" w:rsidP="00D111BF">
      <w:pPr>
        <w:pStyle w:val="Heading2"/>
        <w:numPr>
          <w:ilvl w:val="1"/>
          <w:numId w:val="18"/>
        </w:numPr>
        <w:spacing w:line="360" w:lineRule="auto"/>
        <w:rPr>
          <w:rFonts w:ascii="Times New Roman" w:hAnsi="Times New Roman" w:cs="Times New Roman"/>
          <w:color w:val="auto"/>
        </w:rPr>
      </w:pPr>
      <w:bookmarkStart w:id="203" w:name="_Toc151041797"/>
      <w:r w:rsidRPr="005F0E6D">
        <w:rPr>
          <w:rFonts w:ascii="Times New Roman" w:hAnsi="Times New Roman" w:cs="Times New Roman"/>
          <w:color w:val="auto"/>
        </w:rPr>
        <w:t>Statistical Analyses</w:t>
      </w:r>
      <w:bookmarkEnd w:id="203"/>
    </w:p>
    <w:p w14:paraId="39BA5121" w14:textId="77777777" w:rsidR="00971470" w:rsidRPr="005F0E6D" w:rsidRDefault="00971470" w:rsidP="005F0E6D">
      <w:pPr>
        <w:spacing w:line="360" w:lineRule="auto"/>
        <w:rPr>
          <w:rFonts w:ascii="Times New Roman" w:hAnsi="Times New Roman" w:cs="Times New Roman"/>
        </w:rPr>
      </w:pPr>
    </w:p>
    <w:p w14:paraId="61F92FEC" w14:textId="7BBFE6F1" w:rsidR="00971470" w:rsidRDefault="002E5BE4" w:rsidP="002E5BE4">
      <w:pPr>
        <w:spacing w:line="360" w:lineRule="auto"/>
        <w:jc w:val="both"/>
        <w:rPr>
          <w:rFonts w:ascii="Times New Roman" w:hAnsi="Times New Roman" w:cs="Times New Roman"/>
          <w:szCs w:val="24"/>
        </w:rPr>
      </w:pPr>
      <w:r w:rsidRPr="002E5BE4">
        <w:rPr>
          <w:rFonts w:ascii="Times New Roman" w:hAnsi="Times New Roman" w:cs="Times New Roman"/>
          <w:szCs w:val="24"/>
        </w:rPr>
        <w:t>To determine whether urchin</w:t>
      </w:r>
      <w:r>
        <w:rPr>
          <w:rFonts w:ascii="Times New Roman" w:hAnsi="Times New Roman" w:cs="Times New Roman"/>
          <w:szCs w:val="24"/>
        </w:rPr>
        <w:t xml:space="preserve"> SGR (in terms of weight and size)</w:t>
      </w:r>
      <w:r w:rsidRPr="002E5BE4">
        <w:rPr>
          <w:rFonts w:ascii="Times New Roman" w:hAnsi="Times New Roman" w:cs="Times New Roman"/>
          <w:szCs w:val="24"/>
        </w:rPr>
        <w:t>, mortality,</w:t>
      </w:r>
      <w:r>
        <w:rPr>
          <w:rFonts w:ascii="Times New Roman" w:hAnsi="Times New Roman" w:cs="Times New Roman"/>
          <w:szCs w:val="24"/>
        </w:rPr>
        <w:t xml:space="preserve"> </w:t>
      </w:r>
      <w:r w:rsidRPr="002E5BE4">
        <w:rPr>
          <w:rFonts w:ascii="Times New Roman" w:hAnsi="Times New Roman" w:cs="Times New Roman"/>
          <w:szCs w:val="24"/>
        </w:rPr>
        <w:t>GSI</w:t>
      </w:r>
      <w:r>
        <w:rPr>
          <w:rFonts w:ascii="Times New Roman" w:hAnsi="Times New Roman" w:cs="Times New Roman"/>
          <w:szCs w:val="24"/>
        </w:rPr>
        <w:t xml:space="preserve"> </w:t>
      </w:r>
      <w:r w:rsidRPr="002E5BE4">
        <w:rPr>
          <w:rFonts w:ascii="Times New Roman" w:hAnsi="Times New Roman" w:cs="Times New Roman"/>
          <w:szCs w:val="24"/>
        </w:rPr>
        <w:t>and gonad colour (L*,</w:t>
      </w:r>
      <w:r>
        <w:rPr>
          <w:rFonts w:ascii="Times New Roman" w:hAnsi="Times New Roman" w:cs="Times New Roman"/>
          <w:szCs w:val="24"/>
        </w:rPr>
        <w:t xml:space="preserve"> </w:t>
      </w:r>
      <w:r w:rsidRPr="002E5BE4">
        <w:rPr>
          <w:rFonts w:ascii="Times New Roman" w:hAnsi="Times New Roman" w:cs="Times New Roman"/>
          <w:szCs w:val="24"/>
        </w:rPr>
        <w:t>a* and b*) changed as a function of time within</w:t>
      </w:r>
      <w:r>
        <w:rPr>
          <w:rFonts w:ascii="Times New Roman" w:hAnsi="Times New Roman" w:cs="Times New Roman"/>
          <w:szCs w:val="24"/>
        </w:rPr>
        <w:t xml:space="preserve"> </w:t>
      </w:r>
      <w:r w:rsidRPr="002E5BE4">
        <w:rPr>
          <w:rFonts w:ascii="Times New Roman" w:hAnsi="Times New Roman" w:cs="Times New Roman"/>
          <w:szCs w:val="24"/>
        </w:rPr>
        <w:t>individual treatment groups or as a function of</w:t>
      </w:r>
      <w:r>
        <w:rPr>
          <w:rFonts w:ascii="Times New Roman" w:hAnsi="Times New Roman" w:cs="Times New Roman"/>
          <w:szCs w:val="24"/>
        </w:rPr>
        <w:t xml:space="preserve"> </w:t>
      </w:r>
      <w:r w:rsidRPr="002E5BE4">
        <w:rPr>
          <w:rFonts w:ascii="Times New Roman" w:hAnsi="Times New Roman" w:cs="Times New Roman"/>
          <w:szCs w:val="24"/>
        </w:rPr>
        <w:t>treatment at individual sampling dates, a one-way</w:t>
      </w:r>
      <w:r>
        <w:rPr>
          <w:rFonts w:ascii="Times New Roman" w:hAnsi="Times New Roman" w:cs="Times New Roman"/>
          <w:szCs w:val="24"/>
        </w:rPr>
        <w:t xml:space="preserve"> </w:t>
      </w:r>
      <w:r w:rsidRPr="002E5BE4">
        <w:rPr>
          <w:rFonts w:ascii="Times New Roman" w:hAnsi="Times New Roman" w:cs="Times New Roman"/>
          <w:szCs w:val="24"/>
        </w:rPr>
        <w:t>analysis of variance (ANOVA) was performed using</w:t>
      </w:r>
      <w:r>
        <w:rPr>
          <w:rFonts w:ascii="Times New Roman" w:hAnsi="Times New Roman" w:cs="Times New Roman"/>
          <w:szCs w:val="24"/>
        </w:rPr>
        <w:t xml:space="preserve"> </w:t>
      </w:r>
      <w:r w:rsidR="00971470" w:rsidRPr="005F0E6D">
        <w:rPr>
          <w:rFonts w:ascii="Times New Roman" w:hAnsi="Times New Roman" w:cs="Times New Roman"/>
          <w:szCs w:val="24"/>
        </w:rPr>
        <w:t xml:space="preserve">R statistical software </w:t>
      </w:r>
      <w:r w:rsidR="00971470" w:rsidRPr="005B04B0">
        <w:rPr>
          <w:rFonts w:ascii="Times New Roman" w:hAnsi="Times New Roman" w:cs="Times New Roman"/>
          <w:szCs w:val="24"/>
        </w:rPr>
        <w:t>(R Core Team, 202</w:t>
      </w:r>
      <w:r w:rsidR="005B04B0" w:rsidRPr="005B04B0">
        <w:rPr>
          <w:rFonts w:ascii="Times New Roman" w:hAnsi="Times New Roman" w:cs="Times New Roman"/>
          <w:szCs w:val="24"/>
        </w:rPr>
        <w:t>3</w:t>
      </w:r>
      <w:r w:rsidR="00971470" w:rsidRPr="005B04B0">
        <w:rPr>
          <w:rFonts w:ascii="Times New Roman" w:hAnsi="Times New Roman" w:cs="Times New Roman"/>
          <w:szCs w:val="24"/>
        </w:rPr>
        <w:t>).</w:t>
      </w:r>
    </w:p>
    <w:p w14:paraId="11DA668E" w14:textId="2FEFD413" w:rsidR="005B04B0" w:rsidRPr="005B04B0" w:rsidRDefault="00D75CC4" w:rsidP="00D75CC4">
      <w:pPr>
        <w:spacing w:line="360" w:lineRule="auto"/>
        <w:jc w:val="both"/>
        <w:rPr>
          <w:rFonts w:ascii="Times New Roman" w:hAnsi="Times New Roman" w:cs="Times New Roman"/>
          <w:lang w:val="en-US"/>
        </w:rPr>
      </w:pPr>
      <w:r>
        <w:rPr>
          <w:rFonts w:ascii="Times New Roman" w:hAnsi="Times New Roman" w:cs="Times New Roman"/>
          <w:szCs w:val="24"/>
        </w:rPr>
        <w:t>The somatic growth data collected in terms of weight (g) (</w:t>
      </w:r>
      <w:r w:rsidRPr="00D75CC4">
        <w:rPr>
          <w:rFonts w:ascii="Times New Roman" w:hAnsi="Times New Roman" w:cs="Times New Roman"/>
          <w:szCs w:val="24"/>
          <w:highlight w:val="yellow"/>
        </w:rPr>
        <w:t>Table no</w:t>
      </w:r>
      <w:r>
        <w:rPr>
          <w:rFonts w:ascii="Times New Roman" w:hAnsi="Times New Roman" w:cs="Times New Roman"/>
          <w:szCs w:val="24"/>
        </w:rPr>
        <w:t>) and size (cm diameter) (</w:t>
      </w:r>
      <w:r w:rsidRPr="00D75CC4">
        <w:rPr>
          <w:rFonts w:ascii="Times New Roman" w:hAnsi="Times New Roman" w:cs="Times New Roman"/>
          <w:szCs w:val="24"/>
          <w:highlight w:val="yellow"/>
        </w:rPr>
        <w:t>Table no</w:t>
      </w:r>
      <w:r>
        <w:rPr>
          <w:rFonts w:ascii="Times New Roman" w:hAnsi="Times New Roman" w:cs="Times New Roman"/>
          <w:szCs w:val="24"/>
        </w:rPr>
        <w:t>) was averaged per tank and used to calculate the specific growth rate (</w:t>
      </w:r>
      <w:commentRangeStart w:id="204"/>
      <w:commentRangeStart w:id="205"/>
      <w:r>
        <w:rPr>
          <w:rFonts w:ascii="Times New Roman" w:hAnsi="Times New Roman" w:cs="Times New Roman"/>
          <w:szCs w:val="24"/>
        </w:rPr>
        <w:t>SGR</w:t>
      </w:r>
      <w:commentRangeEnd w:id="204"/>
      <w:r w:rsidR="00113D1A">
        <w:rPr>
          <w:rStyle w:val="CommentReference"/>
        </w:rPr>
        <w:commentReference w:id="204"/>
      </w:r>
      <w:commentRangeEnd w:id="205"/>
      <w:r w:rsidR="005A12A6">
        <w:rPr>
          <w:rStyle w:val="CommentReference"/>
        </w:rPr>
        <w:commentReference w:id="205"/>
      </w:r>
      <w:r>
        <w:rPr>
          <w:rFonts w:ascii="Times New Roman" w:hAnsi="Times New Roman" w:cs="Times New Roman"/>
          <w:szCs w:val="24"/>
        </w:rPr>
        <w:t xml:space="preserve">). </w:t>
      </w:r>
      <w:r w:rsidR="005B04B0" w:rsidRPr="005B04B0">
        <w:rPr>
          <w:rFonts w:ascii="Times New Roman" w:hAnsi="Times New Roman" w:cs="Times New Roman"/>
          <w:lang w:val="en-US"/>
        </w:rPr>
        <w:t>SGR</w:t>
      </w:r>
      <w:r>
        <w:rPr>
          <w:rFonts w:ascii="Times New Roman" w:hAnsi="Times New Roman" w:cs="Times New Roman"/>
          <w:lang w:val="en-US"/>
        </w:rPr>
        <w:t xml:space="preserve"> </w:t>
      </w:r>
      <w:r w:rsidRPr="005B04B0">
        <w:rPr>
          <w:rFonts w:ascii="Times New Roman" w:hAnsi="Times New Roman" w:cs="Times New Roman"/>
          <w:lang w:val="en-US"/>
        </w:rPr>
        <w:t>(% growth/day</w:t>
      </w:r>
      <w:r>
        <w:rPr>
          <w:rFonts w:ascii="Times New Roman" w:hAnsi="Times New Roman" w:cs="Times New Roman"/>
          <w:lang w:val="en-US"/>
        </w:rPr>
        <w:t xml:space="preserve">) </w:t>
      </w:r>
      <w:r w:rsidR="005B04B0" w:rsidRPr="005B04B0">
        <w:rPr>
          <w:rFonts w:ascii="Times New Roman" w:hAnsi="Times New Roman" w:cs="Times New Roman"/>
          <w:lang w:val="en-US"/>
        </w:rPr>
        <w:t>(</w:t>
      </w:r>
      <w:r w:rsidR="005B04B0" w:rsidRPr="00D75CC4">
        <w:rPr>
          <w:rFonts w:ascii="Times New Roman" w:hAnsi="Times New Roman" w:cs="Times New Roman"/>
          <w:highlight w:val="yellow"/>
          <w:lang w:val="en-US"/>
        </w:rPr>
        <w:t xml:space="preserve">Table </w:t>
      </w:r>
      <w:r w:rsidRPr="00D75CC4">
        <w:rPr>
          <w:rFonts w:ascii="Times New Roman" w:hAnsi="Times New Roman" w:cs="Times New Roman"/>
          <w:highlight w:val="yellow"/>
          <w:lang w:val="en-US"/>
        </w:rPr>
        <w:t>no</w:t>
      </w:r>
      <w:r w:rsidR="005B04B0" w:rsidRPr="005B04B0">
        <w:rPr>
          <w:rFonts w:ascii="Times New Roman" w:hAnsi="Times New Roman" w:cs="Times New Roman"/>
          <w:lang w:val="en-US"/>
        </w:rPr>
        <w:t xml:space="preserve">) </w:t>
      </w:r>
      <w:r w:rsidR="009C7779">
        <w:rPr>
          <w:rFonts w:ascii="Times New Roman" w:hAnsi="Times New Roman" w:cs="Times New Roman"/>
          <w:lang w:val="en-US"/>
        </w:rPr>
        <w:t xml:space="preserve">of each </w:t>
      </w:r>
      <w:r w:rsidR="009C7779">
        <w:rPr>
          <w:rFonts w:ascii="Times New Roman" w:hAnsi="Times New Roman" w:cs="Times New Roman"/>
          <w:lang w:val="en-US"/>
        </w:rPr>
        <w:lastRenderedPageBreak/>
        <w:t xml:space="preserve">treatment </w:t>
      </w:r>
      <w:r w:rsidR="005B04B0" w:rsidRPr="005B04B0">
        <w:rPr>
          <w:rFonts w:ascii="Times New Roman" w:hAnsi="Times New Roman" w:cs="Times New Roman"/>
          <w:lang w:val="en-US"/>
        </w:rPr>
        <w:t>w</w:t>
      </w:r>
      <w:r>
        <w:rPr>
          <w:rFonts w:ascii="Times New Roman" w:hAnsi="Times New Roman" w:cs="Times New Roman"/>
          <w:lang w:val="en-US"/>
        </w:rPr>
        <w:t xml:space="preserve">as </w:t>
      </w:r>
      <w:r w:rsidR="005B04B0" w:rsidRPr="005B04B0">
        <w:rPr>
          <w:rFonts w:ascii="Times New Roman" w:hAnsi="Times New Roman" w:cs="Times New Roman"/>
          <w:lang w:val="en-US"/>
        </w:rPr>
        <w:t xml:space="preserve">calculated </w:t>
      </w:r>
      <w:r w:rsidR="009C7779">
        <w:rPr>
          <w:rFonts w:ascii="Times New Roman" w:hAnsi="Times New Roman" w:cs="Times New Roman"/>
          <w:lang w:val="en-US"/>
        </w:rPr>
        <w:t xml:space="preserve">for five </w:t>
      </w:r>
      <w:r w:rsidR="005B04B0" w:rsidRPr="005B04B0">
        <w:rPr>
          <w:rFonts w:ascii="Times New Roman" w:hAnsi="Times New Roman" w:cs="Times New Roman"/>
          <w:lang w:val="en-US"/>
        </w:rPr>
        <w:t>intervals (</w:t>
      </w:r>
      <w:r w:rsidR="009C7779">
        <w:rPr>
          <w:rFonts w:ascii="Times New Roman" w:hAnsi="Times New Roman" w:cs="Times New Roman"/>
          <w:lang w:val="en-US"/>
        </w:rPr>
        <w:t>between each respective timepoint</w:t>
      </w:r>
      <w:r w:rsidR="005B04B0" w:rsidRPr="005B04B0">
        <w:rPr>
          <w:rFonts w:ascii="Times New Roman" w:hAnsi="Times New Roman" w:cs="Times New Roman"/>
          <w:lang w:val="en-US"/>
        </w:rPr>
        <w:t xml:space="preserve">) using mean </w:t>
      </w:r>
      <w:r w:rsidR="009C7779">
        <w:rPr>
          <w:rFonts w:ascii="Times New Roman" w:hAnsi="Times New Roman" w:cs="Times New Roman"/>
          <w:lang w:val="en-US"/>
        </w:rPr>
        <w:t>weight (g) and size</w:t>
      </w:r>
      <w:r w:rsidR="005B04B0" w:rsidRPr="005B04B0">
        <w:rPr>
          <w:rFonts w:ascii="Times New Roman" w:hAnsi="Times New Roman" w:cs="Times New Roman"/>
          <w:lang w:val="en-US"/>
        </w:rPr>
        <w:t xml:space="preserve"> (</w:t>
      </w:r>
      <w:r w:rsidR="009C7779">
        <w:rPr>
          <w:rFonts w:ascii="Times New Roman" w:hAnsi="Times New Roman" w:cs="Times New Roman"/>
          <w:lang w:val="en-US"/>
        </w:rPr>
        <w:t>m</w:t>
      </w:r>
      <w:r w:rsidR="005B04B0" w:rsidRPr="005B04B0">
        <w:rPr>
          <w:rFonts w:ascii="Times New Roman" w:hAnsi="Times New Roman" w:cs="Times New Roman"/>
          <w:lang w:val="en-US"/>
        </w:rPr>
        <w:t xml:space="preserve">m) measurements per </w:t>
      </w:r>
      <w:r w:rsidR="009C7779">
        <w:rPr>
          <w:rFonts w:ascii="Times New Roman" w:hAnsi="Times New Roman" w:cs="Times New Roman"/>
          <w:lang w:val="en-US"/>
        </w:rPr>
        <w:t>timepoint</w:t>
      </w:r>
      <w:r w:rsidR="005B04B0" w:rsidRPr="005B04B0">
        <w:rPr>
          <w:rFonts w:ascii="Times New Roman" w:hAnsi="Times New Roman" w:cs="Times New Roman"/>
          <w:lang w:val="en-US"/>
        </w:rPr>
        <w:t xml:space="preserve"> per </w:t>
      </w:r>
      <w:r w:rsidR="009C7779">
        <w:rPr>
          <w:rFonts w:ascii="Times New Roman" w:hAnsi="Times New Roman" w:cs="Times New Roman"/>
          <w:lang w:val="en-US"/>
        </w:rPr>
        <w:t>tank per treatment</w:t>
      </w:r>
      <w:r w:rsidR="005B04B0" w:rsidRPr="005B04B0">
        <w:rPr>
          <w:rFonts w:ascii="Times New Roman" w:hAnsi="Times New Roman" w:cs="Times New Roman"/>
          <w:lang w:val="en-US"/>
        </w:rPr>
        <w:t xml:space="preserve">: </w:t>
      </w:r>
    </w:p>
    <w:p w14:paraId="5D773C39" w14:textId="77777777" w:rsidR="005B04B0" w:rsidRPr="005B04B0" w:rsidRDefault="005B04B0" w:rsidP="005B04B0">
      <w:pPr>
        <w:spacing w:line="360" w:lineRule="auto"/>
        <w:rPr>
          <w:rFonts w:ascii="Times New Roman" w:hAnsi="Times New Roman" w:cs="Times New Roman"/>
          <w:lang w:val="en-US"/>
        </w:rPr>
      </w:pPr>
      <m:oMathPara>
        <m:oMath>
          <m:r>
            <w:rPr>
              <w:rFonts w:ascii="Cambria Math" w:hAnsi="Cambria Math" w:cs="Times New Roman"/>
              <w:lang w:val="en-US"/>
            </w:rPr>
            <m:t>SGR=100*</m:t>
          </m:r>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ln⁡</m:t>
              </m:r>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f</m:t>
                      </m:r>
                    </m:sub>
                  </m:sSub>
                </m:num>
                <m:den>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i</m:t>
                      </m:r>
                    </m:sub>
                  </m:sSub>
                </m:den>
              </m:f>
              <m:r>
                <w:rPr>
                  <w:rFonts w:ascii="Cambria Math" w:hAnsi="Cambria Math" w:cs="Times New Roman"/>
                  <w:lang w:val="en-US"/>
                </w:rPr>
                <m:t>))</m:t>
              </m:r>
            </m:num>
            <m:den>
              <m:r>
                <w:rPr>
                  <w:rFonts w:ascii="Cambria Math" w:hAnsi="Cambria Math" w:cs="Times New Roman"/>
                  <w:lang w:val="en-US"/>
                </w:rPr>
                <m:t>t</m:t>
              </m:r>
            </m:den>
          </m:f>
          <w:sdt>
            <w:sdtPr>
              <w:rPr>
                <w:rFonts w:ascii="Cambria Math" w:hAnsi="Cambria Math" w:cs="Times New Roman"/>
                <w:lang w:val="en-US"/>
              </w:rPr>
              <w:id w:val="-799456343"/>
              <w:citation/>
            </w:sdtPr>
            <w:sdtContent>
              <m:r>
                <m:rPr>
                  <m:sty m:val="p"/>
                </m:rPr>
                <w:rPr>
                  <w:rFonts w:ascii="Cambria Math" w:hAnsi="Cambria Math" w:cs="Times New Roman"/>
                  <w:lang w:val="en-US"/>
                </w:rPr>
                <w:fldChar w:fldCharType="begin"/>
              </m:r>
              <m:r>
                <m:rPr>
                  <m:sty m:val="p"/>
                </m:rPr>
                <w:rPr>
                  <w:rFonts w:ascii="Cambria Math" w:hAnsi="Cambria Math" w:cs="Times New Roman"/>
                  <w:lang w:val="en-US"/>
                </w:rPr>
                <m:t xml:space="preserve"> CITATION Mul13 \l 1033 </m:t>
              </m:r>
              <m:r>
                <m:rPr>
                  <m:sty m:val="p"/>
                </m:rPr>
                <w:rPr>
                  <w:rFonts w:ascii="Cambria Math" w:hAnsi="Cambria Math" w:cs="Times New Roman"/>
                  <w:lang w:val="en-US"/>
                </w:rPr>
                <w:fldChar w:fldCharType="separate"/>
              </m:r>
              <m:r>
                <m:rPr>
                  <m:sty m:val="p"/>
                </m:rPr>
                <w:rPr>
                  <w:rFonts w:ascii="Cambria Math" w:hAnsi="Cambria Math" w:cs="Times New Roman"/>
                  <w:noProof/>
                  <w:lang w:val="en-US"/>
                </w:rPr>
                <m:t xml:space="preserve"> (Mulvaney, et al., 2013)</m:t>
              </m:r>
              <m:r>
                <m:rPr>
                  <m:sty m:val="p"/>
                </m:rPr>
                <w:rPr>
                  <w:rFonts w:ascii="Cambria Math" w:hAnsi="Cambria Math" w:cs="Times New Roman"/>
                  <w:lang w:val="en-US"/>
                </w:rPr>
                <w:fldChar w:fldCharType="end"/>
              </m:r>
            </w:sdtContent>
          </w:sdt>
        </m:oMath>
      </m:oMathPara>
    </w:p>
    <w:p w14:paraId="424E4E38" w14:textId="58D6DFA4" w:rsidR="005B04B0" w:rsidRPr="005B04B0" w:rsidRDefault="005B04B0" w:rsidP="005B04B0">
      <w:pPr>
        <w:spacing w:line="360" w:lineRule="auto"/>
        <w:rPr>
          <w:rFonts w:ascii="Times New Roman" w:hAnsi="Times New Roman" w:cs="Times New Roman"/>
          <w:lang w:val="en-US"/>
        </w:rPr>
      </w:pPr>
      <w:r w:rsidRPr="005B04B0">
        <w:rPr>
          <w:rFonts w:ascii="Times New Roman" w:hAnsi="Times New Roman" w:cs="Times New Roman"/>
          <w:lang w:val="en-US"/>
        </w:rPr>
        <w:t xml:space="preserve">Where </w:t>
      </w:r>
      <w:r w:rsidR="009C7779">
        <w:rPr>
          <w:rFonts w:ascii="Times New Roman" w:hAnsi="Times New Roman" w:cs="Times New Roman"/>
          <w:lang w:val="en-US"/>
        </w:rPr>
        <w:t>m</w:t>
      </w:r>
      <w:r w:rsidRPr="005B04B0">
        <w:rPr>
          <w:rFonts w:ascii="Times New Roman" w:hAnsi="Times New Roman" w:cs="Times New Roman"/>
          <w:vertAlign w:val="subscript"/>
          <w:lang w:val="en-US"/>
        </w:rPr>
        <w:t>f</w:t>
      </w:r>
      <w:r w:rsidRPr="005B04B0">
        <w:rPr>
          <w:rFonts w:ascii="Times New Roman" w:hAnsi="Times New Roman" w:cs="Times New Roman"/>
          <w:lang w:val="en-US"/>
        </w:rPr>
        <w:t xml:space="preserve"> = </w:t>
      </w:r>
      <w:r w:rsidR="009C7779">
        <w:rPr>
          <w:rFonts w:ascii="Times New Roman" w:hAnsi="Times New Roman" w:cs="Times New Roman"/>
          <w:lang w:val="en-US"/>
        </w:rPr>
        <w:t>measurement</w:t>
      </w:r>
      <w:r w:rsidRPr="005B04B0">
        <w:rPr>
          <w:rFonts w:ascii="Times New Roman" w:hAnsi="Times New Roman" w:cs="Times New Roman"/>
          <w:lang w:val="en-US"/>
        </w:rPr>
        <w:t xml:space="preserve"> final (</w:t>
      </w:r>
      <w:r w:rsidR="009C7779">
        <w:rPr>
          <w:rFonts w:ascii="Times New Roman" w:hAnsi="Times New Roman" w:cs="Times New Roman"/>
          <w:lang w:val="en-US"/>
        </w:rPr>
        <w:t>g or cm</w:t>
      </w:r>
      <w:r w:rsidRPr="005B04B0">
        <w:rPr>
          <w:rFonts w:ascii="Times New Roman" w:hAnsi="Times New Roman" w:cs="Times New Roman"/>
          <w:lang w:val="en-US"/>
        </w:rPr>
        <w:t xml:space="preserve">); </w:t>
      </w:r>
      <w:r w:rsidR="009C7779">
        <w:rPr>
          <w:rFonts w:ascii="Times New Roman" w:hAnsi="Times New Roman" w:cs="Times New Roman"/>
          <w:lang w:val="en-US"/>
        </w:rPr>
        <w:t>m</w:t>
      </w:r>
      <w:r w:rsidRPr="005B04B0">
        <w:rPr>
          <w:rFonts w:ascii="Times New Roman" w:hAnsi="Times New Roman" w:cs="Times New Roman"/>
          <w:vertAlign w:val="subscript"/>
          <w:lang w:val="en-US"/>
        </w:rPr>
        <w:t>i</w:t>
      </w:r>
      <w:r w:rsidRPr="005B04B0">
        <w:rPr>
          <w:rFonts w:ascii="Times New Roman" w:hAnsi="Times New Roman" w:cs="Times New Roman"/>
          <w:lang w:val="en-US"/>
        </w:rPr>
        <w:t xml:space="preserve"> = </w:t>
      </w:r>
      <w:r w:rsidR="009C7779">
        <w:rPr>
          <w:rFonts w:ascii="Times New Roman" w:hAnsi="Times New Roman" w:cs="Times New Roman"/>
          <w:lang w:val="en-US"/>
        </w:rPr>
        <w:t>measurement</w:t>
      </w:r>
      <w:r w:rsidRPr="005B04B0">
        <w:rPr>
          <w:rFonts w:ascii="Times New Roman" w:hAnsi="Times New Roman" w:cs="Times New Roman"/>
          <w:lang w:val="en-US"/>
        </w:rPr>
        <w:t xml:space="preserve"> initial (</w:t>
      </w:r>
      <w:r w:rsidR="009C7779">
        <w:rPr>
          <w:rFonts w:ascii="Times New Roman" w:hAnsi="Times New Roman" w:cs="Times New Roman"/>
          <w:lang w:val="en-US"/>
        </w:rPr>
        <w:t>g or cm</w:t>
      </w:r>
      <w:r w:rsidRPr="005B04B0">
        <w:rPr>
          <w:rFonts w:ascii="Times New Roman" w:hAnsi="Times New Roman" w:cs="Times New Roman"/>
          <w:lang w:val="en-US"/>
        </w:rPr>
        <w:t>); t = time (days) between final and initial measurements.</w:t>
      </w:r>
    </w:p>
    <w:p w14:paraId="511BA052" w14:textId="495C6EE6" w:rsidR="005B04B0" w:rsidRPr="005B04B0" w:rsidRDefault="009C7779" w:rsidP="005B04B0">
      <w:pPr>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The intervals for the five specific </w:t>
      </w:r>
      <w:r w:rsidR="005B04B0" w:rsidRPr="005B04B0">
        <w:rPr>
          <w:rFonts w:ascii="Times New Roman" w:hAnsi="Times New Roman" w:cs="Times New Roman"/>
          <w:color w:val="000000" w:themeColor="text1"/>
          <w:lang w:val="en-US"/>
        </w:rPr>
        <w:t>growth rates calculated:</w:t>
      </w:r>
    </w:p>
    <w:p w14:paraId="2BE24BCC" w14:textId="21203C0C" w:rsidR="005B04B0" w:rsidRPr="005B04B0" w:rsidRDefault="005B04B0" w:rsidP="005B04B0">
      <w:pPr>
        <w:pStyle w:val="ListParagraph"/>
        <w:numPr>
          <w:ilvl w:val="0"/>
          <w:numId w:val="20"/>
        </w:numPr>
        <w:spacing w:line="360" w:lineRule="auto"/>
        <w:rPr>
          <w:rFonts w:ascii="Times New Roman" w:hAnsi="Times New Roman" w:cs="Times New Roman"/>
          <w:color w:val="000000" w:themeColor="text1"/>
          <w:lang w:val="en-US"/>
        </w:rPr>
      </w:pPr>
      <w:r w:rsidRPr="005B04B0">
        <w:rPr>
          <w:rFonts w:ascii="Times New Roman" w:hAnsi="Times New Roman" w:cs="Times New Roman"/>
          <w:color w:val="000000" w:themeColor="text1"/>
          <w:lang w:val="en-US"/>
        </w:rPr>
        <w:t>A</w:t>
      </w:r>
      <w:r w:rsidR="009C7779">
        <w:rPr>
          <w:rFonts w:ascii="Times New Roman" w:hAnsi="Times New Roman" w:cs="Times New Roman"/>
          <w:color w:val="000000" w:themeColor="text1"/>
          <w:lang w:val="en-US"/>
        </w:rPr>
        <w:t xml:space="preserve">: </w:t>
      </w:r>
      <w:r w:rsidRPr="005B04B0">
        <w:rPr>
          <w:rFonts w:ascii="Times New Roman" w:hAnsi="Times New Roman" w:cs="Times New Roman"/>
          <w:color w:val="000000" w:themeColor="text1"/>
          <w:lang w:val="en-US"/>
        </w:rPr>
        <w:t xml:space="preserve">week 0 </w:t>
      </w:r>
      <w:r w:rsidR="009C7779">
        <w:rPr>
          <w:rFonts w:ascii="Times New Roman" w:hAnsi="Times New Roman" w:cs="Times New Roman"/>
          <w:color w:val="000000" w:themeColor="text1"/>
          <w:lang w:val="en-US"/>
        </w:rPr>
        <w:t xml:space="preserve">- </w:t>
      </w:r>
      <w:r w:rsidRPr="005B04B0">
        <w:rPr>
          <w:rFonts w:ascii="Times New Roman" w:hAnsi="Times New Roman" w:cs="Times New Roman"/>
          <w:color w:val="000000" w:themeColor="text1"/>
          <w:lang w:val="en-US"/>
        </w:rPr>
        <w:t xml:space="preserve">week </w:t>
      </w:r>
      <w:r w:rsidR="009C7779">
        <w:rPr>
          <w:rFonts w:ascii="Times New Roman" w:hAnsi="Times New Roman" w:cs="Times New Roman"/>
          <w:color w:val="000000" w:themeColor="text1"/>
          <w:lang w:val="en-US"/>
        </w:rPr>
        <w:t xml:space="preserve">4 (t = 29 days) </w:t>
      </w:r>
    </w:p>
    <w:p w14:paraId="23829B11" w14:textId="18EAC5F4" w:rsidR="005B04B0" w:rsidRPr="005B04B0" w:rsidRDefault="005B04B0" w:rsidP="005B04B0">
      <w:pPr>
        <w:pStyle w:val="ListParagraph"/>
        <w:numPr>
          <w:ilvl w:val="0"/>
          <w:numId w:val="20"/>
        </w:numPr>
        <w:spacing w:line="360" w:lineRule="auto"/>
        <w:rPr>
          <w:rFonts w:ascii="Times New Roman" w:hAnsi="Times New Roman" w:cs="Times New Roman"/>
          <w:color w:val="000000" w:themeColor="text1"/>
          <w:lang w:val="en-US"/>
        </w:rPr>
      </w:pPr>
      <w:r w:rsidRPr="005B04B0">
        <w:rPr>
          <w:rFonts w:ascii="Times New Roman" w:hAnsi="Times New Roman" w:cs="Times New Roman"/>
          <w:color w:val="000000" w:themeColor="text1"/>
          <w:lang w:val="en-US"/>
        </w:rPr>
        <w:t>B</w:t>
      </w:r>
      <w:r w:rsidR="009C7779">
        <w:rPr>
          <w:rFonts w:ascii="Times New Roman" w:hAnsi="Times New Roman" w:cs="Times New Roman"/>
          <w:color w:val="000000" w:themeColor="text1"/>
          <w:lang w:val="en-US"/>
        </w:rPr>
        <w:t>: week 4 – week 8 (t = 29 days)</w:t>
      </w:r>
    </w:p>
    <w:p w14:paraId="2F56C8AF" w14:textId="0798E8C1" w:rsidR="009C7779" w:rsidRPr="009C7779" w:rsidRDefault="005B04B0" w:rsidP="009C7779">
      <w:pPr>
        <w:pStyle w:val="ListParagraph"/>
        <w:numPr>
          <w:ilvl w:val="0"/>
          <w:numId w:val="20"/>
        </w:numPr>
        <w:spacing w:line="360" w:lineRule="auto"/>
        <w:rPr>
          <w:rFonts w:ascii="Times New Roman" w:hAnsi="Times New Roman" w:cs="Times New Roman"/>
          <w:color w:val="000000" w:themeColor="text1"/>
          <w:lang w:val="en-US"/>
        </w:rPr>
      </w:pPr>
      <w:r w:rsidRPr="005B04B0">
        <w:rPr>
          <w:rFonts w:ascii="Times New Roman" w:hAnsi="Times New Roman" w:cs="Times New Roman"/>
          <w:color w:val="000000" w:themeColor="text1"/>
          <w:lang w:val="en-US"/>
        </w:rPr>
        <w:t>C</w:t>
      </w:r>
      <w:r w:rsidR="009C7779">
        <w:rPr>
          <w:rFonts w:ascii="Times New Roman" w:hAnsi="Times New Roman" w:cs="Times New Roman"/>
          <w:color w:val="000000" w:themeColor="text1"/>
          <w:lang w:val="en-US"/>
        </w:rPr>
        <w:t>:</w:t>
      </w:r>
      <w:r w:rsidRPr="005B04B0">
        <w:rPr>
          <w:rFonts w:ascii="Times New Roman" w:hAnsi="Times New Roman" w:cs="Times New Roman"/>
          <w:color w:val="000000" w:themeColor="text1"/>
          <w:lang w:val="en-US"/>
        </w:rPr>
        <w:t xml:space="preserve"> week </w:t>
      </w:r>
      <w:r w:rsidR="009C7779">
        <w:rPr>
          <w:rFonts w:ascii="Times New Roman" w:hAnsi="Times New Roman" w:cs="Times New Roman"/>
          <w:color w:val="000000" w:themeColor="text1"/>
          <w:lang w:val="en-US"/>
        </w:rPr>
        <w:t>8 – week 13</w:t>
      </w:r>
      <w:r w:rsidRPr="005B04B0">
        <w:rPr>
          <w:rFonts w:ascii="Times New Roman" w:hAnsi="Times New Roman" w:cs="Times New Roman"/>
          <w:color w:val="000000" w:themeColor="text1"/>
          <w:lang w:val="en-US"/>
        </w:rPr>
        <w:t xml:space="preserve"> </w:t>
      </w:r>
      <w:r w:rsidR="009C7779">
        <w:rPr>
          <w:rFonts w:ascii="Times New Roman" w:hAnsi="Times New Roman" w:cs="Times New Roman"/>
          <w:color w:val="000000" w:themeColor="text1"/>
          <w:lang w:val="en-US"/>
        </w:rPr>
        <w:t>(t = 32 days)</w:t>
      </w:r>
    </w:p>
    <w:p w14:paraId="5A95A3D8" w14:textId="69A79891" w:rsidR="009C7779" w:rsidRPr="005B04B0" w:rsidRDefault="009C7779" w:rsidP="005B04B0">
      <w:pPr>
        <w:pStyle w:val="ListParagraph"/>
        <w:numPr>
          <w:ilvl w:val="0"/>
          <w:numId w:val="20"/>
        </w:numPr>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D: week 13 – week 18 (t = 36 days)</w:t>
      </w:r>
    </w:p>
    <w:p w14:paraId="279F7BD9" w14:textId="24B59FF4" w:rsidR="005B04B0" w:rsidRPr="005B04B0" w:rsidRDefault="009C7779" w:rsidP="005B04B0">
      <w:pPr>
        <w:pStyle w:val="ListParagraph"/>
        <w:numPr>
          <w:ilvl w:val="0"/>
          <w:numId w:val="20"/>
        </w:numPr>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E: week 18 – week 23 (t = 36 days)</w:t>
      </w:r>
    </w:p>
    <w:p w14:paraId="541CEC33" w14:textId="77777777" w:rsidR="005B04B0" w:rsidRPr="005F0E6D" w:rsidRDefault="005B04B0" w:rsidP="005F0E6D">
      <w:pPr>
        <w:spacing w:line="360" w:lineRule="auto"/>
        <w:jc w:val="both"/>
        <w:rPr>
          <w:rFonts w:ascii="Times New Roman" w:hAnsi="Times New Roman" w:cs="Times New Roman"/>
          <w:szCs w:val="24"/>
        </w:rPr>
      </w:pPr>
    </w:p>
    <w:p w14:paraId="208E1B29" w14:textId="789219D7" w:rsidR="00E91B6E" w:rsidRPr="00DD4C79" w:rsidRDefault="009C7779" w:rsidP="005F0E6D">
      <w:pPr>
        <w:spacing w:line="360" w:lineRule="auto"/>
        <w:rPr>
          <w:rFonts w:ascii="Times New Roman" w:hAnsi="Times New Roman" w:cs="Times New Roman"/>
          <w:u w:val="single"/>
        </w:rPr>
      </w:pPr>
      <w:commentRangeStart w:id="206"/>
      <w:r w:rsidRPr="00DD4C79">
        <w:rPr>
          <w:rFonts w:ascii="Times New Roman" w:hAnsi="Times New Roman" w:cs="Times New Roman"/>
          <w:u w:val="single"/>
        </w:rPr>
        <w:t>Normality &amp; Homoscedasticity</w:t>
      </w:r>
      <w:commentRangeEnd w:id="206"/>
      <w:r w:rsidR="00DD4C79">
        <w:rPr>
          <w:rStyle w:val="CommentReference"/>
        </w:rPr>
        <w:commentReference w:id="206"/>
      </w:r>
    </w:p>
    <w:p w14:paraId="2A6D67EE" w14:textId="512A7A1C" w:rsidR="00DD4C79" w:rsidRDefault="00DD4C79" w:rsidP="005F0E6D">
      <w:pPr>
        <w:spacing w:line="360" w:lineRule="auto"/>
        <w:rPr>
          <w:rFonts w:ascii="Times New Roman" w:hAnsi="Times New Roman" w:cs="Times New Roman"/>
        </w:rPr>
      </w:pPr>
      <w:r w:rsidRPr="00DD4C79">
        <w:rPr>
          <w:rFonts w:ascii="Times New Roman" w:hAnsi="Times New Roman" w:cs="Times New Roman"/>
        </w:rPr>
        <w:t xml:space="preserve">Normality was assessed using the Shapiro-Wilk test (Shapiro &amp; Wilk, 1965).  Homoscedasticity was assessed using a Levene’s test (Schultz, 1985) </w:t>
      </w:r>
      <w:r w:rsidR="005608D2">
        <w:rPr>
          <w:rFonts w:ascii="Times New Roman" w:hAnsi="Times New Roman" w:cs="Times New Roman"/>
        </w:rPr>
        <w:t xml:space="preserve">in the “car” package (Fox &amp; Weisberg, 2019) </w:t>
      </w:r>
      <w:r w:rsidRPr="00DD4C79">
        <w:rPr>
          <w:rFonts w:ascii="Times New Roman" w:hAnsi="Times New Roman" w:cs="Times New Roman"/>
        </w:rPr>
        <w:t xml:space="preserve">to compare the variances of the treatment </w:t>
      </w:r>
      <w:r>
        <w:rPr>
          <w:rFonts w:ascii="Times New Roman" w:hAnsi="Times New Roman" w:cs="Times New Roman"/>
        </w:rPr>
        <w:t>groups.</w:t>
      </w:r>
    </w:p>
    <w:p w14:paraId="254AF322" w14:textId="77777777" w:rsidR="00605E15" w:rsidRDefault="00605E15" w:rsidP="005F0E6D">
      <w:pPr>
        <w:spacing w:line="360" w:lineRule="auto"/>
        <w:rPr>
          <w:rFonts w:ascii="Times New Roman" w:hAnsi="Times New Roman" w:cs="Times New Roman"/>
          <w:i/>
          <w:iCs/>
        </w:rPr>
      </w:pPr>
    </w:p>
    <w:p w14:paraId="1D7216C7" w14:textId="0D3AD6B1" w:rsidR="00B071EB" w:rsidRPr="00B071EB" w:rsidRDefault="00B071EB" w:rsidP="005F0E6D">
      <w:pPr>
        <w:spacing w:line="360" w:lineRule="auto"/>
        <w:rPr>
          <w:rFonts w:ascii="Times New Roman" w:hAnsi="Times New Roman" w:cs="Times New Roman"/>
          <w:i/>
          <w:iCs/>
        </w:rPr>
      </w:pPr>
      <w:r w:rsidRPr="00B071EB">
        <w:rPr>
          <w:rFonts w:ascii="Times New Roman" w:hAnsi="Times New Roman" w:cs="Times New Roman"/>
          <w:i/>
          <w:iCs/>
        </w:rPr>
        <w:t>Weight</w:t>
      </w:r>
    </w:p>
    <w:p w14:paraId="7DA6CC9F" w14:textId="3C67B86A" w:rsidR="005608D2" w:rsidRDefault="00DD4C79" w:rsidP="005F0E6D">
      <w:pPr>
        <w:spacing w:line="360" w:lineRule="auto"/>
        <w:rPr>
          <w:rFonts w:ascii="Times New Roman" w:hAnsi="Times New Roman" w:cs="Times New Roman"/>
        </w:rPr>
      </w:pPr>
      <w:commentRangeStart w:id="207"/>
      <w:commentRangeStart w:id="208"/>
      <w:r>
        <w:rPr>
          <w:rFonts w:ascii="Times New Roman" w:hAnsi="Times New Roman" w:cs="Times New Roman"/>
        </w:rPr>
        <w:t>First, I did Shapiro-Wilk test</w:t>
      </w:r>
      <w:r w:rsidR="00605E15">
        <w:rPr>
          <w:rFonts w:ascii="Times New Roman" w:hAnsi="Times New Roman" w:cs="Times New Roman"/>
        </w:rPr>
        <w:t>s</w:t>
      </w:r>
      <w:r>
        <w:rPr>
          <w:rFonts w:ascii="Times New Roman" w:hAnsi="Times New Roman" w:cs="Times New Roman"/>
        </w:rPr>
        <w:t xml:space="preserve"> on the SGR of all tanks for a given time interval e.g., Shapiro-wilk(tank_SGR_data$SGR1)</w:t>
      </w:r>
      <w:commentRangeEnd w:id="207"/>
      <w:r>
        <w:rPr>
          <w:rStyle w:val="CommentReference"/>
        </w:rPr>
        <w:commentReference w:id="207"/>
      </w:r>
      <w:commentRangeEnd w:id="208"/>
      <w:r w:rsidR="00B13186">
        <w:rPr>
          <w:rStyle w:val="CommentReference"/>
        </w:rPr>
        <w:commentReference w:id="208"/>
      </w:r>
      <w:r w:rsidR="00605E15">
        <w:rPr>
          <w:rFonts w:ascii="Times New Roman" w:hAnsi="Times New Roman" w:cs="Times New Roman"/>
        </w:rPr>
        <w:t xml:space="preserve">: </w:t>
      </w:r>
      <w:r w:rsidR="005608D2">
        <w:rPr>
          <w:rFonts w:ascii="Times New Roman" w:hAnsi="Times New Roman" w:cs="Times New Roman"/>
        </w:rPr>
        <w:t>SGR A, B and D were normal (p = 0.69, p = 0.07, p = 0.35). SGR C was not normal (p = 0.02).</w:t>
      </w:r>
      <w:r w:rsidR="00F740C8">
        <w:rPr>
          <w:rFonts w:ascii="Times New Roman" w:hAnsi="Times New Roman" w:cs="Times New Roman"/>
        </w:rPr>
        <w:t xml:space="preserve"> </w:t>
      </w:r>
    </w:p>
    <w:p w14:paraId="4F154581" w14:textId="7E18562D" w:rsidR="00605E15" w:rsidRDefault="00B071EB" w:rsidP="005F0E6D">
      <w:pPr>
        <w:spacing w:line="360" w:lineRule="auto"/>
        <w:rPr>
          <w:rFonts w:ascii="Times New Roman" w:hAnsi="Times New Roman" w:cs="Times New Roman"/>
        </w:rPr>
      </w:pPr>
      <w:r>
        <w:rPr>
          <w:rFonts w:ascii="Times New Roman" w:hAnsi="Times New Roman" w:cs="Times New Roman"/>
        </w:rPr>
        <w:t>Levene test compares SGR by treatment. (</w:t>
      </w:r>
      <w:r w:rsidRPr="00B071EB">
        <w:rPr>
          <w:rFonts w:ascii="Times New Roman" w:hAnsi="Times New Roman" w:cs="Times New Roman"/>
        </w:rPr>
        <w:t>If values are significant, the treatment group data does not have equal variances</w:t>
      </w:r>
      <w:r>
        <w:rPr>
          <w:rFonts w:ascii="Times New Roman" w:hAnsi="Times New Roman" w:cs="Times New Roman"/>
        </w:rPr>
        <w:t>)</w:t>
      </w:r>
      <w:r w:rsidRPr="00B071EB">
        <w:rPr>
          <w:rFonts w:ascii="Times New Roman" w:hAnsi="Times New Roman" w:cs="Times New Roman"/>
        </w:rPr>
        <w:t xml:space="preserve">. </w:t>
      </w:r>
      <w:r>
        <w:rPr>
          <w:rFonts w:ascii="Times New Roman" w:hAnsi="Times New Roman" w:cs="Times New Roman"/>
        </w:rPr>
        <w:t xml:space="preserve"> SGR A (</w:t>
      </w:r>
      <w:proofErr w:type="spellStart"/>
      <w:r>
        <w:rPr>
          <w:rFonts w:ascii="Times New Roman" w:hAnsi="Times New Roman" w:cs="Times New Roman"/>
        </w:rPr>
        <w:t>df</w:t>
      </w:r>
      <w:proofErr w:type="spellEnd"/>
      <w:r>
        <w:rPr>
          <w:rFonts w:ascii="Times New Roman" w:hAnsi="Times New Roman" w:cs="Times New Roman"/>
        </w:rPr>
        <w:t xml:space="preserve"> = </w:t>
      </w:r>
      <w:proofErr w:type="gramStart"/>
      <w:r w:rsidRPr="00B071EB">
        <w:rPr>
          <w:rFonts w:ascii="Times New Roman" w:hAnsi="Times New Roman" w:cs="Times New Roman"/>
        </w:rPr>
        <w:t xml:space="preserve">7 </w:t>
      </w:r>
      <w:r>
        <w:rPr>
          <w:rFonts w:ascii="Times New Roman" w:hAnsi="Times New Roman" w:cs="Times New Roman"/>
        </w:rPr>
        <w:t>,</w:t>
      </w:r>
      <w:proofErr w:type="gramEnd"/>
      <w:r>
        <w:rPr>
          <w:rFonts w:ascii="Times New Roman" w:hAnsi="Times New Roman" w:cs="Times New Roman"/>
        </w:rPr>
        <w:t xml:space="preserve"> F= </w:t>
      </w:r>
      <w:r w:rsidRPr="00B071EB">
        <w:rPr>
          <w:rFonts w:ascii="Times New Roman" w:hAnsi="Times New Roman" w:cs="Times New Roman"/>
        </w:rPr>
        <w:t xml:space="preserve">1.127 </w:t>
      </w:r>
      <w:r>
        <w:rPr>
          <w:rFonts w:ascii="Times New Roman" w:hAnsi="Times New Roman" w:cs="Times New Roman"/>
        </w:rPr>
        <w:t xml:space="preserve">p = </w:t>
      </w:r>
      <w:r w:rsidRPr="00B071EB">
        <w:rPr>
          <w:rFonts w:ascii="Times New Roman" w:hAnsi="Times New Roman" w:cs="Times New Roman"/>
        </w:rPr>
        <w:t>0.3792</w:t>
      </w:r>
      <w:r>
        <w:rPr>
          <w:rFonts w:ascii="Times New Roman" w:hAnsi="Times New Roman" w:cs="Times New Roman"/>
        </w:rPr>
        <w:t>)</w:t>
      </w:r>
      <w:r w:rsidR="00C43D17">
        <w:rPr>
          <w:rFonts w:ascii="Times New Roman" w:hAnsi="Times New Roman" w:cs="Times New Roman"/>
        </w:rPr>
        <w:t xml:space="preserve"> and D (</w:t>
      </w:r>
      <w:proofErr w:type="spellStart"/>
      <w:r w:rsidR="00C43D17">
        <w:rPr>
          <w:rFonts w:ascii="Times New Roman" w:hAnsi="Times New Roman" w:cs="Times New Roman"/>
        </w:rPr>
        <w:t>df</w:t>
      </w:r>
      <w:proofErr w:type="spellEnd"/>
      <w:r w:rsidR="00C43D17">
        <w:rPr>
          <w:rFonts w:ascii="Times New Roman" w:hAnsi="Times New Roman" w:cs="Times New Roman"/>
        </w:rPr>
        <w:t xml:space="preserve"> = 7, F = 1.7097, p = 0.1542) have equal variances. SGR B (p = 0.03) and C (p = 0.004) do not have equal variances. </w:t>
      </w:r>
    </w:p>
    <w:p w14:paraId="270237E7" w14:textId="2E30B08F" w:rsidR="00DF0A88" w:rsidRDefault="00FF40C0" w:rsidP="00DF0A88">
      <w:pPr>
        <w:pStyle w:val="ListParagraph"/>
        <w:numPr>
          <w:ilvl w:val="0"/>
          <w:numId w:val="22"/>
        </w:numPr>
        <w:spacing w:line="360" w:lineRule="auto"/>
        <w:rPr>
          <w:rFonts w:ascii="Times New Roman" w:hAnsi="Times New Roman" w:cs="Times New Roman"/>
        </w:rPr>
      </w:pPr>
      <w:r>
        <w:rPr>
          <w:rFonts w:ascii="Times New Roman" w:hAnsi="Times New Roman" w:cs="Times New Roman"/>
        </w:rPr>
        <w:t xml:space="preserve">Normal: </w:t>
      </w:r>
      <w:proofErr w:type="gramStart"/>
      <w:r>
        <w:rPr>
          <w:rFonts w:ascii="Times New Roman" w:hAnsi="Times New Roman" w:cs="Times New Roman"/>
        </w:rPr>
        <w:t>A,B</w:t>
      </w:r>
      <w:proofErr w:type="gramEnd"/>
      <w:r>
        <w:rPr>
          <w:rFonts w:ascii="Times New Roman" w:hAnsi="Times New Roman" w:cs="Times New Roman"/>
        </w:rPr>
        <w:t>,D</w:t>
      </w:r>
    </w:p>
    <w:p w14:paraId="108D1200" w14:textId="2C5B6FEB" w:rsidR="00FF40C0" w:rsidRDefault="00FF40C0" w:rsidP="00DF0A88">
      <w:pPr>
        <w:pStyle w:val="ListParagraph"/>
        <w:numPr>
          <w:ilvl w:val="0"/>
          <w:numId w:val="22"/>
        </w:numPr>
        <w:spacing w:line="360" w:lineRule="auto"/>
        <w:rPr>
          <w:rFonts w:ascii="Times New Roman" w:hAnsi="Times New Roman" w:cs="Times New Roman"/>
        </w:rPr>
      </w:pPr>
      <w:r>
        <w:rPr>
          <w:rFonts w:ascii="Times New Roman" w:hAnsi="Times New Roman" w:cs="Times New Roman"/>
        </w:rPr>
        <w:t xml:space="preserve">Equal variance: </w:t>
      </w:r>
      <w:proofErr w:type="gramStart"/>
      <w:r>
        <w:rPr>
          <w:rFonts w:ascii="Times New Roman" w:hAnsi="Times New Roman" w:cs="Times New Roman"/>
        </w:rPr>
        <w:t>A,D</w:t>
      </w:r>
      <w:proofErr w:type="gramEnd"/>
    </w:p>
    <w:p w14:paraId="51B96CE1" w14:textId="79D227D2" w:rsidR="00FF40C0" w:rsidRDefault="00FF40C0" w:rsidP="00FF40C0">
      <w:pPr>
        <w:pStyle w:val="ListParagraph"/>
        <w:numPr>
          <w:ilvl w:val="0"/>
          <w:numId w:val="22"/>
        </w:numPr>
        <w:spacing w:line="360" w:lineRule="auto"/>
        <w:rPr>
          <w:rFonts w:ascii="Times New Roman" w:hAnsi="Times New Roman" w:cs="Times New Roman"/>
        </w:rPr>
      </w:pPr>
      <w:r>
        <w:rPr>
          <w:rFonts w:ascii="Times New Roman" w:hAnsi="Times New Roman" w:cs="Times New Roman"/>
        </w:rPr>
        <w:t xml:space="preserve">ANOVA: </w:t>
      </w:r>
      <w:proofErr w:type="gramStart"/>
      <w:r>
        <w:rPr>
          <w:rFonts w:ascii="Times New Roman" w:hAnsi="Times New Roman" w:cs="Times New Roman"/>
        </w:rPr>
        <w:t>A,D</w:t>
      </w:r>
      <w:proofErr w:type="gramEnd"/>
      <w:r>
        <w:rPr>
          <w:rFonts w:ascii="Times New Roman" w:hAnsi="Times New Roman" w:cs="Times New Roman"/>
        </w:rPr>
        <w:t xml:space="preserve"> </w:t>
      </w:r>
      <w:r w:rsidRPr="00FF40C0">
        <w:rPr>
          <w:rFonts w:ascii="Times New Roman" w:hAnsi="Times New Roman" w:cs="Times New Roman"/>
          <w:color w:val="FF0000"/>
        </w:rPr>
        <w:t>– results below</w:t>
      </w:r>
    </w:p>
    <w:p w14:paraId="77CF2284" w14:textId="04F982BC" w:rsidR="00FF40C0" w:rsidRDefault="00FF40C0" w:rsidP="00FF40C0">
      <w:pPr>
        <w:pStyle w:val="ListParagraph"/>
        <w:numPr>
          <w:ilvl w:val="0"/>
          <w:numId w:val="22"/>
        </w:numPr>
        <w:spacing w:line="360" w:lineRule="auto"/>
        <w:rPr>
          <w:rFonts w:ascii="Times New Roman" w:hAnsi="Times New Roman" w:cs="Times New Roman"/>
        </w:rPr>
      </w:pPr>
      <w:r>
        <w:rPr>
          <w:rFonts w:ascii="Times New Roman" w:hAnsi="Times New Roman" w:cs="Times New Roman"/>
        </w:rPr>
        <w:t xml:space="preserve">Correct unequal variances: </w:t>
      </w:r>
      <w:proofErr w:type="gramStart"/>
      <w:r>
        <w:rPr>
          <w:rFonts w:ascii="Times New Roman" w:hAnsi="Times New Roman" w:cs="Times New Roman"/>
        </w:rPr>
        <w:t>B,C</w:t>
      </w:r>
      <w:proofErr w:type="gramEnd"/>
      <w:r>
        <w:rPr>
          <w:rFonts w:ascii="Times New Roman" w:hAnsi="Times New Roman" w:cs="Times New Roman"/>
        </w:rPr>
        <w:t>?</w:t>
      </w:r>
    </w:p>
    <w:p w14:paraId="30FE8099" w14:textId="73191460" w:rsidR="00FF40C0" w:rsidRPr="00FF40C0" w:rsidRDefault="00FF40C0" w:rsidP="00FF40C0">
      <w:pPr>
        <w:pStyle w:val="ListParagraph"/>
        <w:numPr>
          <w:ilvl w:val="0"/>
          <w:numId w:val="22"/>
        </w:numPr>
        <w:spacing w:line="360" w:lineRule="auto"/>
        <w:rPr>
          <w:rFonts w:ascii="Times New Roman" w:hAnsi="Times New Roman" w:cs="Times New Roman"/>
        </w:rPr>
      </w:pPr>
      <w:r>
        <w:rPr>
          <w:rFonts w:ascii="Times New Roman" w:hAnsi="Times New Roman" w:cs="Times New Roman"/>
        </w:rPr>
        <w:t>Kruskal Wallis for C?</w:t>
      </w:r>
    </w:p>
    <w:p w14:paraId="03B68C8E" w14:textId="77777777" w:rsidR="00605E15" w:rsidRDefault="00605E15" w:rsidP="005F0E6D">
      <w:pPr>
        <w:spacing w:line="360" w:lineRule="auto"/>
        <w:rPr>
          <w:rFonts w:ascii="Times New Roman" w:hAnsi="Times New Roman" w:cs="Times New Roman"/>
        </w:rPr>
      </w:pPr>
    </w:p>
    <w:p w14:paraId="6EEC8D25" w14:textId="77777777" w:rsidR="00114F17" w:rsidRDefault="00114F17" w:rsidP="005F0E6D">
      <w:pPr>
        <w:spacing w:line="360" w:lineRule="auto"/>
        <w:rPr>
          <w:rFonts w:ascii="Times New Roman" w:hAnsi="Times New Roman" w:cs="Times New Roman"/>
          <w:i/>
          <w:iCs/>
        </w:rPr>
      </w:pPr>
    </w:p>
    <w:p w14:paraId="324B601F" w14:textId="70FE82CB" w:rsidR="00C43D17" w:rsidRDefault="00C43D17" w:rsidP="005F0E6D">
      <w:pPr>
        <w:spacing w:line="360" w:lineRule="auto"/>
        <w:rPr>
          <w:rFonts w:ascii="Times New Roman" w:hAnsi="Times New Roman" w:cs="Times New Roman"/>
          <w:i/>
          <w:iCs/>
        </w:rPr>
      </w:pPr>
      <w:r w:rsidRPr="00C43D17">
        <w:rPr>
          <w:rFonts w:ascii="Times New Roman" w:hAnsi="Times New Roman" w:cs="Times New Roman"/>
          <w:i/>
          <w:iCs/>
        </w:rPr>
        <w:t>Size</w:t>
      </w:r>
    </w:p>
    <w:p w14:paraId="16EA4CB2" w14:textId="46400018" w:rsidR="00DF0A88" w:rsidRPr="00DF0A88" w:rsidRDefault="00DF0A88" w:rsidP="00DF0A88">
      <w:pPr>
        <w:pStyle w:val="ListParagraph"/>
        <w:numPr>
          <w:ilvl w:val="0"/>
          <w:numId w:val="21"/>
        </w:numPr>
        <w:spacing w:line="360" w:lineRule="auto"/>
        <w:rPr>
          <w:rFonts w:ascii="Times New Roman" w:hAnsi="Times New Roman" w:cs="Times New Roman"/>
        </w:rPr>
      </w:pPr>
      <w:r w:rsidRPr="00DF0A88">
        <w:rPr>
          <w:rFonts w:ascii="Times New Roman" w:hAnsi="Times New Roman" w:cs="Times New Roman"/>
        </w:rPr>
        <w:t xml:space="preserve">Only SGR B is </w:t>
      </w:r>
      <w:proofErr w:type="gramStart"/>
      <w:r w:rsidRPr="00DF0A88">
        <w:rPr>
          <w:rFonts w:ascii="Times New Roman" w:hAnsi="Times New Roman" w:cs="Times New Roman"/>
        </w:rPr>
        <w:t>normal</w:t>
      </w:r>
      <w:proofErr w:type="gramEnd"/>
    </w:p>
    <w:p w14:paraId="5C7BA354" w14:textId="365285F8" w:rsidR="006039D4" w:rsidRDefault="00DF0A88" w:rsidP="00DF0A88">
      <w:pPr>
        <w:pStyle w:val="ListParagraph"/>
        <w:numPr>
          <w:ilvl w:val="0"/>
          <w:numId w:val="21"/>
        </w:numPr>
        <w:spacing w:line="360" w:lineRule="auto"/>
        <w:rPr>
          <w:rFonts w:ascii="Times New Roman" w:hAnsi="Times New Roman" w:cs="Times New Roman"/>
        </w:rPr>
      </w:pPr>
      <w:r w:rsidRPr="00DF0A88">
        <w:rPr>
          <w:rFonts w:ascii="Times New Roman" w:hAnsi="Times New Roman" w:cs="Times New Roman"/>
        </w:rPr>
        <w:t>Variances all equal</w:t>
      </w:r>
    </w:p>
    <w:p w14:paraId="61E54253" w14:textId="20287C8E" w:rsidR="00DF0A88" w:rsidRPr="00DF0A88" w:rsidRDefault="00DF0A88" w:rsidP="00DF0A88">
      <w:pPr>
        <w:pStyle w:val="ListParagraph"/>
        <w:numPr>
          <w:ilvl w:val="0"/>
          <w:numId w:val="21"/>
        </w:numPr>
        <w:spacing w:line="360" w:lineRule="auto"/>
        <w:rPr>
          <w:rFonts w:ascii="Times New Roman" w:hAnsi="Times New Roman" w:cs="Times New Roman"/>
        </w:rPr>
      </w:pPr>
      <w:r>
        <w:rPr>
          <w:rFonts w:ascii="Times New Roman" w:hAnsi="Times New Roman" w:cs="Times New Roman"/>
        </w:rPr>
        <w:t>So Kruskal Wallis for all except SGR B?</w:t>
      </w:r>
      <w:r w:rsidR="00FF40C0">
        <w:rPr>
          <w:rFonts w:ascii="Times New Roman" w:hAnsi="Times New Roman" w:cs="Times New Roman"/>
        </w:rPr>
        <w:t xml:space="preserve"> </w:t>
      </w:r>
    </w:p>
    <w:p w14:paraId="020A5DE7" w14:textId="77777777" w:rsidR="00605E15" w:rsidRDefault="00605E15" w:rsidP="005F0E6D">
      <w:pPr>
        <w:spacing w:line="360" w:lineRule="auto"/>
        <w:rPr>
          <w:rFonts w:ascii="Times New Roman" w:hAnsi="Times New Roman" w:cs="Times New Roman"/>
        </w:rPr>
      </w:pPr>
    </w:p>
    <w:p w14:paraId="25A5804A" w14:textId="77777777" w:rsidR="00605E15" w:rsidRDefault="00605E15" w:rsidP="005F0E6D">
      <w:pPr>
        <w:spacing w:line="360" w:lineRule="auto"/>
        <w:rPr>
          <w:rFonts w:ascii="Times New Roman" w:hAnsi="Times New Roman" w:cs="Times New Roman"/>
        </w:rPr>
      </w:pPr>
    </w:p>
    <w:p w14:paraId="3C45D966" w14:textId="77777777" w:rsidR="00605E15" w:rsidRPr="006D75D2" w:rsidRDefault="00605E15" w:rsidP="005F0E6D">
      <w:pPr>
        <w:spacing w:line="360" w:lineRule="auto"/>
        <w:rPr>
          <w:rFonts w:ascii="Times New Roman" w:hAnsi="Times New Roman" w:cs="Times New Roman"/>
        </w:rPr>
      </w:pPr>
    </w:p>
    <w:p w14:paraId="3D1CD747" w14:textId="405E68F3" w:rsidR="006039D4" w:rsidRPr="006039D4" w:rsidRDefault="006039D4" w:rsidP="005F0E6D">
      <w:pPr>
        <w:spacing w:line="360" w:lineRule="auto"/>
        <w:rPr>
          <w:rFonts w:ascii="Times New Roman" w:hAnsi="Times New Roman" w:cs="Times New Roman"/>
          <w:i/>
          <w:iCs/>
          <w:color w:val="2F5496" w:themeColor="accent5" w:themeShade="BF"/>
        </w:rPr>
      </w:pPr>
      <w:r w:rsidRPr="006039D4">
        <w:rPr>
          <w:rFonts w:ascii="Times New Roman" w:hAnsi="Times New Roman" w:cs="Times New Roman"/>
          <w:i/>
          <w:iCs/>
          <w:color w:val="2F5496" w:themeColor="accent5" w:themeShade="BF"/>
        </w:rPr>
        <w:t>I haven’t managed to get through the</w:t>
      </w:r>
      <w:r>
        <w:rPr>
          <w:rFonts w:ascii="Times New Roman" w:hAnsi="Times New Roman" w:cs="Times New Roman"/>
          <w:i/>
          <w:iCs/>
          <w:color w:val="2F5496" w:themeColor="accent5" w:themeShade="BF"/>
        </w:rPr>
        <w:t xml:space="preserve"> analysis for </w:t>
      </w:r>
      <w:r w:rsidRPr="006039D4">
        <w:rPr>
          <w:rFonts w:ascii="Times New Roman" w:hAnsi="Times New Roman" w:cs="Times New Roman"/>
          <w:i/>
          <w:iCs/>
          <w:color w:val="2F5496" w:themeColor="accent5" w:themeShade="BF"/>
        </w:rPr>
        <w:t>these yet</w:t>
      </w:r>
      <w:r>
        <w:rPr>
          <w:rFonts w:ascii="Times New Roman" w:hAnsi="Times New Roman" w:cs="Times New Roman"/>
          <w:i/>
          <w:iCs/>
          <w:color w:val="2F5496" w:themeColor="accent5" w:themeShade="BF"/>
        </w:rPr>
        <w:t>, want to first make sure I’m on the right track with somatic growth</w:t>
      </w:r>
      <w:r w:rsidR="00393F7D">
        <w:rPr>
          <w:rFonts w:ascii="Times New Roman" w:hAnsi="Times New Roman" w:cs="Times New Roman"/>
          <w:i/>
          <w:iCs/>
          <w:color w:val="2F5496" w:themeColor="accent5" w:themeShade="BF"/>
        </w:rPr>
        <w:t>:</w:t>
      </w:r>
    </w:p>
    <w:p w14:paraId="49ECCB44" w14:textId="0D59E835" w:rsidR="006039D4" w:rsidRPr="006039D4" w:rsidRDefault="006039D4" w:rsidP="005F0E6D">
      <w:pPr>
        <w:spacing w:line="360" w:lineRule="auto"/>
        <w:rPr>
          <w:rFonts w:ascii="Times New Roman" w:hAnsi="Times New Roman" w:cs="Times New Roman"/>
          <w:i/>
          <w:iCs/>
          <w:color w:val="2F5496" w:themeColor="accent5" w:themeShade="BF"/>
        </w:rPr>
      </w:pPr>
      <w:r w:rsidRPr="006039D4">
        <w:rPr>
          <w:rFonts w:ascii="Times New Roman" w:hAnsi="Times New Roman" w:cs="Times New Roman"/>
          <w:i/>
          <w:iCs/>
          <w:color w:val="2F5496" w:themeColor="accent5" w:themeShade="BF"/>
        </w:rPr>
        <w:t>Survival rate</w:t>
      </w:r>
    </w:p>
    <w:p w14:paraId="0F04207F" w14:textId="68332687" w:rsidR="006039D4" w:rsidRPr="006039D4" w:rsidRDefault="006039D4" w:rsidP="005F0E6D">
      <w:pPr>
        <w:spacing w:line="360" w:lineRule="auto"/>
        <w:rPr>
          <w:rFonts w:ascii="Times New Roman" w:hAnsi="Times New Roman" w:cs="Times New Roman"/>
          <w:i/>
          <w:iCs/>
          <w:color w:val="2F5496" w:themeColor="accent5" w:themeShade="BF"/>
        </w:rPr>
      </w:pPr>
      <w:r w:rsidRPr="006039D4">
        <w:rPr>
          <w:rFonts w:ascii="Times New Roman" w:hAnsi="Times New Roman" w:cs="Times New Roman"/>
          <w:i/>
          <w:iCs/>
          <w:color w:val="2F5496" w:themeColor="accent5" w:themeShade="BF"/>
        </w:rPr>
        <w:t>Feeding rat</w:t>
      </w:r>
      <w:r w:rsidR="00113D1A">
        <w:rPr>
          <w:rFonts w:ascii="Times New Roman" w:hAnsi="Times New Roman" w:cs="Times New Roman"/>
          <w:i/>
          <w:iCs/>
          <w:color w:val="2F5496" w:themeColor="accent5" w:themeShade="BF"/>
        </w:rPr>
        <w:t>e</w:t>
      </w:r>
    </w:p>
    <w:p w14:paraId="44573964" w14:textId="2EBC50AD" w:rsidR="006039D4" w:rsidRPr="006039D4" w:rsidRDefault="006039D4" w:rsidP="005F0E6D">
      <w:pPr>
        <w:spacing w:line="360" w:lineRule="auto"/>
        <w:rPr>
          <w:rFonts w:ascii="Times New Roman" w:hAnsi="Times New Roman" w:cs="Times New Roman"/>
          <w:i/>
          <w:iCs/>
          <w:color w:val="2F5496" w:themeColor="accent5" w:themeShade="BF"/>
        </w:rPr>
      </w:pPr>
      <w:r w:rsidRPr="006039D4">
        <w:rPr>
          <w:rFonts w:ascii="Times New Roman" w:hAnsi="Times New Roman" w:cs="Times New Roman"/>
          <w:i/>
          <w:iCs/>
          <w:color w:val="2F5496" w:themeColor="accent5" w:themeShade="BF"/>
        </w:rPr>
        <w:t>FCR</w:t>
      </w:r>
    </w:p>
    <w:p w14:paraId="0D92805F" w14:textId="2BC3599A" w:rsidR="006039D4" w:rsidRPr="006039D4" w:rsidRDefault="006039D4" w:rsidP="005F0E6D">
      <w:pPr>
        <w:spacing w:line="360" w:lineRule="auto"/>
        <w:rPr>
          <w:rFonts w:ascii="Times New Roman" w:hAnsi="Times New Roman" w:cs="Times New Roman"/>
          <w:i/>
          <w:iCs/>
          <w:color w:val="2F5496" w:themeColor="accent5" w:themeShade="BF"/>
        </w:rPr>
      </w:pPr>
      <w:r w:rsidRPr="006039D4">
        <w:rPr>
          <w:rFonts w:ascii="Times New Roman" w:hAnsi="Times New Roman" w:cs="Times New Roman"/>
          <w:i/>
          <w:iCs/>
          <w:color w:val="2F5496" w:themeColor="accent5" w:themeShade="BF"/>
        </w:rPr>
        <w:t>GSI</w:t>
      </w:r>
    </w:p>
    <w:p w14:paraId="471D3A78" w14:textId="6051B3C5" w:rsidR="006039D4" w:rsidRPr="006039D4" w:rsidRDefault="006039D4" w:rsidP="005F0E6D">
      <w:pPr>
        <w:spacing w:line="360" w:lineRule="auto"/>
        <w:rPr>
          <w:rFonts w:ascii="Times New Roman" w:hAnsi="Times New Roman" w:cs="Times New Roman"/>
          <w:i/>
          <w:iCs/>
          <w:color w:val="2F5496" w:themeColor="accent5" w:themeShade="BF"/>
        </w:rPr>
      </w:pPr>
      <w:r w:rsidRPr="006039D4">
        <w:rPr>
          <w:rFonts w:ascii="Times New Roman" w:hAnsi="Times New Roman" w:cs="Times New Roman"/>
          <w:i/>
          <w:iCs/>
          <w:color w:val="2F5496" w:themeColor="accent5" w:themeShade="BF"/>
        </w:rPr>
        <w:t>Gonad colour</w:t>
      </w:r>
    </w:p>
    <w:p w14:paraId="1E02AE96" w14:textId="67F06D2F" w:rsidR="00E91B6E" w:rsidRPr="005F0E6D" w:rsidRDefault="00393F7D" w:rsidP="00393F7D">
      <w:pPr>
        <w:rPr>
          <w:rFonts w:ascii="Times New Roman" w:hAnsi="Times New Roman" w:cs="Times New Roman"/>
        </w:rPr>
      </w:pPr>
      <w:r>
        <w:rPr>
          <w:rFonts w:ascii="Times New Roman" w:hAnsi="Times New Roman" w:cs="Times New Roman"/>
        </w:rPr>
        <w:br w:type="page"/>
      </w:r>
    </w:p>
    <w:p w14:paraId="5565D032" w14:textId="5FAF02E2" w:rsidR="00F21B12" w:rsidRPr="005F0E6D" w:rsidRDefault="00F21B12" w:rsidP="00D111BF">
      <w:pPr>
        <w:pStyle w:val="Heading1"/>
        <w:numPr>
          <w:ilvl w:val="0"/>
          <w:numId w:val="18"/>
        </w:numPr>
        <w:spacing w:line="360" w:lineRule="auto"/>
        <w:rPr>
          <w:rFonts w:ascii="Times New Roman" w:hAnsi="Times New Roman" w:cs="Times New Roman"/>
          <w:b/>
          <w:bCs/>
          <w:color w:val="auto"/>
        </w:rPr>
      </w:pPr>
      <w:bookmarkStart w:id="209" w:name="_Toc151041798"/>
      <w:r w:rsidRPr="005F0E6D">
        <w:rPr>
          <w:rFonts w:ascii="Times New Roman" w:hAnsi="Times New Roman" w:cs="Times New Roman"/>
          <w:b/>
          <w:bCs/>
          <w:color w:val="auto"/>
        </w:rPr>
        <w:lastRenderedPageBreak/>
        <w:t>Results</w:t>
      </w:r>
      <w:bookmarkEnd w:id="209"/>
    </w:p>
    <w:p w14:paraId="0754F11F" w14:textId="3E2FE4E6" w:rsidR="00C262B9" w:rsidRDefault="0060359F" w:rsidP="0060359F">
      <w:pPr>
        <w:pStyle w:val="Heading2"/>
        <w:numPr>
          <w:ilvl w:val="1"/>
          <w:numId w:val="18"/>
        </w:numPr>
        <w:rPr>
          <w:rFonts w:ascii="Times New Roman" w:hAnsi="Times New Roman" w:cs="Times New Roman"/>
          <w:color w:val="auto"/>
        </w:rPr>
      </w:pPr>
      <w:r w:rsidRPr="0060359F">
        <w:rPr>
          <w:rFonts w:ascii="Times New Roman" w:hAnsi="Times New Roman" w:cs="Times New Roman"/>
          <w:color w:val="auto"/>
        </w:rPr>
        <w:t>Survival</w:t>
      </w:r>
    </w:p>
    <w:p w14:paraId="481EE97A" w14:textId="77777777" w:rsidR="0060359F" w:rsidRDefault="0060359F" w:rsidP="0060359F">
      <w:pPr>
        <w:spacing w:line="360" w:lineRule="auto"/>
        <w:rPr>
          <w:rFonts w:ascii="Times New Roman" w:hAnsi="Times New Roman" w:cs="Times New Roman"/>
          <w:color w:val="FF0000"/>
        </w:rPr>
      </w:pPr>
    </w:p>
    <w:p w14:paraId="4DA7B532" w14:textId="7ED45E38" w:rsidR="0060359F" w:rsidRPr="0060359F" w:rsidRDefault="0060359F" w:rsidP="0060359F">
      <w:pPr>
        <w:spacing w:line="360" w:lineRule="auto"/>
        <w:rPr>
          <w:rFonts w:ascii="Times New Roman" w:hAnsi="Times New Roman" w:cs="Times New Roman"/>
          <w:color w:val="FF0000"/>
        </w:rPr>
      </w:pPr>
      <w:r w:rsidRPr="0060359F">
        <w:rPr>
          <w:rFonts w:ascii="Times New Roman" w:hAnsi="Times New Roman" w:cs="Times New Roman"/>
          <w:color w:val="FF0000"/>
        </w:rPr>
        <w:t>*First, I want to plot survival rate</w:t>
      </w:r>
      <w:r>
        <w:rPr>
          <w:rFonts w:ascii="Times New Roman" w:hAnsi="Times New Roman" w:cs="Times New Roman"/>
          <w:color w:val="FF0000"/>
        </w:rPr>
        <w:t xml:space="preserve"> to motivate why kelp treatment was cancelled</w:t>
      </w:r>
    </w:p>
    <w:p w14:paraId="75944E58" w14:textId="77777777" w:rsidR="0060359F" w:rsidRPr="0060359F" w:rsidRDefault="0060359F" w:rsidP="0060359F"/>
    <w:p w14:paraId="1EF7B8A9" w14:textId="146A039E" w:rsidR="0060359F" w:rsidRPr="0060359F" w:rsidRDefault="0060359F" w:rsidP="0060359F">
      <w:pPr>
        <w:pStyle w:val="Heading2"/>
        <w:numPr>
          <w:ilvl w:val="1"/>
          <w:numId w:val="18"/>
        </w:numPr>
        <w:rPr>
          <w:rFonts w:ascii="Times New Roman" w:hAnsi="Times New Roman" w:cs="Times New Roman"/>
          <w:color w:val="auto"/>
        </w:rPr>
      </w:pPr>
      <w:r w:rsidRPr="0060359F">
        <w:rPr>
          <w:rFonts w:ascii="Times New Roman" w:hAnsi="Times New Roman" w:cs="Times New Roman"/>
          <w:color w:val="auto"/>
        </w:rPr>
        <w:t>Somatic growth</w:t>
      </w:r>
    </w:p>
    <w:p w14:paraId="48F0C32B" w14:textId="7B50B111" w:rsidR="00C262B9" w:rsidRPr="005F0E6D" w:rsidRDefault="00C262B9" w:rsidP="005F0E6D">
      <w:pPr>
        <w:spacing w:line="360" w:lineRule="auto"/>
        <w:rPr>
          <w:rFonts w:ascii="Times New Roman" w:hAnsi="Times New Roman" w:cs="Times New Roman"/>
        </w:rPr>
      </w:pPr>
    </w:p>
    <w:p w14:paraId="246979FD" w14:textId="588CF8CF" w:rsidR="00C262B9" w:rsidRPr="005F0E6D" w:rsidRDefault="00C262B9" w:rsidP="005F0E6D">
      <w:pPr>
        <w:spacing w:line="360" w:lineRule="auto"/>
        <w:rPr>
          <w:rFonts w:ascii="Times New Roman" w:hAnsi="Times New Roman" w:cs="Times New Roman"/>
        </w:rPr>
      </w:pPr>
    </w:p>
    <w:commentRangeStart w:id="210"/>
    <w:commentRangeStart w:id="211"/>
    <w:commentRangeStart w:id="212"/>
    <w:commentRangeStart w:id="213"/>
    <w:p w14:paraId="41751223" w14:textId="0192FA0F" w:rsidR="00C262B9" w:rsidRPr="005F0E6D" w:rsidRDefault="003F600F" w:rsidP="005F0E6D">
      <w:pPr>
        <w:spacing w:line="360" w:lineRule="auto"/>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58246" behindDoc="0" locked="0" layoutInCell="1" allowOverlap="1" wp14:anchorId="7E8FBB08" wp14:editId="735D4577">
                <wp:simplePos x="0" y="0"/>
                <wp:positionH relativeFrom="column">
                  <wp:posOffset>-184785</wp:posOffset>
                </wp:positionH>
                <wp:positionV relativeFrom="paragraph">
                  <wp:posOffset>19050</wp:posOffset>
                </wp:positionV>
                <wp:extent cx="6376670" cy="1969135"/>
                <wp:effectExtent l="19050" t="19050" r="24130" b="12065"/>
                <wp:wrapTopAndBottom/>
                <wp:docPr id="503875801" name="Group 503875801"/>
                <wp:cNvGraphicFramePr/>
                <a:graphic xmlns:a="http://schemas.openxmlformats.org/drawingml/2006/main">
                  <a:graphicData uri="http://schemas.microsoft.com/office/word/2010/wordprocessingGroup">
                    <wpg:wgp>
                      <wpg:cNvGrpSpPr/>
                      <wpg:grpSpPr>
                        <a:xfrm>
                          <a:off x="0" y="0"/>
                          <a:ext cx="6376670" cy="1969135"/>
                          <a:chOff x="-38735" y="0"/>
                          <a:chExt cx="6376670" cy="1969135"/>
                        </a:xfrm>
                      </wpg:grpSpPr>
                      <pic:pic xmlns:pic="http://schemas.openxmlformats.org/drawingml/2006/picture">
                        <pic:nvPicPr>
                          <pic:cNvPr id="219977437" name="Picture 1"/>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38735" y="0"/>
                            <a:ext cx="3188335" cy="1969135"/>
                          </a:xfrm>
                          <a:prstGeom prst="rect">
                            <a:avLst/>
                          </a:prstGeom>
                          <a:noFill/>
                          <a:ln w="3175">
                            <a:solidFill>
                              <a:schemeClr val="tx1"/>
                            </a:solidFill>
                          </a:ln>
                        </pic:spPr>
                      </pic:pic>
                      <pic:pic xmlns:pic="http://schemas.openxmlformats.org/drawingml/2006/picture">
                        <pic:nvPicPr>
                          <pic:cNvPr id="581693677" name="Picture 4"/>
                          <pic:cNvPicPr>
                            <a:picLocks noChangeAspect="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3149600" y="0"/>
                            <a:ext cx="3188335" cy="1969135"/>
                          </a:xfrm>
                          <a:prstGeom prst="rect">
                            <a:avLst/>
                          </a:prstGeom>
                          <a:noFill/>
                          <a:ln w="3175">
                            <a:solidFill>
                              <a:schemeClr val="tx1"/>
                            </a:solidFill>
                          </a:ln>
                        </pic:spPr>
                      </pic:pic>
                    </wpg:wgp>
                  </a:graphicData>
                </a:graphic>
                <wp14:sizeRelH relativeFrom="margin">
                  <wp14:pctWidth>0</wp14:pctWidth>
                </wp14:sizeRelH>
              </wp:anchor>
            </w:drawing>
          </mc:Choice>
          <mc:Fallback>
            <w:pict>
              <v:group w14:anchorId="165375A8" id="Group 3" o:spid="_x0000_s1026" style="position:absolute;margin-left:-14.55pt;margin-top:1.5pt;width:502.1pt;height:155.05pt;z-index:251739135;mso-width-relative:margin" coordorigin="-387" coordsize="63766,196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87;width:31883;height:19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" stroked="t" strokecolor="black [3213]" strokeweight=".25pt">
                  <v:imagedata r:id="rId24" o:title=""/>
                  <v:path arrowok="t"/>
                </v:shape>
                <v:shape id="Picture 4" o:spid="_x0000_s1028" type="#_x0000_t75" style="position:absolute;left:31496;width:31883;height:19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" stroked="t" strokecolor="black [3213]" strokeweight=".25pt">
                  <v:imagedata r:id="rId25" o:title=""/>
                  <v:path arrowok="t"/>
                </v:shape>
                <w10:wrap type="topAndBottom"/>
              </v:group>
            </w:pict>
          </mc:Fallback>
        </mc:AlternateContent>
      </w:r>
      <w:commentRangeEnd w:id="210"/>
      <w:r w:rsidR="00D273AA">
        <w:rPr>
          <w:rStyle w:val="CommentReference"/>
        </w:rPr>
        <w:commentReference w:id="210"/>
      </w:r>
      <w:commentRangeEnd w:id="211"/>
      <w:r w:rsidR="000C14CE">
        <w:rPr>
          <w:rStyle w:val="CommentReference"/>
        </w:rPr>
        <w:commentReference w:id="211"/>
      </w:r>
      <w:commentRangeEnd w:id="212"/>
      <w:r w:rsidR="00F13522">
        <w:rPr>
          <w:rStyle w:val="CommentReference"/>
        </w:rPr>
        <w:commentReference w:id="212"/>
      </w:r>
      <w:commentRangeEnd w:id="213"/>
      <w:r w:rsidR="00B02793">
        <w:rPr>
          <w:rStyle w:val="CommentReference"/>
        </w:rPr>
        <w:commentReference w:id="213"/>
      </w:r>
      <w:r w:rsidRPr="00A97D06">
        <w:rPr>
          <w:rFonts w:ascii="Times New Roman" w:hAnsi="Times New Roman" w:cs="Times New Roman"/>
          <w:noProof/>
        </w:rPr>
        <mc:AlternateContent>
          <mc:Choice Requires="wps">
            <w:drawing>
              <wp:anchor distT="45720" distB="45720" distL="114300" distR="114300" simplePos="0" relativeHeight="251658249" behindDoc="0" locked="0" layoutInCell="1" allowOverlap="1" wp14:anchorId="3A0AD726" wp14:editId="71A0D8BC">
                <wp:simplePos x="0" y="0"/>
                <wp:positionH relativeFrom="column">
                  <wp:posOffset>3246120</wp:posOffset>
                </wp:positionH>
                <wp:positionV relativeFrom="paragraph">
                  <wp:posOffset>130810</wp:posOffset>
                </wp:positionV>
                <wp:extent cx="330200" cy="245110"/>
                <wp:effectExtent l="0" t="0" r="0" b="2540"/>
                <wp:wrapSquare wrapText="bothSides"/>
                <wp:docPr id="2054824330" name="Text Box 20548243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245110"/>
                        </a:xfrm>
                        <a:prstGeom prst="rect">
                          <a:avLst/>
                        </a:prstGeom>
                        <a:noFill/>
                        <a:ln w="9525">
                          <a:noFill/>
                          <a:miter lim="800000"/>
                          <a:headEnd/>
                          <a:tailEnd/>
                        </a:ln>
                      </wps:spPr>
                      <wps:txbx>
                        <w:txbxContent>
                          <w:p w14:paraId="2C26CE74" w14:textId="16D8EE5C" w:rsidR="00A97D06" w:rsidRPr="00A97D06" w:rsidRDefault="00A97D06" w:rsidP="00A97D06">
                            <w:pPr>
                              <w:rPr>
                                <w:rFonts w:ascii="Times New Roman" w:hAnsi="Times New Roman" w:cs="Times New Roman"/>
                                <w:b/>
                                <w:bCs/>
                                <w:sz w:val="14"/>
                                <w:szCs w:val="14"/>
                              </w:rPr>
                            </w:pPr>
                            <w:r>
                              <w:rPr>
                                <w:rFonts w:ascii="Times New Roman" w:hAnsi="Times New Roman" w:cs="Times New Roman"/>
                                <w:b/>
                                <w:bCs/>
                                <w:sz w:val="14"/>
                                <w:szCs w:val="14"/>
                              </w:rPr>
                              <w:t>b</w:t>
                            </w:r>
                            <w:r w:rsidRPr="00A97D06">
                              <w:rPr>
                                <w:rFonts w:ascii="Times New Roman" w:hAnsi="Times New Roman" w:cs="Times New Roman"/>
                                <w:b/>
                                <w:bCs/>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0AD726" id="Text Box 2054824330" o:spid="_x0000_s1027" type="#_x0000_t202" style="position:absolute;margin-left:255.6pt;margin-top:10.3pt;width:26pt;height:19.3pt;z-index:25165824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" filled="f" stroked="f">
                <v:textbox>
                  <w:txbxContent>
                    <w:p w14:paraId="2C26CE74" w14:textId="16D8EE5C" w:rsidR="00A97D06" w:rsidRPr="00A97D06" w:rsidRDefault="00A97D06" w:rsidP="00A97D06">
                      <w:pPr>
                        <w:rPr>
                          <w:rFonts w:ascii="Times New Roman" w:hAnsi="Times New Roman" w:cs="Times New Roman"/>
                          <w:b/>
                          <w:bCs/>
                          <w:sz w:val="14"/>
                          <w:szCs w:val="14"/>
                        </w:rPr>
                      </w:pPr>
                      <w:r>
                        <w:rPr>
                          <w:rFonts w:ascii="Times New Roman" w:hAnsi="Times New Roman" w:cs="Times New Roman"/>
                          <w:b/>
                          <w:bCs/>
                          <w:sz w:val="14"/>
                          <w:szCs w:val="14"/>
                        </w:rPr>
                        <w:t>b</w:t>
                      </w:r>
                      <w:r w:rsidRPr="00A97D06">
                        <w:rPr>
                          <w:rFonts w:ascii="Times New Roman" w:hAnsi="Times New Roman" w:cs="Times New Roman"/>
                          <w:b/>
                          <w:bCs/>
                          <w:sz w:val="14"/>
                          <w:szCs w:val="14"/>
                        </w:rPr>
                        <w:t>)</w:t>
                      </w:r>
                    </w:p>
                  </w:txbxContent>
                </v:textbox>
                <w10:wrap type="square"/>
              </v:shape>
            </w:pict>
          </mc:Fallback>
        </mc:AlternateContent>
      </w:r>
      <w:r w:rsidR="00A97D06" w:rsidRPr="00A97D06">
        <w:rPr>
          <w:rFonts w:ascii="Times New Roman" w:hAnsi="Times New Roman" w:cs="Times New Roman"/>
          <w:noProof/>
        </w:rPr>
        <mc:AlternateContent>
          <mc:Choice Requires="wps">
            <w:drawing>
              <wp:anchor distT="45720" distB="45720" distL="114300" distR="114300" simplePos="0" relativeHeight="251658248" behindDoc="0" locked="0" layoutInCell="1" allowOverlap="1" wp14:anchorId="03E96A8D" wp14:editId="42A79477">
                <wp:simplePos x="0" y="0"/>
                <wp:positionH relativeFrom="column">
                  <wp:posOffset>156210</wp:posOffset>
                </wp:positionH>
                <wp:positionV relativeFrom="paragraph">
                  <wp:posOffset>135043</wp:posOffset>
                </wp:positionV>
                <wp:extent cx="266700" cy="245110"/>
                <wp:effectExtent l="0" t="0" r="0" b="2540"/>
                <wp:wrapSquare wrapText="bothSides"/>
                <wp:docPr id="1745497159" name="Text Box 1745497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5110"/>
                        </a:xfrm>
                        <a:prstGeom prst="rect">
                          <a:avLst/>
                        </a:prstGeom>
                        <a:noFill/>
                        <a:ln w="9525">
                          <a:noFill/>
                          <a:miter lim="800000"/>
                          <a:headEnd/>
                          <a:tailEnd/>
                        </a:ln>
                      </wps:spPr>
                      <wps:txbx>
                        <w:txbxContent>
                          <w:p w14:paraId="3524D705" w14:textId="16CDD6A9" w:rsidR="00A97D06" w:rsidRPr="00A97D06" w:rsidRDefault="00A97D06">
                            <w:pPr>
                              <w:rPr>
                                <w:rFonts w:ascii="Times New Roman" w:hAnsi="Times New Roman" w:cs="Times New Roman"/>
                                <w:b/>
                                <w:bCs/>
                                <w:sz w:val="14"/>
                                <w:szCs w:val="14"/>
                              </w:rPr>
                            </w:pPr>
                            <w:r w:rsidRPr="00A97D06">
                              <w:rPr>
                                <w:rFonts w:ascii="Times New Roman" w:hAnsi="Times New Roman" w:cs="Times New Roman"/>
                                <w:b/>
                                <w:bCs/>
                                <w:sz w:val="14"/>
                                <w:szCs w:val="1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96A8D" id="Text Box 1745497159" o:spid="_x0000_s1028" type="#_x0000_t202" style="position:absolute;margin-left:12.3pt;margin-top:10.65pt;width:21pt;height:19.3pt;z-index:251658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" filled="f" stroked="f">
                <v:textbox>
                  <w:txbxContent>
                    <w:p w14:paraId="3524D705" w14:textId="16CDD6A9" w:rsidR="00A97D06" w:rsidRPr="00A97D06" w:rsidRDefault="00A97D06">
                      <w:pPr>
                        <w:rPr>
                          <w:rFonts w:ascii="Times New Roman" w:hAnsi="Times New Roman" w:cs="Times New Roman"/>
                          <w:b/>
                          <w:bCs/>
                          <w:sz w:val="14"/>
                          <w:szCs w:val="14"/>
                        </w:rPr>
                      </w:pPr>
                      <w:r w:rsidRPr="00A97D06">
                        <w:rPr>
                          <w:rFonts w:ascii="Times New Roman" w:hAnsi="Times New Roman" w:cs="Times New Roman"/>
                          <w:b/>
                          <w:bCs/>
                          <w:sz w:val="14"/>
                          <w:szCs w:val="14"/>
                        </w:rPr>
                        <w:t>a)</w:t>
                      </w:r>
                    </w:p>
                  </w:txbxContent>
                </v:textbox>
                <w10:wrap type="square"/>
              </v:shape>
            </w:pict>
          </mc:Fallback>
        </mc:AlternateContent>
      </w:r>
      <w:r w:rsidR="00A97D06">
        <w:rPr>
          <w:noProof/>
        </w:rPr>
        <mc:AlternateContent>
          <mc:Choice Requires="wps">
            <w:drawing>
              <wp:anchor distT="0" distB="0" distL="114300" distR="114300" simplePos="0" relativeHeight="251658247" behindDoc="0" locked="0" layoutInCell="1" allowOverlap="1" wp14:anchorId="266C2C4F" wp14:editId="00F4E2F2">
                <wp:simplePos x="0" y="0"/>
                <wp:positionH relativeFrom="column">
                  <wp:posOffset>-109855</wp:posOffset>
                </wp:positionH>
                <wp:positionV relativeFrom="paragraph">
                  <wp:posOffset>2026285</wp:posOffset>
                </wp:positionV>
                <wp:extent cx="5998845" cy="635"/>
                <wp:effectExtent l="0" t="0" r="0" b="0"/>
                <wp:wrapTopAndBottom/>
                <wp:docPr id="1352541198" name="Text Box 1352541198"/>
                <wp:cNvGraphicFramePr/>
                <a:graphic xmlns:a="http://schemas.openxmlformats.org/drawingml/2006/main">
                  <a:graphicData uri="http://schemas.microsoft.com/office/word/2010/wordprocessingShape">
                    <wps:wsp>
                      <wps:cNvSpPr txBox="1"/>
                      <wps:spPr>
                        <a:xfrm>
                          <a:off x="0" y="0"/>
                          <a:ext cx="5998845" cy="635"/>
                        </a:xfrm>
                        <a:prstGeom prst="rect">
                          <a:avLst/>
                        </a:prstGeom>
                        <a:solidFill>
                          <a:prstClr val="white"/>
                        </a:solidFill>
                        <a:ln>
                          <a:noFill/>
                        </a:ln>
                      </wps:spPr>
                      <wps:txbx>
                        <w:txbxContent>
                          <w:p w14:paraId="3431DC4F" w14:textId="77E13F21" w:rsidR="00A97D06" w:rsidRPr="00D55D58" w:rsidRDefault="00A97D06" w:rsidP="00A97D06">
                            <w:pPr>
                              <w:pStyle w:val="Caption"/>
                              <w:jc w:val="center"/>
                              <w:rPr>
                                <w:rFonts w:cs="Times New Roman"/>
                                <w:noProof/>
                              </w:rPr>
                            </w:pPr>
                            <w:r>
                              <w:t>Figure</w:t>
                            </w:r>
                            <w:r w:rsidR="003F600F">
                              <w:t xml:space="preserve"> 3</w:t>
                            </w:r>
                            <w:r>
                              <w:t>: a)</w:t>
                            </w:r>
                            <w:r w:rsidR="003F600F">
                              <w:t xml:space="preserve"> </w:t>
                            </w:r>
                            <w:r w:rsidRPr="00A97D06">
                              <w:t xml:space="preserve">Cape sea urchin mean weight (g) and </w:t>
                            </w:r>
                            <w:r>
                              <w:t xml:space="preserve">b) </w:t>
                            </w:r>
                            <w:del w:id="214" w:author="Brett Macey" w:date="2023-11-28T16:13:00Z">
                              <w:r w:rsidRPr="00A97D06" w:rsidDel="0026790E">
                                <w:delText xml:space="preserve">size in terms of </w:delText>
                              </w:r>
                            </w:del>
                            <w:r w:rsidRPr="00A97D06">
                              <w:t>diameter (cm)</w:t>
                            </w:r>
                            <w:ins w:id="215" w:author="Brett Macey" w:date="2023-11-28T16:13:00Z">
                              <w:r w:rsidR="001F594F">
                                <w:t>. Data represents the mean</w:t>
                              </w:r>
                            </w:ins>
                            <w:ins w:id="216" w:author="Brett Macey" w:date="2023-11-28T16:14:00Z">
                              <w:r w:rsidR="00F80501">
                                <w:t xml:space="preserve"> </w:t>
                              </w:r>
                              <w:r w:rsidR="00F80501">
                                <w:rPr>
                                  <w:rFonts w:cs="Times New Roman"/>
                                </w:rPr>
                                <w:t xml:space="preserve">± </w:t>
                              </w:r>
                              <w:r w:rsidR="00F80501">
                                <w:t xml:space="preserve">SEM </w:t>
                              </w:r>
                            </w:ins>
                            <w:r w:rsidRPr="00A97D06">
                              <w:t xml:space="preserve"> </w:t>
                            </w:r>
                            <w:del w:id="217" w:author="Brett Macey" w:date="2023-11-28T16:14:00Z">
                              <w:r w:rsidRPr="00A97D06" w:rsidDel="00EF5BA1">
                                <w:delText xml:space="preserve">with standard </w:delText>
                              </w:r>
                              <w:r w:rsidDel="00EF5BA1">
                                <w:delText>error</w:delText>
                              </w:r>
                              <w:r w:rsidRPr="00A97D06" w:rsidDel="00EF5BA1">
                                <w:delText xml:space="preserve"> as error bars </w:delText>
                              </w:r>
                            </w:del>
                            <w:r w:rsidRPr="00A97D06">
                              <w:t xml:space="preserve">over time for the 8 different treatments (f: formulated, m: mixed, u: </w:t>
                            </w:r>
                            <w:ins w:id="218" w:author="Brett Macey" w:date="2023-11-28T15:44:00Z">
                              <w:r w:rsidR="00784E47">
                                <w:t>U</w:t>
                              </w:r>
                            </w:ins>
                            <w:del w:id="219" w:author="Brett Macey" w:date="2023-11-28T15:44:00Z">
                              <w:r w:rsidRPr="00A97D06" w:rsidDel="00784E47">
                                <w:delText>u</w:delText>
                              </w:r>
                            </w:del>
                            <w:r w:rsidRPr="00A97D06">
                              <w:t>lva, k: kelp, w: warm tanks, a: ambient tanks)</w:t>
                            </w:r>
                            <w:ins w:id="220" w:author="Brett Macey" w:date="2023-11-28T16:14:00Z">
                              <w:r w:rsidR="00EF5BA1">
                                <w:t>.</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6C2C4F" id="Text Box 1352541198" o:spid="_x0000_s1029" type="#_x0000_t202" style="position:absolute;margin-left:-8.65pt;margin-top:159.55pt;width:472.35pt;height:.05pt;z-index:2516582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" stroked="f">
                <v:textbox style="mso-fit-shape-to-text:t" inset="0,0,0,0">
                  <w:txbxContent>
                    <w:p w14:paraId="3431DC4F" w14:textId="77E13F21" w:rsidR="00A97D06" w:rsidRPr="00D55D58" w:rsidRDefault="00A97D06" w:rsidP="00A97D06">
                      <w:pPr>
                        <w:pStyle w:val="Caption"/>
                        <w:jc w:val="center"/>
                        <w:rPr>
                          <w:rFonts w:cs="Times New Roman"/>
                          <w:noProof/>
                        </w:rPr>
                      </w:pPr>
                      <w:r>
                        <w:t>Figure</w:t>
                      </w:r>
                      <w:r w:rsidR="003F600F">
                        <w:t xml:space="preserve"> 3</w:t>
                      </w:r>
                      <w:r>
                        <w:t>: a)</w:t>
                      </w:r>
                      <w:r w:rsidR="003F600F">
                        <w:t xml:space="preserve"> </w:t>
                      </w:r>
                      <w:r w:rsidRPr="00A97D06">
                        <w:t xml:space="preserve">Cape sea urchin mean weight (g) and </w:t>
                      </w:r>
                      <w:r>
                        <w:t xml:space="preserve">b) </w:t>
                      </w:r>
                      <w:del w:id="221" w:author="Brett Macey" w:date="2023-11-28T16:13:00Z">
                        <w:r w:rsidRPr="00A97D06" w:rsidDel="0026790E">
                          <w:delText xml:space="preserve">size in terms of </w:delText>
                        </w:r>
                      </w:del>
                      <w:r w:rsidRPr="00A97D06">
                        <w:t>diameter (cm)</w:t>
                      </w:r>
                      <w:ins w:id="222" w:author="Brett Macey" w:date="2023-11-28T16:13:00Z">
                        <w:r w:rsidR="001F594F">
                          <w:t>. Data represents the mean</w:t>
                        </w:r>
                      </w:ins>
                      <w:ins w:id="223" w:author="Brett Macey" w:date="2023-11-28T16:14:00Z">
                        <w:r w:rsidR="00F80501">
                          <w:t xml:space="preserve"> </w:t>
                        </w:r>
                        <w:r w:rsidR="00F80501">
                          <w:rPr>
                            <w:rFonts w:cs="Times New Roman"/>
                          </w:rPr>
                          <w:t xml:space="preserve">± </w:t>
                        </w:r>
                        <w:r w:rsidR="00F80501">
                          <w:t xml:space="preserve">SEM </w:t>
                        </w:r>
                      </w:ins>
                      <w:r w:rsidRPr="00A97D06">
                        <w:t xml:space="preserve"> </w:t>
                      </w:r>
                      <w:del w:id="224" w:author="Brett Macey" w:date="2023-11-28T16:14:00Z">
                        <w:r w:rsidRPr="00A97D06" w:rsidDel="00EF5BA1">
                          <w:delText xml:space="preserve">with standard </w:delText>
                        </w:r>
                        <w:r w:rsidDel="00EF5BA1">
                          <w:delText>error</w:delText>
                        </w:r>
                        <w:r w:rsidRPr="00A97D06" w:rsidDel="00EF5BA1">
                          <w:delText xml:space="preserve"> as error bars </w:delText>
                        </w:r>
                      </w:del>
                      <w:r w:rsidRPr="00A97D06">
                        <w:t xml:space="preserve">over time for the 8 different treatments (f: formulated, m: mixed, u: </w:t>
                      </w:r>
                      <w:ins w:id="225" w:author="Brett Macey" w:date="2023-11-28T15:44:00Z">
                        <w:r w:rsidR="00784E47">
                          <w:t>U</w:t>
                        </w:r>
                      </w:ins>
                      <w:del w:id="226" w:author="Brett Macey" w:date="2023-11-28T15:44:00Z">
                        <w:r w:rsidRPr="00A97D06" w:rsidDel="00784E47">
                          <w:delText>u</w:delText>
                        </w:r>
                      </w:del>
                      <w:r w:rsidRPr="00A97D06">
                        <w:t>lva, k: kelp, w: warm tanks, a: ambient tanks)</w:t>
                      </w:r>
                      <w:ins w:id="227" w:author="Brett Macey" w:date="2023-11-28T16:14:00Z">
                        <w:r w:rsidR="00EF5BA1">
                          <w:t>.</w:t>
                        </w:r>
                      </w:ins>
                    </w:p>
                  </w:txbxContent>
                </v:textbox>
                <w10:wrap type="topAndBottom"/>
              </v:shape>
            </w:pict>
          </mc:Fallback>
        </mc:AlternateContent>
      </w:r>
    </w:p>
    <w:p w14:paraId="53C0B22E" w14:textId="10CA764C" w:rsidR="00636384" w:rsidRPr="00636384" w:rsidRDefault="00D273AA" w:rsidP="005F0E6D">
      <w:pPr>
        <w:spacing w:line="360" w:lineRule="auto"/>
        <w:rPr>
          <w:rFonts w:ascii="Times New Roman" w:hAnsi="Times New Roman" w:cs="Times New Roman"/>
          <w:i/>
          <w:iCs/>
        </w:rPr>
      </w:pPr>
      <w:r w:rsidRPr="00D273AA">
        <w:rPr>
          <w:rFonts w:ascii="Times New Roman" w:hAnsi="Times New Roman" w:cs="Times New Roman"/>
          <w:i/>
          <w:iCs/>
        </w:rPr>
        <w:t>Weight</w:t>
      </w:r>
    </w:p>
    <w:p w14:paraId="073D9249" w14:textId="493E19DD" w:rsidR="00636384" w:rsidRPr="00D273AA" w:rsidRDefault="00636384" w:rsidP="005F0E6D">
      <w:pPr>
        <w:spacing w:line="360" w:lineRule="auto"/>
        <w:rPr>
          <w:rFonts w:ascii="Times New Roman" w:hAnsi="Times New Roman" w:cs="Times New Roman"/>
          <w:i/>
          <w:iCs/>
        </w:rPr>
      </w:pPr>
      <w:commentRangeStart w:id="228"/>
      <w:r>
        <w:rPr>
          <w:rFonts w:ascii="Times New Roman" w:hAnsi="Times New Roman" w:cs="Times New Roman"/>
          <w:i/>
          <w:iCs/>
        </w:rPr>
        <w:t>Period A</w:t>
      </w:r>
      <w:commentRangeEnd w:id="228"/>
      <w:r w:rsidR="002C4F31">
        <w:rPr>
          <w:rStyle w:val="CommentReference"/>
        </w:rPr>
        <w:commentReference w:id="228"/>
      </w:r>
    </w:p>
    <w:p w14:paraId="0AE01883" w14:textId="28986688" w:rsidR="00C262B9" w:rsidRPr="005F0E6D" w:rsidRDefault="00D273AA" w:rsidP="005F0E6D">
      <w:pPr>
        <w:spacing w:line="360" w:lineRule="auto"/>
        <w:rPr>
          <w:rFonts w:ascii="Times New Roman" w:hAnsi="Times New Roman" w:cs="Times New Roman"/>
        </w:rPr>
      </w:pPr>
      <w:r>
        <w:rPr>
          <w:rFonts w:ascii="Times New Roman" w:hAnsi="Times New Roman" w:cs="Times New Roman"/>
        </w:rPr>
        <w:t>The SGR for period A (week 0 – week 4) was significantly different between treatments (</w:t>
      </w:r>
      <w:proofErr w:type="spellStart"/>
      <w:r>
        <w:rPr>
          <w:rFonts w:ascii="Times New Roman" w:hAnsi="Times New Roman" w:cs="Times New Roman"/>
        </w:rPr>
        <w:t>df</w:t>
      </w:r>
      <w:proofErr w:type="spellEnd"/>
      <w:r>
        <w:rPr>
          <w:rFonts w:ascii="Times New Roman" w:hAnsi="Times New Roman" w:cs="Times New Roman"/>
        </w:rPr>
        <w:t xml:space="preserve"> = 7, F = 18.32, p = </w:t>
      </w:r>
      <w:commentRangeStart w:id="229"/>
      <w:r>
        <w:rPr>
          <w:rFonts w:ascii="Times New Roman" w:hAnsi="Times New Roman" w:cs="Times New Roman"/>
        </w:rPr>
        <w:t>3.34e-08</w:t>
      </w:r>
      <w:commentRangeEnd w:id="229"/>
      <w:r>
        <w:rPr>
          <w:rStyle w:val="CommentReference"/>
        </w:rPr>
        <w:commentReference w:id="229"/>
      </w:r>
      <w:r>
        <w:rPr>
          <w:rFonts w:ascii="Times New Roman" w:hAnsi="Times New Roman" w:cs="Times New Roman"/>
        </w:rPr>
        <w:t xml:space="preserve">). </w:t>
      </w:r>
      <w:ins w:id="230" w:author="Brett Macey" w:date="2023-11-28T16:20:00Z">
        <w:r w:rsidR="000D4924">
          <w:rPr>
            <w:rFonts w:ascii="Times New Roman" w:hAnsi="Times New Roman" w:cs="Times New Roman"/>
          </w:rPr>
          <w:t>D</w:t>
        </w:r>
      </w:ins>
      <w:del w:id="231" w:author="Brett Macey" w:date="2023-11-28T16:20:00Z">
        <w:r w:rsidDel="000D4924">
          <w:rPr>
            <w:rFonts w:ascii="Times New Roman" w:hAnsi="Times New Roman" w:cs="Times New Roman"/>
          </w:rPr>
          <w:delText xml:space="preserve">The </w:delText>
        </w:r>
        <w:r w:rsidR="00795BA6" w:rsidDel="000D4924">
          <w:rPr>
            <w:rFonts w:ascii="Times New Roman" w:hAnsi="Times New Roman" w:cs="Times New Roman"/>
          </w:rPr>
          <w:delText>d</w:delText>
        </w:r>
      </w:del>
      <w:r w:rsidR="00795BA6">
        <w:rPr>
          <w:rFonts w:ascii="Times New Roman" w:hAnsi="Times New Roman" w:cs="Times New Roman"/>
        </w:rPr>
        <w:t xml:space="preserve">iet </w:t>
      </w:r>
      <w:del w:id="232" w:author="Brett Macey" w:date="2023-11-28T16:20:00Z">
        <w:r w:rsidR="00795BA6" w:rsidDel="000D4924">
          <w:rPr>
            <w:rFonts w:ascii="Times New Roman" w:hAnsi="Times New Roman" w:cs="Times New Roman"/>
          </w:rPr>
          <w:delText xml:space="preserve">treatment </w:delText>
        </w:r>
        <w:r w:rsidDel="000D4924">
          <w:rPr>
            <w:rFonts w:ascii="Times New Roman" w:hAnsi="Times New Roman" w:cs="Times New Roman"/>
          </w:rPr>
          <w:delText xml:space="preserve">factor </w:delText>
        </w:r>
      </w:del>
      <w:r>
        <w:rPr>
          <w:rFonts w:ascii="Times New Roman" w:hAnsi="Times New Roman" w:cs="Times New Roman"/>
        </w:rPr>
        <w:t>strongly influenced these differences (</w:t>
      </w:r>
      <w:proofErr w:type="spellStart"/>
      <w:r>
        <w:rPr>
          <w:rFonts w:ascii="Times New Roman" w:hAnsi="Times New Roman" w:cs="Times New Roman"/>
        </w:rPr>
        <w:t>df</w:t>
      </w:r>
      <w:proofErr w:type="spellEnd"/>
      <w:r>
        <w:rPr>
          <w:rFonts w:ascii="Times New Roman" w:hAnsi="Times New Roman" w:cs="Times New Roman"/>
        </w:rPr>
        <w:t xml:space="preserve"> = 3, F = 39.201, p = 2.08e-09)</w:t>
      </w:r>
      <w:ins w:id="233" w:author="Brett Macey" w:date="2023-11-28T16:20:00Z">
        <w:r w:rsidR="000D4924">
          <w:rPr>
            <w:rFonts w:ascii="Times New Roman" w:hAnsi="Times New Roman" w:cs="Times New Roman"/>
          </w:rPr>
          <w:t>,</w:t>
        </w:r>
      </w:ins>
      <w:r>
        <w:rPr>
          <w:rFonts w:ascii="Times New Roman" w:hAnsi="Times New Roman" w:cs="Times New Roman"/>
        </w:rPr>
        <w:t xml:space="preserve"> while temperature did not (</w:t>
      </w:r>
      <w:proofErr w:type="spellStart"/>
      <w:r w:rsidR="00795BA6">
        <w:rPr>
          <w:rFonts w:ascii="Times New Roman" w:hAnsi="Times New Roman" w:cs="Times New Roman"/>
        </w:rPr>
        <w:t>df</w:t>
      </w:r>
      <w:proofErr w:type="spellEnd"/>
      <w:r w:rsidR="00795BA6">
        <w:rPr>
          <w:rFonts w:ascii="Times New Roman" w:hAnsi="Times New Roman" w:cs="Times New Roman"/>
        </w:rPr>
        <w:t xml:space="preserve"> = 1, F = 0.523, p = 0.48). </w:t>
      </w:r>
      <w:r w:rsidR="00681B28">
        <w:rPr>
          <w:rFonts w:ascii="Times New Roman" w:hAnsi="Times New Roman" w:cs="Times New Roman"/>
        </w:rPr>
        <w:t>The highest SGR (% growth/day)</w:t>
      </w:r>
      <w:r w:rsidR="00636384">
        <w:rPr>
          <w:rFonts w:ascii="Times New Roman" w:hAnsi="Times New Roman" w:cs="Times New Roman"/>
        </w:rPr>
        <w:t xml:space="preserve"> for period A was from </w:t>
      </w:r>
      <w:ins w:id="234" w:author="Brett Macey" w:date="2023-11-28T16:21:00Z">
        <w:r w:rsidR="00181648">
          <w:rPr>
            <w:rFonts w:ascii="Times New Roman" w:hAnsi="Times New Roman" w:cs="Times New Roman"/>
          </w:rPr>
          <w:t xml:space="preserve">urchins fed </w:t>
        </w:r>
      </w:ins>
      <w:r w:rsidR="00636384">
        <w:rPr>
          <w:rFonts w:ascii="Times New Roman" w:hAnsi="Times New Roman" w:cs="Times New Roman"/>
        </w:rPr>
        <w:t>the formulated diet</w:t>
      </w:r>
      <w:r w:rsidR="00681B28">
        <w:rPr>
          <w:rFonts w:ascii="Times New Roman" w:hAnsi="Times New Roman" w:cs="Times New Roman"/>
        </w:rPr>
        <w:t xml:space="preserve"> </w:t>
      </w:r>
      <w:r w:rsidR="00636384">
        <w:rPr>
          <w:rFonts w:ascii="Times New Roman" w:hAnsi="Times New Roman" w:cs="Times New Roman"/>
        </w:rPr>
        <w:t xml:space="preserve">(mean </w:t>
      </w:r>
      <w:commentRangeStart w:id="235"/>
      <w:r w:rsidR="00636384">
        <w:rPr>
          <w:rFonts w:ascii="Times New Roman" w:hAnsi="Times New Roman" w:cs="Times New Roman"/>
        </w:rPr>
        <w:t>+-</w:t>
      </w:r>
      <w:commentRangeEnd w:id="235"/>
      <w:r w:rsidR="006C2E82">
        <w:rPr>
          <w:rStyle w:val="CommentReference"/>
        </w:rPr>
        <w:commentReference w:id="235"/>
      </w:r>
      <w:r w:rsidR="00636384">
        <w:rPr>
          <w:rFonts w:ascii="Times New Roman" w:hAnsi="Times New Roman" w:cs="Times New Roman"/>
        </w:rPr>
        <w:t xml:space="preserve"> </w:t>
      </w:r>
      <w:commentRangeStart w:id="236"/>
      <w:r w:rsidR="00636384">
        <w:rPr>
          <w:rFonts w:ascii="Times New Roman" w:hAnsi="Times New Roman" w:cs="Times New Roman"/>
        </w:rPr>
        <w:t>se</w:t>
      </w:r>
      <w:commentRangeEnd w:id="236"/>
      <w:r w:rsidR="006D3038">
        <w:rPr>
          <w:rStyle w:val="CommentReference"/>
        </w:rPr>
        <w:commentReference w:id="236"/>
      </w:r>
      <w:r w:rsidR="00636384">
        <w:rPr>
          <w:rFonts w:ascii="Times New Roman" w:hAnsi="Times New Roman" w:cs="Times New Roman"/>
        </w:rPr>
        <w:t>) (</w:t>
      </w:r>
      <w:r w:rsidR="00681B28">
        <w:rPr>
          <w:rFonts w:ascii="Times New Roman" w:hAnsi="Times New Roman" w:cs="Times New Roman"/>
        </w:rPr>
        <w:t>0.22 +- 0.02</w:t>
      </w:r>
      <w:r w:rsidR="00636384">
        <w:rPr>
          <w:rFonts w:ascii="Times New Roman" w:hAnsi="Times New Roman" w:cs="Times New Roman"/>
        </w:rPr>
        <w:t xml:space="preserve"> % growth/day)</w:t>
      </w:r>
      <w:ins w:id="237" w:author="Brett Macey" w:date="2023-11-28T16:21:00Z">
        <w:r w:rsidR="00181648">
          <w:rPr>
            <w:rFonts w:ascii="Times New Roman" w:hAnsi="Times New Roman" w:cs="Times New Roman"/>
          </w:rPr>
          <w:t xml:space="preserve">, whereas the lowest SGR was recorded </w:t>
        </w:r>
        <w:r w:rsidR="0043484A">
          <w:rPr>
            <w:rFonts w:ascii="Times New Roman" w:hAnsi="Times New Roman" w:cs="Times New Roman"/>
          </w:rPr>
          <w:t>from 7urchins fed</w:t>
        </w:r>
      </w:ins>
      <w:del w:id="238" w:author="Brett Macey" w:date="2023-11-28T16:21:00Z">
        <w:r w:rsidR="00636384" w:rsidDel="0043484A">
          <w:rPr>
            <w:rFonts w:ascii="Times New Roman" w:hAnsi="Times New Roman" w:cs="Times New Roman"/>
          </w:rPr>
          <w:delText xml:space="preserve"> </w:delText>
        </w:r>
        <w:r w:rsidR="00681B28" w:rsidDel="0043484A">
          <w:rPr>
            <w:rFonts w:ascii="Times New Roman" w:hAnsi="Times New Roman" w:cs="Times New Roman"/>
          </w:rPr>
          <w:delText>and</w:delText>
        </w:r>
      </w:del>
      <w:r w:rsidR="00681B28">
        <w:rPr>
          <w:rFonts w:ascii="Times New Roman" w:hAnsi="Times New Roman" w:cs="Times New Roman"/>
        </w:rPr>
        <w:t xml:space="preserve"> the kelp diet</w:t>
      </w:r>
      <w:del w:id="239" w:author="Brett Macey" w:date="2023-11-28T16:21:00Z">
        <w:r w:rsidR="00681B28" w:rsidDel="0043484A">
          <w:rPr>
            <w:rFonts w:ascii="Times New Roman" w:hAnsi="Times New Roman" w:cs="Times New Roman"/>
          </w:rPr>
          <w:delText xml:space="preserve"> the lowest </w:delText>
        </w:r>
        <w:r w:rsidR="00636384" w:rsidDel="0043484A">
          <w:rPr>
            <w:rFonts w:ascii="Times New Roman" w:hAnsi="Times New Roman" w:cs="Times New Roman"/>
          </w:rPr>
          <w:delText>SGR</w:delText>
        </w:r>
      </w:del>
      <w:r w:rsidR="00681B28">
        <w:rPr>
          <w:rFonts w:ascii="Times New Roman" w:hAnsi="Times New Roman" w:cs="Times New Roman"/>
        </w:rPr>
        <w:t xml:space="preserve"> </w:t>
      </w:r>
      <w:r w:rsidR="00636384">
        <w:rPr>
          <w:rFonts w:ascii="Times New Roman" w:hAnsi="Times New Roman" w:cs="Times New Roman"/>
        </w:rPr>
        <w:t>(</w:t>
      </w:r>
      <w:r w:rsidR="00681B28" w:rsidRPr="00681B28">
        <w:rPr>
          <w:rFonts w:ascii="Times New Roman" w:hAnsi="Times New Roman" w:cs="Times New Roman"/>
          <w:color w:val="FF0000"/>
        </w:rPr>
        <w:t xml:space="preserve">-0.07 </w:t>
      </w:r>
      <w:r w:rsidR="00681B28">
        <w:rPr>
          <w:rFonts w:ascii="Times New Roman" w:hAnsi="Times New Roman" w:cs="Times New Roman"/>
        </w:rPr>
        <w:t>+-0.03</w:t>
      </w:r>
      <w:r w:rsidR="00636384">
        <w:rPr>
          <w:rFonts w:ascii="Times New Roman" w:hAnsi="Times New Roman" w:cs="Times New Roman"/>
        </w:rPr>
        <w:t xml:space="preserve"> %growth/day</w:t>
      </w:r>
      <w:r w:rsidR="00681B28">
        <w:rPr>
          <w:rFonts w:ascii="Times New Roman" w:hAnsi="Times New Roman" w:cs="Times New Roman"/>
        </w:rPr>
        <w:t>)</w:t>
      </w:r>
      <w:r w:rsidR="00636384">
        <w:rPr>
          <w:rFonts w:ascii="Times New Roman" w:hAnsi="Times New Roman" w:cs="Times New Roman"/>
        </w:rPr>
        <w:t xml:space="preserve">. </w:t>
      </w:r>
      <w:commentRangeStart w:id="240"/>
      <w:commentRangeStart w:id="241"/>
      <w:r w:rsidR="00636384">
        <w:rPr>
          <w:rFonts w:ascii="Times New Roman" w:hAnsi="Times New Roman" w:cs="Times New Roman"/>
        </w:rPr>
        <w:t xml:space="preserve">All diets had significantly different </w:t>
      </w:r>
      <w:proofErr w:type="gramStart"/>
      <w:r w:rsidR="00636384">
        <w:rPr>
          <w:rFonts w:ascii="Times New Roman" w:hAnsi="Times New Roman" w:cs="Times New Roman"/>
        </w:rPr>
        <w:t>SGR’s</w:t>
      </w:r>
      <w:proofErr w:type="gramEnd"/>
      <w:r w:rsidR="00636384">
        <w:rPr>
          <w:rFonts w:ascii="Times New Roman" w:hAnsi="Times New Roman" w:cs="Times New Roman"/>
        </w:rPr>
        <w:t xml:space="preserve"> in period A </w:t>
      </w:r>
      <w:commentRangeEnd w:id="240"/>
      <w:r w:rsidR="00AD2553">
        <w:rPr>
          <w:rStyle w:val="CommentReference"/>
        </w:rPr>
        <w:commentReference w:id="240"/>
      </w:r>
      <w:r w:rsidR="00636384">
        <w:rPr>
          <w:rFonts w:ascii="Times New Roman" w:hAnsi="Times New Roman" w:cs="Times New Roman"/>
        </w:rPr>
        <w:t xml:space="preserve">(Post Hoc Tukey) except for the mixed and </w:t>
      </w:r>
      <w:proofErr w:type="spellStart"/>
      <w:r w:rsidR="00636384">
        <w:rPr>
          <w:rFonts w:ascii="Times New Roman" w:hAnsi="Times New Roman" w:cs="Times New Roman"/>
        </w:rPr>
        <w:t>ulva</w:t>
      </w:r>
      <w:proofErr w:type="spellEnd"/>
      <w:r w:rsidR="00636384">
        <w:rPr>
          <w:rFonts w:ascii="Times New Roman" w:hAnsi="Times New Roman" w:cs="Times New Roman"/>
        </w:rPr>
        <w:t xml:space="preserve"> diets (p = 0.967).</w:t>
      </w:r>
      <w:commentRangeEnd w:id="241"/>
      <w:r w:rsidR="00636384">
        <w:rPr>
          <w:rStyle w:val="CommentReference"/>
        </w:rPr>
        <w:commentReference w:id="241"/>
      </w:r>
    </w:p>
    <w:p w14:paraId="38A83AA8" w14:textId="77777777" w:rsidR="00636384" w:rsidRDefault="00636384" w:rsidP="00636384">
      <w:pPr>
        <w:spacing w:line="360" w:lineRule="auto"/>
        <w:rPr>
          <w:rFonts w:ascii="Times New Roman" w:hAnsi="Times New Roman" w:cs="Times New Roman"/>
          <w:i/>
          <w:iCs/>
        </w:rPr>
      </w:pPr>
    </w:p>
    <w:p w14:paraId="0FD2EB52" w14:textId="77777777" w:rsidR="00636384" w:rsidRDefault="00636384" w:rsidP="00636384">
      <w:pPr>
        <w:spacing w:line="360" w:lineRule="auto"/>
        <w:rPr>
          <w:rFonts w:ascii="Times New Roman" w:hAnsi="Times New Roman" w:cs="Times New Roman"/>
          <w:i/>
          <w:iCs/>
        </w:rPr>
      </w:pPr>
    </w:p>
    <w:p w14:paraId="20991C79" w14:textId="77777777" w:rsidR="00636384" w:rsidRDefault="00636384" w:rsidP="00636384">
      <w:pPr>
        <w:spacing w:line="360" w:lineRule="auto"/>
        <w:rPr>
          <w:rFonts w:ascii="Times New Roman" w:hAnsi="Times New Roman" w:cs="Times New Roman"/>
          <w:i/>
          <w:iCs/>
        </w:rPr>
      </w:pPr>
    </w:p>
    <w:p w14:paraId="500A67F1" w14:textId="299A5419" w:rsidR="00636384" w:rsidRPr="00D273AA" w:rsidRDefault="00636384" w:rsidP="00636384">
      <w:pPr>
        <w:spacing w:line="360" w:lineRule="auto"/>
        <w:rPr>
          <w:rFonts w:ascii="Times New Roman" w:hAnsi="Times New Roman" w:cs="Times New Roman"/>
          <w:i/>
          <w:iCs/>
        </w:rPr>
      </w:pPr>
      <w:commentRangeStart w:id="242"/>
      <w:r>
        <w:rPr>
          <w:rFonts w:ascii="Times New Roman" w:hAnsi="Times New Roman" w:cs="Times New Roman"/>
          <w:i/>
          <w:iCs/>
        </w:rPr>
        <w:lastRenderedPageBreak/>
        <w:t>Period D</w:t>
      </w:r>
      <w:commentRangeEnd w:id="242"/>
      <w:r w:rsidR="00CE29E1">
        <w:rPr>
          <w:rStyle w:val="CommentReference"/>
        </w:rPr>
        <w:commentReference w:id="242"/>
      </w:r>
    </w:p>
    <w:p w14:paraId="5E5B7A0D" w14:textId="1914CE6E" w:rsidR="00636384" w:rsidRPr="005F0E6D" w:rsidRDefault="00636384" w:rsidP="00636384">
      <w:pPr>
        <w:spacing w:line="360" w:lineRule="auto"/>
        <w:rPr>
          <w:rFonts w:ascii="Times New Roman" w:hAnsi="Times New Roman" w:cs="Times New Roman"/>
        </w:rPr>
      </w:pPr>
      <w:r>
        <w:rPr>
          <w:rFonts w:ascii="Times New Roman" w:hAnsi="Times New Roman" w:cs="Times New Roman"/>
        </w:rPr>
        <w:t>The SGR for period D (week 13 – week 18) was significantly different between treatments (</w:t>
      </w:r>
      <w:proofErr w:type="spellStart"/>
      <w:r>
        <w:rPr>
          <w:rFonts w:ascii="Times New Roman" w:hAnsi="Times New Roman" w:cs="Times New Roman"/>
        </w:rPr>
        <w:t>df</w:t>
      </w:r>
      <w:proofErr w:type="spellEnd"/>
      <w:r>
        <w:rPr>
          <w:rFonts w:ascii="Times New Roman" w:hAnsi="Times New Roman" w:cs="Times New Roman"/>
        </w:rPr>
        <w:t xml:space="preserve"> = 7, F = 9.96, p = 0.000423). The diet treatment factor strongly influenced these differences (</w:t>
      </w:r>
      <w:proofErr w:type="spellStart"/>
      <w:r>
        <w:rPr>
          <w:rFonts w:ascii="Times New Roman" w:hAnsi="Times New Roman" w:cs="Times New Roman"/>
        </w:rPr>
        <w:t>df</w:t>
      </w:r>
      <w:proofErr w:type="spellEnd"/>
      <w:r>
        <w:rPr>
          <w:rFonts w:ascii="Times New Roman" w:hAnsi="Times New Roman" w:cs="Times New Roman"/>
        </w:rPr>
        <w:t xml:space="preserve"> = 3, F = </w:t>
      </w:r>
      <w:r w:rsidR="00E6073F" w:rsidRPr="00636384">
        <w:rPr>
          <w:rFonts w:ascii="Times New Roman" w:hAnsi="Times New Roman" w:cs="Times New Roman"/>
        </w:rPr>
        <w:t>11.6</w:t>
      </w:r>
      <w:r w:rsidR="00E6073F">
        <w:rPr>
          <w:rFonts w:ascii="Times New Roman" w:hAnsi="Times New Roman" w:cs="Times New Roman"/>
        </w:rPr>
        <w:t>4</w:t>
      </w:r>
      <w:r>
        <w:rPr>
          <w:rFonts w:ascii="Times New Roman" w:hAnsi="Times New Roman" w:cs="Times New Roman"/>
        </w:rPr>
        <w:t xml:space="preserve">, p = </w:t>
      </w:r>
      <w:r w:rsidR="00E6073F" w:rsidRPr="00636384">
        <w:rPr>
          <w:rFonts w:ascii="Times New Roman" w:hAnsi="Times New Roman" w:cs="Times New Roman"/>
        </w:rPr>
        <w:t>4.48e-05</w:t>
      </w:r>
      <w:r>
        <w:rPr>
          <w:rFonts w:ascii="Times New Roman" w:hAnsi="Times New Roman" w:cs="Times New Roman"/>
        </w:rPr>
        <w:t>) while temperature did not (</w:t>
      </w:r>
      <w:proofErr w:type="spellStart"/>
      <w:r>
        <w:rPr>
          <w:rFonts w:ascii="Times New Roman" w:hAnsi="Times New Roman" w:cs="Times New Roman"/>
        </w:rPr>
        <w:t>df</w:t>
      </w:r>
      <w:proofErr w:type="spellEnd"/>
      <w:r>
        <w:rPr>
          <w:rFonts w:ascii="Times New Roman" w:hAnsi="Times New Roman" w:cs="Times New Roman"/>
        </w:rPr>
        <w:t xml:space="preserve"> = 1, F = </w:t>
      </w:r>
      <w:proofErr w:type="gramStart"/>
      <w:r w:rsidR="00E6073F" w:rsidRPr="00636384">
        <w:rPr>
          <w:rFonts w:ascii="Times New Roman" w:hAnsi="Times New Roman" w:cs="Times New Roman"/>
        </w:rPr>
        <w:t xml:space="preserve">3.59 </w:t>
      </w:r>
      <w:r>
        <w:rPr>
          <w:rFonts w:ascii="Times New Roman" w:hAnsi="Times New Roman" w:cs="Times New Roman"/>
        </w:rPr>
        <w:t>,</w:t>
      </w:r>
      <w:proofErr w:type="gramEnd"/>
      <w:r>
        <w:rPr>
          <w:rFonts w:ascii="Times New Roman" w:hAnsi="Times New Roman" w:cs="Times New Roman"/>
        </w:rPr>
        <w:t xml:space="preserve"> p = </w:t>
      </w:r>
      <w:r w:rsidR="00E6073F" w:rsidRPr="00636384">
        <w:rPr>
          <w:rFonts w:ascii="Times New Roman" w:hAnsi="Times New Roman" w:cs="Times New Roman"/>
        </w:rPr>
        <w:t>0.0</w:t>
      </w:r>
      <w:r w:rsidR="00E6073F">
        <w:rPr>
          <w:rFonts w:ascii="Times New Roman" w:hAnsi="Times New Roman" w:cs="Times New Roman"/>
        </w:rPr>
        <w:t>7</w:t>
      </w:r>
      <w:r>
        <w:rPr>
          <w:rFonts w:ascii="Times New Roman" w:hAnsi="Times New Roman" w:cs="Times New Roman"/>
        </w:rPr>
        <w:t xml:space="preserve">). The highest SGR (% growth/day) for period </w:t>
      </w:r>
      <w:r w:rsidR="00E6073F">
        <w:rPr>
          <w:rFonts w:ascii="Times New Roman" w:hAnsi="Times New Roman" w:cs="Times New Roman"/>
        </w:rPr>
        <w:t>D</w:t>
      </w:r>
      <w:r>
        <w:rPr>
          <w:rFonts w:ascii="Times New Roman" w:hAnsi="Times New Roman" w:cs="Times New Roman"/>
        </w:rPr>
        <w:t xml:space="preserve"> was from the </w:t>
      </w:r>
      <w:r w:rsidR="00E6073F">
        <w:rPr>
          <w:rFonts w:ascii="Times New Roman" w:hAnsi="Times New Roman" w:cs="Times New Roman"/>
        </w:rPr>
        <w:t>mixed</w:t>
      </w:r>
      <w:r>
        <w:rPr>
          <w:rFonts w:ascii="Times New Roman" w:hAnsi="Times New Roman" w:cs="Times New Roman"/>
        </w:rPr>
        <w:t xml:space="preserve"> diet (mean +- se) (0.2</w:t>
      </w:r>
      <w:r w:rsidR="00E6073F">
        <w:rPr>
          <w:rFonts w:ascii="Times New Roman" w:hAnsi="Times New Roman" w:cs="Times New Roman"/>
        </w:rPr>
        <w:t>3</w:t>
      </w:r>
      <w:r>
        <w:rPr>
          <w:rFonts w:ascii="Times New Roman" w:hAnsi="Times New Roman" w:cs="Times New Roman"/>
        </w:rPr>
        <w:t xml:space="preserve"> +- 0.0</w:t>
      </w:r>
      <w:r w:rsidR="00E6073F">
        <w:rPr>
          <w:rFonts w:ascii="Times New Roman" w:hAnsi="Times New Roman" w:cs="Times New Roman"/>
        </w:rPr>
        <w:t>3</w:t>
      </w:r>
      <w:r>
        <w:rPr>
          <w:rFonts w:ascii="Times New Roman" w:hAnsi="Times New Roman" w:cs="Times New Roman"/>
        </w:rPr>
        <w:t xml:space="preserve"> % growth/day) and the </w:t>
      </w:r>
      <w:r w:rsidR="00E6073F">
        <w:rPr>
          <w:rFonts w:ascii="Times New Roman" w:hAnsi="Times New Roman" w:cs="Times New Roman"/>
        </w:rPr>
        <w:t>formulated</w:t>
      </w:r>
      <w:r>
        <w:rPr>
          <w:rFonts w:ascii="Times New Roman" w:hAnsi="Times New Roman" w:cs="Times New Roman"/>
        </w:rPr>
        <w:t xml:space="preserve"> diet the lowest SGR (</w:t>
      </w:r>
      <w:r w:rsidR="00E6073F" w:rsidRPr="00E6073F">
        <w:rPr>
          <w:rFonts w:ascii="Times New Roman" w:hAnsi="Times New Roman" w:cs="Times New Roman"/>
        </w:rPr>
        <w:t>0.04</w:t>
      </w:r>
      <w:r>
        <w:rPr>
          <w:rFonts w:ascii="Times New Roman" w:hAnsi="Times New Roman" w:cs="Times New Roman"/>
        </w:rPr>
        <w:t>+-0.0</w:t>
      </w:r>
      <w:r w:rsidR="00E6073F">
        <w:rPr>
          <w:rFonts w:ascii="Times New Roman" w:hAnsi="Times New Roman" w:cs="Times New Roman"/>
        </w:rPr>
        <w:t>5</w:t>
      </w:r>
      <w:r>
        <w:rPr>
          <w:rFonts w:ascii="Times New Roman" w:hAnsi="Times New Roman" w:cs="Times New Roman"/>
        </w:rPr>
        <w:t xml:space="preserve"> %growth/day). </w:t>
      </w:r>
      <w:r w:rsidR="00E6073F">
        <w:rPr>
          <w:rFonts w:ascii="Times New Roman" w:hAnsi="Times New Roman" w:cs="Times New Roman"/>
        </w:rPr>
        <w:t xml:space="preserve">Only the mixed and formulated diets had significantly different </w:t>
      </w:r>
      <w:r>
        <w:rPr>
          <w:rFonts w:ascii="Times New Roman" w:hAnsi="Times New Roman" w:cs="Times New Roman"/>
        </w:rPr>
        <w:t xml:space="preserve">SGR’s in period </w:t>
      </w:r>
      <w:r w:rsidR="00E6073F">
        <w:rPr>
          <w:rFonts w:ascii="Times New Roman" w:hAnsi="Times New Roman" w:cs="Times New Roman"/>
        </w:rPr>
        <w:t>D</w:t>
      </w:r>
      <w:r>
        <w:rPr>
          <w:rFonts w:ascii="Times New Roman" w:hAnsi="Times New Roman" w:cs="Times New Roman"/>
        </w:rPr>
        <w:t xml:space="preserve"> (Post Hoc Tukey) (p = 0</w:t>
      </w:r>
      <w:r w:rsidR="00E6073F">
        <w:rPr>
          <w:rFonts w:ascii="Times New Roman" w:hAnsi="Times New Roman" w:cs="Times New Roman"/>
        </w:rPr>
        <w:t>.002</w:t>
      </w:r>
      <w:proofErr w:type="gramStart"/>
      <w:r>
        <w:rPr>
          <w:rFonts w:ascii="Times New Roman" w:hAnsi="Times New Roman" w:cs="Times New Roman"/>
        </w:rPr>
        <w:t>).</w:t>
      </w:r>
      <w:r w:rsidR="00E6073F">
        <w:rPr>
          <w:rFonts w:ascii="Times New Roman" w:hAnsi="Times New Roman" w:cs="Times New Roman"/>
        </w:rPr>
        <w:t>Ulva</w:t>
      </w:r>
      <w:proofErr w:type="gramEnd"/>
      <w:r w:rsidR="00E6073F">
        <w:rPr>
          <w:rFonts w:ascii="Times New Roman" w:hAnsi="Times New Roman" w:cs="Times New Roman"/>
        </w:rPr>
        <w:t xml:space="preserve"> had an SGR of 0.16 +- 0.03 % growth/day. </w:t>
      </w:r>
    </w:p>
    <w:p w14:paraId="29570246" w14:textId="02CA14F0" w:rsidR="00CF34CA" w:rsidRPr="005F0E6D" w:rsidRDefault="00CF34CA" w:rsidP="005F0E6D">
      <w:pPr>
        <w:spacing w:line="360" w:lineRule="auto"/>
        <w:rPr>
          <w:rFonts w:ascii="Times New Roman" w:hAnsi="Times New Roman" w:cs="Times New Roman"/>
        </w:rPr>
      </w:pPr>
    </w:p>
    <w:p w14:paraId="17F604DF" w14:textId="7223BCB8" w:rsidR="00CF34CA" w:rsidRPr="005F0E6D" w:rsidRDefault="00CF34CA" w:rsidP="005F0E6D">
      <w:pPr>
        <w:spacing w:line="360" w:lineRule="auto"/>
        <w:rPr>
          <w:rFonts w:ascii="Times New Roman" w:hAnsi="Times New Roman" w:cs="Times New Roman"/>
        </w:rPr>
      </w:pPr>
    </w:p>
    <w:p w14:paraId="43A4D239" w14:textId="135E6079" w:rsidR="00CF34CA" w:rsidRPr="005F0E6D" w:rsidRDefault="00CF34CA" w:rsidP="005F0E6D">
      <w:pPr>
        <w:spacing w:line="360" w:lineRule="auto"/>
        <w:rPr>
          <w:rFonts w:ascii="Times New Roman" w:hAnsi="Times New Roman" w:cs="Times New Roman"/>
        </w:rPr>
      </w:pPr>
    </w:p>
    <w:p w14:paraId="1A5709D5" w14:textId="52F638C9" w:rsidR="00CF34CA" w:rsidRPr="005F0E6D" w:rsidRDefault="00CF34CA" w:rsidP="005F0E6D">
      <w:pPr>
        <w:spacing w:line="360" w:lineRule="auto"/>
        <w:rPr>
          <w:rFonts w:ascii="Times New Roman" w:hAnsi="Times New Roman" w:cs="Times New Roman"/>
        </w:rPr>
      </w:pPr>
    </w:p>
    <w:p w14:paraId="6CD226A3" w14:textId="491CE91B" w:rsidR="00F23EFB" w:rsidRPr="005F0E6D" w:rsidRDefault="00F23EFB" w:rsidP="005F0E6D">
      <w:pPr>
        <w:pStyle w:val="Caption"/>
        <w:spacing w:line="360" w:lineRule="auto"/>
        <w:jc w:val="center"/>
        <w:rPr>
          <w:rFonts w:cs="Times New Roman"/>
        </w:rPr>
      </w:pPr>
    </w:p>
    <w:p w14:paraId="738770EE" w14:textId="7DCB8C33" w:rsidR="00F23EFB" w:rsidRPr="005F0E6D" w:rsidRDefault="00F23EFB" w:rsidP="005F0E6D">
      <w:pPr>
        <w:spacing w:line="360" w:lineRule="auto"/>
        <w:rPr>
          <w:rFonts w:ascii="Times New Roman" w:hAnsi="Times New Roman" w:cs="Times New Roman"/>
        </w:rPr>
      </w:pPr>
    </w:p>
    <w:p w14:paraId="5BFFF4A5" w14:textId="2650ED03" w:rsidR="0037296D" w:rsidRPr="005F0E6D" w:rsidRDefault="0037296D" w:rsidP="005F0E6D">
      <w:pPr>
        <w:spacing w:line="360" w:lineRule="auto"/>
        <w:rPr>
          <w:rFonts w:ascii="Times New Roman" w:hAnsi="Times New Roman" w:cs="Times New Roman"/>
        </w:rPr>
      </w:pPr>
    </w:p>
    <w:p w14:paraId="4B2DE049" w14:textId="20F63DF3" w:rsidR="0037296D" w:rsidRPr="005F0E6D" w:rsidRDefault="0037296D" w:rsidP="005F0E6D">
      <w:pPr>
        <w:spacing w:line="360" w:lineRule="auto"/>
        <w:jc w:val="center"/>
        <w:rPr>
          <w:rFonts w:ascii="Times New Roman" w:hAnsi="Times New Roman" w:cs="Times New Roman"/>
        </w:rPr>
      </w:pPr>
    </w:p>
    <w:p w14:paraId="7B30B03F" w14:textId="757EF163" w:rsidR="00F23EFB" w:rsidRPr="005F0E6D" w:rsidRDefault="00F23EFB" w:rsidP="005F0E6D">
      <w:pPr>
        <w:spacing w:line="360" w:lineRule="auto"/>
        <w:rPr>
          <w:rFonts w:ascii="Times New Roman" w:hAnsi="Times New Roman" w:cs="Times New Roman"/>
        </w:rPr>
      </w:pPr>
    </w:p>
    <w:p w14:paraId="4CE1EA67" w14:textId="162929F5" w:rsidR="0037296D" w:rsidRPr="005F0E6D" w:rsidRDefault="0037296D" w:rsidP="005F0E6D">
      <w:pPr>
        <w:spacing w:line="360" w:lineRule="auto"/>
        <w:rPr>
          <w:rFonts w:ascii="Times New Roman" w:hAnsi="Times New Roman" w:cs="Times New Roman"/>
        </w:rPr>
      </w:pPr>
    </w:p>
    <w:p w14:paraId="582352D6" w14:textId="03EFB7C3" w:rsidR="0037296D" w:rsidRPr="005F0E6D" w:rsidRDefault="0037296D" w:rsidP="005F0E6D">
      <w:pPr>
        <w:spacing w:line="360" w:lineRule="auto"/>
        <w:rPr>
          <w:rFonts w:ascii="Times New Roman" w:hAnsi="Times New Roman" w:cs="Times New Roman"/>
        </w:rPr>
      </w:pPr>
      <w:r w:rsidRPr="005F0E6D">
        <w:rPr>
          <w:rFonts w:ascii="Times New Roman" w:hAnsi="Times New Roman" w:cs="Times New Roman"/>
        </w:rPr>
        <w:br w:type="page"/>
      </w:r>
    </w:p>
    <w:p w14:paraId="004C4073" w14:textId="5EB41240" w:rsidR="00F21B12" w:rsidRPr="005F0E6D" w:rsidRDefault="00F21B12" w:rsidP="00D111BF">
      <w:pPr>
        <w:pStyle w:val="Heading1"/>
        <w:numPr>
          <w:ilvl w:val="0"/>
          <w:numId w:val="18"/>
        </w:numPr>
        <w:spacing w:line="360" w:lineRule="auto"/>
        <w:rPr>
          <w:rFonts w:ascii="Times New Roman" w:hAnsi="Times New Roman" w:cs="Times New Roman"/>
          <w:b/>
          <w:bCs/>
          <w:color w:val="auto"/>
        </w:rPr>
      </w:pPr>
      <w:bookmarkStart w:id="243" w:name="_Toc151041799"/>
      <w:r w:rsidRPr="005F0E6D">
        <w:rPr>
          <w:rFonts w:ascii="Times New Roman" w:hAnsi="Times New Roman" w:cs="Times New Roman"/>
          <w:b/>
          <w:bCs/>
          <w:color w:val="auto"/>
        </w:rPr>
        <w:lastRenderedPageBreak/>
        <w:t>Discussion</w:t>
      </w:r>
      <w:bookmarkEnd w:id="243"/>
    </w:p>
    <w:p w14:paraId="02C4508B" w14:textId="43627476" w:rsidR="00F21B12" w:rsidRPr="005F0E6D" w:rsidRDefault="00F21B12" w:rsidP="00D111BF">
      <w:pPr>
        <w:pStyle w:val="Heading1"/>
        <w:numPr>
          <w:ilvl w:val="0"/>
          <w:numId w:val="18"/>
        </w:numPr>
        <w:spacing w:line="360" w:lineRule="auto"/>
        <w:rPr>
          <w:rFonts w:ascii="Times New Roman" w:hAnsi="Times New Roman" w:cs="Times New Roman"/>
          <w:b/>
          <w:bCs/>
          <w:color w:val="auto"/>
        </w:rPr>
      </w:pPr>
      <w:bookmarkStart w:id="244" w:name="_Toc151041800"/>
      <w:r w:rsidRPr="005F0E6D">
        <w:rPr>
          <w:rFonts w:ascii="Times New Roman" w:hAnsi="Times New Roman" w:cs="Times New Roman"/>
          <w:b/>
          <w:bCs/>
          <w:color w:val="auto"/>
        </w:rPr>
        <w:t>Conclusion</w:t>
      </w:r>
      <w:bookmarkEnd w:id="244"/>
    </w:p>
    <w:p w14:paraId="642D1FD4" w14:textId="77777777" w:rsidR="00E93FC9" w:rsidRPr="005F0E6D" w:rsidRDefault="00E93FC9" w:rsidP="00D111BF">
      <w:pPr>
        <w:pStyle w:val="Heading1"/>
        <w:numPr>
          <w:ilvl w:val="0"/>
          <w:numId w:val="18"/>
        </w:numPr>
        <w:spacing w:line="360" w:lineRule="auto"/>
        <w:rPr>
          <w:rFonts w:ascii="Times New Roman" w:hAnsi="Times New Roman" w:cs="Times New Roman"/>
          <w:b/>
          <w:bCs/>
          <w:color w:val="auto"/>
        </w:rPr>
      </w:pPr>
      <w:bookmarkStart w:id="245" w:name="_Toc151041801"/>
      <w:r w:rsidRPr="005F0E6D">
        <w:rPr>
          <w:rFonts w:ascii="Times New Roman" w:hAnsi="Times New Roman" w:cs="Times New Roman"/>
          <w:b/>
          <w:bCs/>
          <w:color w:val="auto"/>
        </w:rPr>
        <w:t>References</w:t>
      </w:r>
      <w:bookmarkEnd w:id="245"/>
    </w:p>
    <w:p w14:paraId="322AF0C4" w14:textId="77777777" w:rsidR="00E93FC9" w:rsidRPr="005F0E6D" w:rsidRDefault="00E93FC9" w:rsidP="005F0E6D">
      <w:pPr>
        <w:spacing w:line="360" w:lineRule="auto"/>
        <w:rPr>
          <w:rFonts w:ascii="Times New Roman" w:hAnsi="Times New Roman" w:cs="Times New Roman"/>
          <w:b/>
        </w:rPr>
      </w:pPr>
    </w:p>
    <w:p w14:paraId="3463667F" w14:textId="77777777" w:rsidR="00E93FC9"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 xml:space="preserve">Britz P. J., Hecht T., Mangold S., 1997 Effect of temperature on growth, feed consumption and nutritional indices of </w:t>
      </w:r>
      <w:r w:rsidRPr="005F0E6D">
        <w:rPr>
          <w:rFonts w:ascii="Times New Roman" w:hAnsi="Times New Roman" w:cs="Times New Roman"/>
          <w:i/>
          <w:iCs/>
        </w:rPr>
        <w:t>Haliotis midae</w:t>
      </w:r>
      <w:r w:rsidRPr="005F0E6D">
        <w:rPr>
          <w:rFonts w:ascii="Times New Roman" w:hAnsi="Times New Roman" w:cs="Times New Roman"/>
        </w:rPr>
        <w:t xml:space="preserve"> fed a formulated diet. Aquaculture 152: 191–203.</w:t>
      </w:r>
    </w:p>
    <w:p w14:paraId="501FCB2A" w14:textId="1DD4430D" w:rsidR="00D97F69" w:rsidRDefault="00D97F69" w:rsidP="005F0E6D">
      <w:pPr>
        <w:spacing w:after="240" w:line="360" w:lineRule="auto"/>
        <w:ind w:left="360"/>
        <w:jc w:val="both"/>
        <w:rPr>
          <w:rFonts w:ascii="Times New Roman" w:hAnsi="Times New Roman" w:cs="Times New Roman"/>
        </w:rPr>
      </w:pPr>
      <w:r w:rsidRPr="00D97F69">
        <w:rPr>
          <w:rFonts w:ascii="Times New Roman" w:hAnsi="Times New Roman" w:cs="Times New Roman"/>
        </w:rPr>
        <w:t xml:space="preserve">Britz </w:t>
      </w:r>
      <w:proofErr w:type="spellStart"/>
      <w:proofErr w:type="gramStart"/>
      <w:r w:rsidRPr="00D97F69">
        <w:rPr>
          <w:rFonts w:ascii="Times New Roman" w:hAnsi="Times New Roman" w:cs="Times New Roman"/>
        </w:rPr>
        <w:t>P</w:t>
      </w:r>
      <w:r>
        <w:rPr>
          <w:rFonts w:ascii="Times New Roman" w:hAnsi="Times New Roman" w:cs="Times New Roman"/>
        </w:rPr>
        <w:t>.,</w:t>
      </w:r>
      <w:r w:rsidRPr="00D97F69">
        <w:rPr>
          <w:rFonts w:ascii="Times New Roman" w:hAnsi="Times New Roman" w:cs="Times New Roman"/>
        </w:rPr>
        <w:t>Venter</w:t>
      </w:r>
      <w:proofErr w:type="spellEnd"/>
      <w:proofErr w:type="gramEnd"/>
      <w:r>
        <w:rPr>
          <w:rFonts w:ascii="Times New Roman" w:hAnsi="Times New Roman" w:cs="Times New Roman"/>
        </w:rPr>
        <w:t xml:space="preserve"> S</w:t>
      </w:r>
      <w:r w:rsidRPr="00D97F69">
        <w:rPr>
          <w:rFonts w:ascii="Times New Roman" w:hAnsi="Times New Roman" w:cs="Times New Roman"/>
        </w:rPr>
        <w:t>.</w:t>
      </w:r>
      <w:r>
        <w:rPr>
          <w:rFonts w:ascii="Times New Roman" w:hAnsi="Times New Roman" w:cs="Times New Roman"/>
        </w:rPr>
        <w:t>,</w:t>
      </w:r>
      <w:r w:rsidRPr="00D97F69">
        <w:rPr>
          <w:rFonts w:ascii="Times New Roman" w:hAnsi="Times New Roman" w:cs="Times New Roman"/>
        </w:rPr>
        <w:t xml:space="preserve"> 2016. Aquaculture Review: South Africa. World Aquaculture</w:t>
      </w:r>
      <w:r>
        <w:rPr>
          <w:rFonts w:ascii="Times New Roman" w:hAnsi="Times New Roman" w:cs="Times New Roman"/>
        </w:rPr>
        <w:t xml:space="preserve">: </w:t>
      </w:r>
      <w:r w:rsidRPr="00D97F69">
        <w:rPr>
          <w:rFonts w:ascii="Times New Roman" w:hAnsi="Times New Roman" w:cs="Times New Roman"/>
        </w:rPr>
        <w:t>20-28.</w:t>
      </w:r>
    </w:p>
    <w:p w14:paraId="37BD3433" w14:textId="79925BE8" w:rsidR="001F05B9" w:rsidRPr="005F0E6D" w:rsidRDefault="001F05B9" w:rsidP="001F05B9">
      <w:pPr>
        <w:spacing w:after="240" w:line="360" w:lineRule="auto"/>
        <w:ind w:left="360"/>
        <w:jc w:val="both"/>
        <w:rPr>
          <w:rFonts w:ascii="Times New Roman" w:hAnsi="Times New Roman" w:cs="Times New Roman"/>
        </w:rPr>
      </w:pPr>
      <w:r w:rsidRPr="001F05B9">
        <w:rPr>
          <w:rFonts w:ascii="Times New Roman" w:hAnsi="Times New Roman" w:cs="Times New Roman"/>
        </w:rPr>
        <w:t>Bucke D.</w:t>
      </w:r>
      <w:r>
        <w:rPr>
          <w:rFonts w:ascii="Times New Roman" w:hAnsi="Times New Roman" w:cs="Times New Roman"/>
        </w:rPr>
        <w:t>,</w:t>
      </w:r>
      <w:r w:rsidRPr="001F05B9">
        <w:rPr>
          <w:rFonts w:ascii="Times New Roman" w:hAnsi="Times New Roman" w:cs="Times New Roman"/>
        </w:rPr>
        <w:t xml:space="preserve"> 1989. Histology. In B. Austin &amp; D. A. Austin (Eds.), Methods</w:t>
      </w:r>
      <w:r>
        <w:rPr>
          <w:rFonts w:ascii="Times New Roman" w:hAnsi="Times New Roman" w:cs="Times New Roman"/>
        </w:rPr>
        <w:t xml:space="preserve"> </w:t>
      </w:r>
      <w:r w:rsidRPr="001F05B9">
        <w:rPr>
          <w:rFonts w:ascii="Times New Roman" w:hAnsi="Times New Roman" w:cs="Times New Roman"/>
        </w:rPr>
        <w:t>for the microbiological examination of fish and shellfish (pp. 69–97).</w:t>
      </w:r>
      <w:r>
        <w:rPr>
          <w:rFonts w:ascii="Times New Roman" w:hAnsi="Times New Roman" w:cs="Times New Roman"/>
        </w:rPr>
        <w:t xml:space="preserve"> </w:t>
      </w:r>
      <w:r w:rsidRPr="001F05B9">
        <w:rPr>
          <w:rFonts w:ascii="Times New Roman" w:hAnsi="Times New Roman" w:cs="Times New Roman"/>
        </w:rPr>
        <w:t>Chichester: Ellis Horwood.</w:t>
      </w:r>
    </w:p>
    <w:p w14:paraId="645FE110" w14:textId="77777777"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 xml:space="preserve">Day E., Branch G. M., 2000 Relationships between recruits of abalone </w:t>
      </w:r>
      <w:r w:rsidRPr="005F0E6D">
        <w:rPr>
          <w:rFonts w:ascii="Times New Roman" w:hAnsi="Times New Roman" w:cs="Times New Roman"/>
          <w:i/>
          <w:iCs/>
        </w:rPr>
        <w:t>Haliotis midae</w:t>
      </w:r>
      <w:r w:rsidRPr="005F0E6D">
        <w:rPr>
          <w:rFonts w:ascii="Times New Roman" w:hAnsi="Times New Roman" w:cs="Times New Roman"/>
        </w:rPr>
        <w:t xml:space="preserve">, encrusting corallines and the sea urchin </w:t>
      </w:r>
      <w:r w:rsidRPr="005F0E6D">
        <w:rPr>
          <w:rFonts w:ascii="Times New Roman" w:hAnsi="Times New Roman" w:cs="Times New Roman"/>
          <w:i/>
          <w:iCs/>
        </w:rPr>
        <w:t>Parechinus angulosus</w:t>
      </w:r>
      <w:r w:rsidRPr="005F0E6D">
        <w:rPr>
          <w:rFonts w:ascii="Times New Roman" w:hAnsi="Times New Roman" w:cs="Times New Roman"/>
        </w:rPr>
        <w:t>. South African Journal of Marine Science: 137–144.</w:t>
      </w:r>
    </w:p>
    <w:p w14:paraId="4D4A153A" w14:textId="77777777"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 xml:space="preserve">Day E., Branch G. M., 2002a Influences of the sea urchin </w:t>
      </w:r>
      <w:r w:rsidRPr="005F0E6D">
        <w:rPr>
          <w:rFonts w:ascii="Times New Roman" w:hAnsi="Times New Roman" w:cs="Times New Roman"/>
          <w:i/>
          <w:iCs/>
        </w:rPr>
        <w:t>Parechinus angulosus</w:t>
      </w:r>
      <w:r w:rsidRPr="005F0E6D">
        <w:rPr>
          <w:rFonts w:ascii="Times New Roman" w:hAnsi="Times New Roman" w:cs="Times New Roman"/>
        </w:rPr>
        <w:t xml:space="preserve"> (Leske) on the feeding behaviour and activity rhythms of juveniles of the South African abalone </w:t>
      </w:r>
      <w:r w:rsidRPr="005F0E6D">
        <w:rPr>
          <w:rFonts w:ascii="Times New Roman" w:hAnsi="Times New Roman" w:cs="Times New Roman"/>
          <w:i/>
          <w:iCs/>
        </w:rPr>
        <w:t>Haliotis midae</w:t>
      </w:r>
      <w:r w:rsidRPr="005F0E6D">
        <w:rPr>
          <w:rFonts w:ascii="Times New Roman" w:hAnsi="Times New Roman" w:cs="Times New Roman"/>
        </w:rPr>
        <w:t xml:space="preserve"> Linn. Journal of Experimental Marine Biology and Ecology 276: 1–17.</w:t>
      </w:r>
    </w:p>
    <w:p w14:paraId="2E1D39EC" w14:textId="77777777" w:rsidR="00E93FC9"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Day E., Branch G. M., 2002b. Effects of sea urchins (</w:t>
      </w:r>
      <w:r w:rsidRPr="005F0E6D">
        <w:rPr>
          <w:rFonts w:ascii="Times New Roman" w:hAnsi="Times New Roman" w:cs="Times New Roman"/>
          <w:i/>
          <w:iCs/>
        </w:rPr>
        <w:t>Parechinus angulosus</w:t>
      </w:r>
      <w:r w:rsidRPr="005F0E6D">
        <w:rPr>
          <w:rFonts w:ascii="Times New Roman" w:hAnsi="Times New Roman" w:cs="Times New Roman"/>
        </w:rPr>
        <w:t>) on recruits and juveniles of abalone (</w:t>
      </w:r>
      <w:r w:rsidRPr="005F0E6D">
        <w:rPr>
          <w:rFonts w:ascii="Times New Roman" w:hAnsi="Times New Roman" w:cs="Times New Roman"/>
          <w:i/>
          <w:iCs/>
        </w:rPr>
        <w:t>Haliotis midae</w:t>
      </w:r>
      <w:r w:rsidRPr="005F0E6D">
        <w:rPr>
          <w:rFonts w:ascii="Times New Roman" w:hAnsi="Times New Roman" w:cs="Times New Roman"/>
        </w:rPr>
        <w:t>). Ecological Monographs 72: 133–149.</w:t>
      </w:r>
    </w:p>
    <w:p w14:paraId="7F6A64BD" w14:textId="0BEBA7C8" w:rsidR="004C44FA" w:rsidRDefault="004C44FA" w:rsidP="005F0E6D">
      <w:pPr>
        <w:spacing w:after="240" w:line="360" w:lineRule="auto"/>
        <w:ind w:left="360"/>
        <w:jc w:val="both"/>
        <w:rPr>
          <w:rFonts w:ascii="Times New Roman" w:hAnsi="Times New Roman" w:cs="Times New Roman"/>
        </w:rPr>
      </w:pPr>
      <w:r w:rsidRPr="004C44FA">
        <w:rPr>
          <w:rFonts w:ascii="Times New Roman" w:hAnsi="Times New Roman" w:cs="Times New Roman"/>
        </w:rPr>
        <w:t>De Vos</w:t>
      </w:r>
      <w:r>
        <w:rPr>
          <w:rFonts w:ascii="Times New Roman" w:hAnsi="Times New Roman" w:cs="Times New Roman"/>
        </w:rPr>
        <w:t xml:space="preserve"> </w:t>
      </w:r>
      <w:r w:rsidRPr="004C44FA">
        <w:rPr>
          <w:rFonts w:ascii="Times New Roman" w:hAnsi="Times New Roman" w:cs="Times New Roman"/>
        </w:rPr>
        <w:t>B.</w:t>
      </w:r>
      <w:r>
        <w:rPr>
          <w:rFonts w:ascii="Times New Roman" w:hAnsi="Times New Roman" w:cs="Times New Roman"/>
        </w:rPr>
        <w:t xml:space="preserve"> </w:t>
      </w:r>
      <w:r w:rsidRPr="004C44FA">
        <w:rPr>
          <w:rFonts w:ascii="Times New Roman" w:hAnsi="Times New Roman" w:cs="Times New Roman"/>
        </w:rPr>
        <w:t>C.</w:t>
      </w:r>
      <w:r>
        <w:rPr>
          <w:rFonts w:ascii="Times New Roman" w:hAnsi="Times New Roman" w:cs="Times New Roman"/>
        </w:rPr>
        <w:t xml:space="preserve">, Cyrus M. D., Macey B. M., Batik T., Bolton J. J., </w:t>
      </w:r>
      <w:r w:rsidRPr="004C44FA">
        <w:rPr>
          <w:rFonts w:ascii="Times New Roman" w:hAnsi="Times New Roman" w:cs="Times New Roman"/>
        </w:rPr>
        <w:t>2023</w:t>
      </w:r>
      <w:r>
        <w:rPr>
          <w:rFonts w:ascii="Times New Roman" w:hAnsi="Times New Roman" w:cs="Times New Roman"/>
        </w:rPr>
        <w:t>.</w:t>
      </w:r>
      <w:r w:rsidRPr="004C44FA">
        <w:rPr>
          <w:rFonts w:ascii="Times New Roman" w:hAnsi="Times New Roman" w:cs="Times New Roman"/>
        </w:rPr>
        <w:t xml:space="preserve"> Combining computer vision and standardised protocols for improved measurement of live sea urchins for research and industry</w:t>
      </w:r>
      <w:r>
        <w:rPr>
          <w:rFonts w:ascii="Times New Roman" w:hAnsi="Times New Roman" w:cs="Times New Roman"/>
        </w:rPr>
        <w:t>.</w:t>
      </w:r>
      <w:r w:rsidRPr="004C44FA">
        <w:rPr>
          <w:rFonts w:ascii="Times New Roman" w:hAnsi="Times New Roman" w:cs="Times New Roman"/>
        </w:rPr>
        <w:t xml:space="preserve"> Aquaculture, Fish and Fisheries</w:t>
      </w:r>
      <w:r>
        <w:rPr>
          <w:rFonts w:ascii="Times New Roman" w:hAnsi="Times New Roman" w:cs="Times New Roman"/>
        </w:rPr>
        <w:t xml:space="preserve">. </w:t>
      </w:r>
      <w:hyperlink r:id="rId26" w:history="1">
        <w:r w:rsidRPr="00C76F4B">
          <w:rPr>
            <w:rStyle w:val="Hyperlink"/>
            <w:rFonts w:ascii="Times New Roman" w:hAnsi="Times New Roman" w:cs="Times New Roman"/>
          </w:rPr>
          <w:t>https://doi.org/10.1002/aff2.137</w:t>
        </w:r>
      </w:hyperlink>
      <w:r>
        <w:rPr>
          <w:rFonts w:ascii="Times New Roman" w:hAnsi="Times New Roman" w:cs="Times New Roman"/>
        </w:rPr>
        <w:t xml:space="preserve"> </w:t>
      </w:r>
    </w:p>
    <w:p w14:paraId="59247046" w14:textId="65F40984" w:rsidR="005608D2" w:rsidRDefault="00F673D9" w:rsidP="005608D2">
      <w:pPr>
        <w:spacing w:after="240" w:line="360" w:lineRule="auto"/>
        <w:ind w:left="360"/>
        <w:jc w:val="both"/>
        <w:rPr>
          <w:rFonts w:ascii="Times New Roman" w:hAnsi="Times New Roman" w:cs="Times New Roman"/>
        </w:rPr>
      </w:pPr>
      <w:r w:rsidRPr="005F0E6D">
        <w:rPr>
          <w:rFonts w:ascii="Times New Roman" w:hAnsi="Times New Roman" w:cs="Times New Roman"/>
        </w:rPr>
        <w:t xml:space="preserve">FAO, 2022. The State of World Fisheries and Aquaculture 2022. Towards Blue Transformation. Rome, FAO.  </w:t>
      </w:r>
      <w:hyperlink r:id="rId27" w:history="1">
        <w:r w:rsidRPr="005F0E6D">
          <w:rPr>
            <w:rStyle w:val="Hyperlink"/>
            <w:rFonts w:ascii="Times New Roman" w:hAnsi="Times New Roman" w:cs="Times New Roman"/>
          </w:rPr>
          <w:t>https://doi.org/10.4060/cc0461en</w:t>
        </w:r>
      </w:hyperlink>
      <w:r w:rsidRPr="005F0E6D">
        <w:rPr>
          <w:rFonts w:ascii="Times New Roman" w:hAnsi="Times New Roman" w:cs="Times New Roman"/>
        </w:rPr>
        <w:t xml:space="preserve"> </w:t>
      </w:r>
    </w:p>
    <w:p w14:paraId="3D879BC5" w14:textId="4C487299" w:rsidR="005608D2" w:rsidRPr="005F0E6D" w:rsidRDefault="005608D2" w:rsidP="005608D2">
      <w:pPr>
        <w:spacing w:after="240" w:line="360" w:lineRule="auto"/>
        <w:ind w:left="360"/>
        <w:jc w:val="both"/>
        <w:rPr>
          <w:rFonts w:ascii="Times New Roman" w:hAnsi="Times New Roman" w:cs="Times New Roman"/>
        </w:rPr>
      </w:pPr>
      <w:r w:rsidRPr="005608D2">
        <w:rPr>
          <w:rFonts w:ascii="Times New Roman" w:hAnsi="Times New Roman" w:cs="Times New Roman"/>
        </w:rPr>
        <w:t>Fox J</w:t>
      </w:r>
      <w:r>
        <w:rPr>
          <w:rFonts w:ascii="Times New Roman" w:hAnsi="Times New Roman" w:cs="Times New Roman"/>
        </w:rPr>
        <w:t>.</w:t>
      </w:r>
      <w:r w:rsidRPr="005608D2">
        <w:rPr>
          <w:rFonts w:ascii="Times New Roman" w:hAnsi="Times New Roman" w:cs="Times New Roman"/>
        </w:rPr>
        <w:t>, Weisberg S</w:t>
      </w:r>
      <w:r>
        <w:rPr>
          <w:rFonts w:ascii="Times New Roman" w:hAnsi="Times New Roman" w:cs="Times New Roman"/>
        </w:rPr>
        <w:t>.</w:t>
      </w:r>
      <w:r w:rsidRPr="005608D2">
        <w:rPr>
          <w:rFonts w:ascii="Times New Roman" w:hAnsi="Times New Roman" w:cs="Times New Roman"/>
        </w:rPr>
        <w:t xml:space="preserve"> 2019. An R Companion to Applied Regression</w:t>
      </w:r>
      <w:r>
        <w:rPr>
          <w:rFonts w:ascii="Times New Roman" w:hAnsi="Times New Roman" w:cs="Times New Roman"/>
        </w:rPr>
        <w:t>.</w:t>
      </w:r>
      <w:r w:rsidRPr="005608D2">
        <w:rPr>
          <w:rFonts w:ascii="Times New Roman" w:hAnsi="Times New Roman" w:cs="Times New Roman"/>
        </w:rPr>
        <w:t xml:space="preserve"> Third edition. Sage, Thousand Oaks CA.</w:t>
      </w:r>
      <w:r>
        <w:rPr>
          <w:rFonts w:ascii="Times New Roman" w:hAnsi="Times New Roman" w:cs="Times New Roman"/>
        </w:rPr>
        <w:t xml:space="preserve"> </w:t>
      </w:r>
      <w:hyperlink r:id="rId28" w:history="1">
        <w:r w:rsidRPr="002D3E1E">
          <w:rPr>
            <w:rStyle w:val="Hyperlink"/>
            <w:rFonts w:ascii="Times New Roman" w:hAnsi="Times New Roman" w:cs="Times New Roman"/>
          </w:rPr>
          <w:t>https://socialsciences.mcmaster.ca/jfox/Books/Companion/</w:t>
        </w:r>
      </w:hyperlink>
      <w:r>
        <w:rPr>
          <w:rFonts w:ascii="Times New Roman" w:hAnsi="Times New Roman" w:cs="Times New Roman"/>
        </w:rPr>
        <w:t xml:space="preserve"> </w:t>
      </w:r>
    </w:p>
    <w:p w14:paraId="3243E322" w14:textId="77777777"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 xml:space="preserve">Fricke A. H., 1980. Aspects of Population Structure of </w:t>
      </w:r>
      <w:r w:rsidRPr="005F0E6D">
        <w:rPr>
          <w:rFonts w:ascii="Times New Roman" w:hAnsi="Times New Roman" w:cs="Times New Roman"/>
          <w:i/>
          <w:iCs/>
        </w:rPr>
        <w:t>Parechinus Angulosus</w:t>
      </w:r>
      <w:r w:rsidRPr="005F0E6D">
        <w:rPr>
          <w:rFonts w:ascii="Times New Roman" w:hAnsi="Times New Roman" w:cs="Times New Roman"/>
        </w:rPr>
        <w:t xml:space="preserve"> (Leske), Around the Cape Peninsula. South African Journal of Zoology 15: 177–185.</w:t>
      </w:r>
    </w:p>
    <w:p w14:paraId="716D655E" w14:textId="77777777"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lastRenderedPageBreak/>
        <w:t>Granada L., Sousa N., Lopes S., Lemos M. F. L., 2016 Is integrated multitrophic aquaculture the solution to the sectors’ major challenges? – a review. Reviews in Aquaculture 8: 283–300.</w:t>
      </w:r>
    </w:p>
    <w:p w14:paraId="0CD6B512" w14:textId="77777777"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Kang K. H., Kwon J. Y., Kim Y. M., 2003 A beneficial co-</w:t>
      </w:r>
      <w:proofErr w:type="gramStart"/>
      <w:r w:rsidRPr="005F0E6D">
        <w:rPr>
          <w:rFonts w:ascii="Times New Roman" w:hAnsi="Times New Roman" w:cs="Times New Roman"/>
        </w:rPr>
        <w:t>culture :</w:t>
      </w:r>
      <w:proofErr w:type="gramEnd"/>
      <w:r w:rsidRPr="005F0E6D">
        <w:rPr>
          <w:rFonts w:ascii="Times New Roman" w:hAnsi="Times New Roman" w:cs="Times New Roman"/>
        </w:rPr>
        <w:t xml:space="preserve"> charm abalone </w:t>
      </w:r>
      <w:proofErr w:type="spellStart"/>
      <w:r w:rsidRPr="005F0E6D">
        <w:rPr>
          <w:rFonts w:ascii="Times New Roman" w:hAnsi="Times New Roman" w:cs="Times New Roman"/>
          <w:i/>
          <w:iCs/>
        </w:rPr>
        <w:t>Haliotis</w:t>
      </w:r>
      <w:proofErr w:type="spellEnd"/>
      <w:r w:rsidRPr="005F0E6D">
        <w:rPr>
          <w:rFonts w:ascii="Times New Roman" w:hAnsi="Times New Roman" w:cs="Times New Roman"/>
          <w:i/>
          <w:iCs/>
        </w:rPr>
        <w:t xml:space="preserve"> discus </w:t>
      </w:r>
      <w:proofErr w:type="spellStart"/>
      <w:r w:rsidRPr="005F0E6D">
        <w:rPr>
          <w:rFonts w:ascii="Times New Roman" w:hAnsi="Times New Roman" w:cs="Times New Roman"/>
          <w:i/>
          <w:iCs/>
        </w:rPr>
        <w:t>hannai</w:t>
      </w:r>
      <w:proofErr w:type="spellEnd"/>
      <w:r w:rsidRPr="005F0E6D">
        <w:rPr>
          <w:rFonts w:ascii="Times New Roman" w:hAnsi="Times New Roman" w:cs="Times New Roman"/>
        </w:rPr>
        <w:t xml:space="preserve"> and sea cucumber </w:t>
      </w:r>
      <w:proofErr w:type="spellStart"/>
      <w:r w:rsidRPr="005F0E6D">
        <w:rPr>
          <w:rFonts w:ascii="Times New Roman" w:hAnsi="Times New Roman" w:cs="Times New Roman"/>
          <w:i/>
          <w:iCs/>
        </w:rPr>
        <w:t>Stichopus</w:t>
      </w:r>
      <w:proofErr w:type="spellEnd"/>
      <w:r w:rsidRPr="005F0E6D">
        <w:rPr>
          <w:rFonts w:ascii="Times New Roman" w:hAnsi="Times New Roman" w:cs="Times New Roman"/>
          <w:i/>
          <w:iCs/>
        </w:rPr>
        <w:t xml:space="preserve"> japonicus</w:t>
      </w:r>
      <w:r w:rsidRPr="005F0E6D">
        <w:rPr>
          <w:rFonts w:ascii="Times New Roman" w:hAnsi="Times New Roman" w:cs="Times New Roman"/>
        </w:rPr>
        <w:t>. Aquaculture 216: 87–93.</w:t>
      </w:r>
    </w:p>
    <w:p w14:paraId="23ED3900" w14:textId="3D2B06EB"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 xml:space="preserve">Kim T., Yoon H.S., Shin S., Oh M.H., Kwon I., Lee J., Choi S. D., Jeong K. S., 2015 Physical and biological evaluation of co-culture cage systems for grow-out of juvenile abalone, </w:t>
      </w:r>
      <w:proofErr w:type="spellStart"/>
      <w:r w:rsidRPr="005F0E6D">
        <w:rPr>
          <w:rFonts w:ascii="Times New Roman" w:hAnsi="Times New Roman" w:cs="Times New Roman"/>
          <w:i/>
          <w:iCs/>
        </w:rPr>
        <w:t>Haliotis</w:t>
      </w:r>
      <w:proofErr w:type="spellEnd"/>
      <w:r w:rsidRPr="005F0E6D">
        <w:rPr>
          <w:rFonts w:ascii="Times New Roman" w:hAnsi="Times New Roman" w:cs="Times New Roman"/>
          <w:i/>
          <w:iCs/>
        </w:rPr>
        <w:t xml:space="preserve"> discus </w:t>
      </w:r>
      <w:proofErr w:type="spellStart"/>
      <w:r w:rsidRPr="005F0E6D">
        <w:rPr>
          <w:rFonts w:ascii="Times New Roman" w:hAnsi="Times New Roman" w:cs="Times New Roman"/>
          <w:i/>
          <w:iCs/>
        </w:rPr>
        <w:t>hannai</w:t>
      </w:r>
      <w:proofErr w:type="spellEnd"/>
      <w:r w:rsidRPr="005F0E6D">
        <w:rPr>
          <w:rFonts w:ascii="Times New Roman" w:hAnsi="Times New Roman" w:cs="Times New Roman"/>
        </w:rPr>
        <w:t xml:space="preserve">, with juvenile sea cucumber, </w:t>
      </w:r>
      <w:proofErr w:type="spellStart"/>
      <w:r w:rsidRPr="005F0E6D">
        <w:rPr>
          <w:rFonts w:ascii="Times New Roman" w:hAnsi="Times New Roman" w:cs="Times New Roman"/>
          <w:i/>
          <w:iCs/>
        </w:rPr>
        <w:t>Apostichopus</w:t>
      </w:r>
      <w:proofErr w:type="spellEnd"/>
      <w:r w:rsidRPr="005F0E6D">
        <w:rPr>
          <w:rFonts w:ascii="Times New Roman" w:hAnsi="Times New Roman" w:cs="Times New Roman"/>
          <w:i/>
          <w:iCs/>
        </w:rPr>
        <w:t xml:space="preserve"> japonicus</w:t>
      </w:r>
      <w:r w:rsidRPr="005F0E6D">
        <w:rPr>
          <w:rFonts w:ascii="Times New Roman" w:hAnsi="Times New Roman" w:cs="Times New Roman"/>
        </w:rPr>
        <w:t xml:space="preserve"> (Selenka), with CFD analysis and indoor seawater tanks. Aquaculture 447: 86–101.</w:t>
      </w:r>
    </w:p>
    <w:p w14:paraId="5EB07716" w14:textId="0DFD08BB"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Mayfield S., Branch G.</w:t>
      </w:r>
      <w:r w:rsidR="00C367B0">
        <w:rPr>
          <w:rFonts w:ascii="Times New Roman" w:hAnsi="Times New Roman" w:cs="Times New Roman"/>
        </w:rPr>
        <w:t xml:space="preserve"> </w:t>
      </w:r>
      <w:r w:rsidRPr="005F0E6D">
        <w:rPr>
          <w:rFonts w:ascii="Times New Roman" w:hAnsi="Times New Roman" w:cs="Times New Roman"/>
        </w:rPr>
        <w:t>M.</w:t>
      </w:r>
      <w:r w:rsidR="00C367B0">
        <w:rPr>
          <w:rFonts w:ascii="Times New Roman" w:hAnsi="Times New Roman" w:cs="Times New Roman"/>
        </w:rPr>
        <w:t>,</w:t>
      </w:r>
      <w:r w:rsidRPr="005F0E6D">
        <w:rPr>
          <w:rFonts w:ascii="Times New Roman" w:hAnsi="Times New Roman" w:cs="Times New Roman"/>
        </w:rPr>
        <w:t xml:space="preserve"> Cockcroft A.</w:t>
      </w:r>
      <w:r w:rsidR="00C367B0">
        <w:rPr>
          <w:rFonts w:ascii="Times New Roman" w:hAnsi="Times New Roman" w:cs="Times New Roman"/>
        </w:rPr>
        <w:t xml:space="preserve"> </w:t>
      </w:r>
      <w:r w:rsidRPr="005F0E6D">
        <w:rPr>
          <w:rFonts w:ascii="Times New Roman" w:hAnsi="Times New Roman" w:cs="Times New Roman"/>
        </w:rPr>
        <w:t xml:space="preserve">C., 2000. Relationships among diet, growth rate, and food availability for the South African rock lobster, </w:t>
      </w:r>
      <w:proofErr w:type="spellStart"/>
      <w:r w:rsidRPr="005F0E6D">
        <w:rPr>
          <w:rFonts w:ascii="Times New Roman" w:hAnsi="Times New Roman" w:cs="Times New Roman"/>
          <w:i/>
          <w:iCs/>
        </w:rPr>
        <w:t>Jasus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lalandii</w:t>
      </w:r>
      <w:proofErr w:type="spellEnd"/>
      <w:r w:rsidRPr="005F0E6D">
        <w:rPr>
          <w:rFonts w:ascii="Times New Roman" w:hAnsi="Times New Roman" w:cs="Times New Roman"/>
        </w:rPr>
        <w:t xml:space="preserve"> (Decapoda, </w:t>
      </w:r>
      <w:proofErr w:type="spellStart"/>
      <w:r w:rsidRPr="005F0E6D">
        <w:rPr>
          <w:rFonts w:ascii="Times New Roman" w:hAnsi="Times New Roman" w:cs="Times New Roman"/>
        </w:rPr>
        <w:t>Palinuridea</w:t>
      </w:r>
      <w:proofErr w:type="spellEnd"/>
      <w:r w:rsidRPr="005F0E6D">
        <w:rPr>
          <w:rFonts w:ascii="Times New Roman" w:hAnsi="Times New Roman" w:cs="Times New Roman"/>
        </w:rPr>
        <w:t xml:space="preserve">). </w:t>
      </w:r>
      <w:proofErr w:type="spellStart"/>
      <w:r w:rsidRPr="005F0E6D">
        <w:rPr>
          <w:rFonts w:ascii="Times New Roman" w:hAnsi="Times New Roman" w:cs="Times New Roman"/>
        </w:rPr>
        <w:t>Crustaceana</w:t>
      </w:r>
      <w:proofErr w:type="spellEnd"/>
      <w:r w:rsidRPr="005F0E6D">
        <w:rPr>
          <w:rFonts w:ascii="Times New Roman" w:hAnsi="Times New Roman" w:cs="Times New Roman"/>
        </w:rPr>
        <w:t>, pp.815-834.</w:t>
      </w:r>
    </w:p>
    <w:p w14:paraId="32D568C6" w14:textId="3E8F497F" w:rsidR="00E93FC9" w:rsidRDefault="00E93FC9" w:rsidP="005F0E6D">
      <w:pPr>
        <w:spacing w:after="240" w:line="360" w:lineRule="auto"/>
        <w:ind w:left="360"/>
        <w:jc w:val="both"/>
        <w:rPr>
          <w:rFonts w:ascii="Times New Roman" w:hAnsi="Times New Roman" w:cs="Times New Roman"/>
        </w:rPr>
      </w:pPr>
      <w:proofErr w:type="spellStart"/>
      <w:r w:rsidRPr="005F0E6D">
        <w:rPr>
          <w:rFonts w:ascii="Times New Roman" w:hAnsi="Times New Roman" w:cs="Times New Roman"/>
        </w:rPr>
        <w:t>Nepgen</w:t>
      </w:r>
      <w:proofErr w:type="spellEnd"/>
      <w:r w:rsidRPr="005F0E6D">
        <w:rPr>
          <w:rFonts w:ascii="Times New Roman" w:hAnsi="Times New Roman" w:cs="Times New Roman"/>
        </w:rPr>
        <w:t xml:space="preserve"> C.</w:t>
      </w:r>
      <w:r w:rsidR="00C367B0">
        <w:rPr>
          <w:rFonts w:ascii="Times New Roman" w:hAnsi="Times New Roman" w:cs="Times New Roman"/>
        </w:rPr>
        <w:t xml:space="preserve"> </w:t>
      </w:r>
      <w:r w:rsidRPr="005F0E6D">
        <w:rPr>
          <w:rFonts w:ascii="Times New Roman" w:hAnsi="Times New Roman" w:cs="Times New Roman"/>
        </w:rPr>
        <w:t>S., 1982. Diet of predatory and reef fish in False Bay and possible effects of pelagic purse-seining on their food supply. Fisheries bulletin: Contributions to oceanography and fisheries biology-Republic of South Africa, Dept. of Agriculture and Fisheries.</w:t>
      </w:r>
    </w:p>
    <w:p w14:paraId="19C8CD54" w14:textId="674760E1" w:rsidR="00C367B0" w:rsidRDefault="00C367B0" w:rsidP="00C367B0">
      <w:pPr>
        <w:spacing w:after="240" w:line="360" w:lineRule="auto"/>
        <w:ind w:left="360"/>
        <w:rPr>
          <w:rFonts w:ascii="Times New Roman" w:hAnsi="Times New Roman" w:cs="Times New Roman"/>
        </w:rPr>
      </w:pPr>
      <w:proofErr w:type="spellStart"/>
      <w:r w:rsidRPr="00C367B0">
        <w:rPr>
          <w:rFonts w:ascii="Times New Roman" w:hAnsi="Times New Roman" w:cs="Times New Roman"/>
        </w:rPr>
        <w:t>Onomu</w:t>
      </w:r>
      <w:proofErr w:type="spellEnd"/>
      <w:r w:rsidRPr="00C367B0">
        <w:rPr>
          <w:rFonts w:ascii="Times New Roman" w:hAnsi="Times New Roman" w:cs="Times New Roman"/>
        </w:rPr>
        <w:t xml:space="preserve"> A.</w:t>
      </w:r>
      <w:r>
        <w:rPr>
          <w:rFonts w:ascii="Times New Roman" w:hAnsi="Times New Roman" w:cs="Times New Roman"/>
        </w:rPr>
        <w:t xml:space="preserve"> </w:t>
      </w:r>
      <w:r w:rsidRPr="00C367B0">
        <w:rPr>
          <w:rFonts w:ascii="Times New Roman" w:hAnsi="Times New Roman" w:cs="Times New Roman"/>
        </w:rPr>
        <w:t>J.</w:t>
      </w:r>
      <w:r>
        <w:rPr>
          <w:rFonts w:ascii="Times New Roman" w:hAnsi="Times New Roman" w:cs="Times New Roman"/>
        </w:rPr>
        <w:t xml:space="preserve">, Vine N. G., Cyrus M. D., Macey B. M., Bolton J. J., </w:t>
      </w:r>
      <w:r w:rsidRPr="00C367B0">
        <w:rPr>
          <w:rFonts w:ascii="Times New Roman" w:hAnsi="Times New Roman" w:cs="Times New Roman"/>
        </w:rPr>
        <w:t>2020</w:t>
      </w:r>
      <w:r>
        <w:rPr>
          <w:rFonts w:ascii="Times New Roman" w:hAnsi="Times New Roman" w:cs="Times New Roman"/>
        </w:rPr>
        <w:t>.</w:t>
      </w:r>
      <w:r w:rsidRPr="00C367B0">
        <w:rPr>
          <w:rFonts w:ascii="Times New Roman" w:hAnsi="Times New Roman" w:cs="Times New Roman"/>
        </w:rPr>
        <w:t xml:space="preserve"> The effect of fresh seaweed and a formulated diet supplemented with seaweed on the growth and gonad quality of the collector sea urchin</w:t>
      </w:r>
      <w:r>
        <w:rPr>
          <w:rFonts w:ascii="Times New Roman" w:hAnsi="Times New Roman" w:cs="Times New Roman"/>
        </w:rPr>
        <w:t xml:space="preserve"> </w:t>
      </w:r>
      <w:r w:rsidRPr="00C367B0">
        <w:rPr>
          <w:rFonts w:ascii="Times New Roman" w:hAnsi="Times New Roman" w:cs="Times New Roman"/>
          <w:i/>
          <w:iCs/>
        </w:rPr>
        <w:t>Tripneustes gratilla</w:t>
      </w:r>
      <w:r w:rsidRPr="00C367B0">
        <w:rPr>
          <w:rFonts w:ascii="Times New Roman" w:hAnsi="Times New Roman" w:cs="Times New Roman"/>
        </w:rPr>
        <w:t>, under farm conditions, Aquaculture Research, 51(10)</w:t>
      </w:r>
      <w:r>
        <w:rPr>
          <w:rFonts w:ascii="Times New Roman" w:hAnsi="Times New Roman" w:cs="Times New Roman"/>
        </w:rPr>
        <w:t xml:space="preserve">: </w:t>
      </w:r>
      <w:r w:rsidRPr="00C367B0">
        <w:rPr>
          <w:rFonts w:ascii="Times New Roman" w:hAnsi="Times New Roman" w:cs="Times New Roman"/>
        </w:rPr>
        <w:t xml:space="preserve">4087–4102. </w:t>
      </w:r>
      <w:hyperlink r:id="rId29" w:history="1">
        <w:r w:rsidRPr="00FE4173">
          <w:rPr>
            <w:rStyle w:val="Hyperlink"/>
            <w:rFonts w:ascii="Times New Roman" w:hAnsi="Times New Roman" w:cs="Times New Roman"/>
          </w:rPr>
          <w:t>https://doi.org/10.1111/are.14752</w:t>
        </w:r>
      </w:hyperlink>
      <w:r>
        <w:rPr>
          <w:rFonts w:ascii="Times New Roman" w:hAnsi="Times New Roman" w:cs="Times New Roman"/>
        </w:rPr>
        <w:t xml:space="preserve"> </w:t>
      </w:r>
    </w:p>
    <w:p w14:paraId="2F1D84AA" w14:textId="59731BB1" w:rsidR="005B04B0" w:rsidRDefault="005B04B0" w:rsidP="005B04B0">
      <w:pPr>
        <w:spacing w:after="240" w:line="360" w:lineRule="auto"/>
        <w:ind w:left="360"/>
        <w:rPr>
          <w:rFonts w:ascii="Times New Roman" w:hAnsi="Times New Roman" w:cs="Times New Roman"/>
        </w:rPr>
      </w:pPr>
      <w:r w:rsidRPr="005B04B0">
        <w:rPr>
          <w:rFonts w:ascii="Times New Roman" w:hAnsi="Times New Roman" w:cs="Times New Roman"/>
        </w:rPr>
        <w:t>R Core Team</w:t>
      </w:r>
      <w:r>
        <w:rPr>
          <w:rFonts w:ascii="Times New Roman" w:hAnsi="Times New Roman" w:cs="Times New Roman"/>
        </w:rPr>
        <w:t xml:space="preserve">. </w:t>
      </w:r>
      <w:r w:rsidRPr="005B04B0">
        <w:rPr>
          <w:rFonts w:ascii="Times New Roman" w:hAnsi="Times New Roman" w:cs="Times New Roman"/>
        </w:rPr>
        <w:t>2023. R: A Language and Environment for Statistical Computing</w:t>
      </w:r>
      <w:r>
        <w:rPr>
          <w:rFonts w:ascii="Times New Roman" w:hAnsi="Times New Roman" w:cs="Times New Roman"/>
        </w:rPr>
        <w:t xml:space="preserve">. </w:t>
      </w:r>
      <w:r w:rsidRPr="005B04B0">
        <w:rPr>
          <w:rFonts w:ascii="Times New Roman" w:hAnsi="Times New Roman" w:cs="Times New Roman"/>
        </w:rPr>
        <w:t>R Foundation for Statistical Computing, Vienna, Austria.</w:t>
      </w:r>
      <w:r>
        <w:rPr>
          <w:rFonts w:ascii="Times New Roman" w:hAnsi="Times New Roman" w:cs="Times New Roman"/>
        </w:rPr>
        <w:t xml:space="preserve"> </w:t>
      </w:r>
      <w:hyperlink r:id="rId30" w:history="1">
        <w:r w:rsidRPr="002D3E1E">
          <w:rPr>
            <w:rStyle w:val="Hyperlink"/>
            <w:rFonts w:ascii="Times New Roman" w:hAnsi="Times New Roman" w:cs="Times New Roman"/>
          </w:rPr>
          <w:t>https://www.R-project.org/</w:t>
        </w:r>
      </w:hyperlink>
      <w:r>
        <w:rPr>
          <w:rFonts w:ascii="Times New Roman" w:hAnsi="Times New Roman" w:cs="Times New Roman"/>
        </w:rPr>
        <w:t xml:space="preserve"> .</w:t>
      </w:r>
    </w:p>
    <w:p w14:paraId="413F6475" w14:textId="322419DB" w:rsidR="006F3F01" w:rsidRPr="005F0E6D" w:rsidRDefault="006F3F01" w:rsidP="006F3F01">
      <w:pPr>
        <w:spacing w:after="240" w:line="360" w:lineRule="auto"/>
        <w:ind w:left="360"/>
        <w:rPr>
          <w:rFonts w:ascii="Times New Roman" w:hAnsi="Times New Roman" w:cs="Times New Roman"/>
        </w:rPr>
      </w:pPr>
      <w:r w:rsidRPr="006F3F01">
        <w:rPr>
          <w:rFonts w:ascii="Times New Roman" w:hAnsi="Times New Roman" w:cs="Times New Roman"/>
        </w:rPr>
        <w:t xml:space="preserve">South African Legal Information Institute </w:t>
      </w:r>
      <w:r>
        <w:rPr>
          <w:rFonts w:ascii="Times New Roman" w:hAnsi="Times New Roman" w:cs="Times New Roman"/>
        </w:rPr>
        <w:t>(</w:t>
      </w:r>
      <w:r w:rsidRPr="006F3F01">
        <w:rPr>
          <w:rFonts w:ascii="Times New Roman" w:hAnsi="Times New Roman" w:cs="Times New Roman"/>
        </w:rPr>
        <w:t>SAFLII</w:t>
      </w:r>
      <w:r>
        <w:rPr>
          <w:rFonts w:ascii="Times New Roman" w:hAnsi="Times New Roman" w:cs="Times New Roman"/>
        </w:rPr>
        <w:t xml:space="preserve">). </w:t>
      </w:r>
      <w:r w:rsidRPr="006F3F01">
        <w:rPr>
          <w:rFonts w:ascii="Times New Roman" w:hAnsi="Times New Roman" w:cs="Times New Roman"/>
        </w:rPr>
        <w:t>2019.</w:t>
      </w:r>
      <w:r>
        <w:rPr>
          <w:rFonts w:ascii="Times New Roman" w:hAnsi="Times New Roman" w:cs="Times New Roman"/>
        </w:rPr>
        <w:t xml:space="preserve"> </w:t>
      </w:r>
      <w:r w:rsidRPr="006F3F01">
        <w:rPr>
          <w:rFonts w:ascii="Times New Roman" w:hAnsi="Times New Roman" w:cs="Times New Roman"/>
        </w:rPr>
        <w:t xml:space="preserve">South Africa: Consolidated Regulations - </w:t>
      </w:r>
      <w:r>
        <w:rPr>
          <w:rFonts w:ascii="Times New Roman" w:hAnsi="Times New Roman" w:cs="Times New Roman"/>
        </w:rPr>
        <w:t>D</w:t>
      </w:r>
      <w:r w:rsidRPr="006F3F01">
        <w:rPr>
          <w:rFonts w:ascii="Times New Roman" w:hAnsi="Times New Roman" w:cs="Times New Roman"/>
        </w:rPr>
        <w:t xml:space="preserve">eclaration of </w:t>
      </w:r>
      <w:r>
        <w:rPr>
          <w:rFonts w:ascii="Times New Roman" w:hAnsi="Times New Roman" w:cs="Times New Roman"/>
        </w:rPr>
        <w:t>A</w:t>
      </w:r>
      <w:r w:rsidRPr="006F3F01">
        <w:rPr>
          <w:rFonts w:ascii="Times New Roman" w:hAnsi="Times New Roman" w:cs="Times New Roman"/>
        </w:rPr>
        <w:t xml:space="preserve">reas as </w:t>
      </w:r>
      <w:r>
        <w:rPr>
          <w:rFonts w:ascii="Times New Roman" w:hAnsi="Times New Roman" w:cs="Times New Roman"/>
        </w:rPr>
        <w:t>M</w:t>
      </w:r>
      <w:r w:rsidRPr="006F3F01">
        <w:rPr>
          <w:rFonts w:ascii="Times New Roman" w:hAnsi="Times New Roman" w:cs="Times New Roman"/>
        </w:rPr>
        <w:t xml:space="preserve">arine </w:t>
      </w:r>
      <w:r>
        <w:rPr>
          <w:rFonts w:ascii="Times New Roman" w:hAnsi="Times New Roman" w:cs="Times New Roman"/>
        </w:rPr>
        <w:t>P</w:t>
      </w:r>
      <w:r w:rsidRPr="006F3F01">
        <w:rPr>
          <w:rFonts w:ascii="Times New Roman" w:hAnsi="Times New Roman" w:cs="Times New Roman"/>
        </w:rPr>
        <w:t xml:space="preserve">rotected </w:t>
      </w:r>
      <w:r>
        <w:rPr>
          <w:rFonts w:ascii="Times New Roman" w:hAnsi="Times New Roman" w:cs="Times New Roman"/>
        </w:rPr>
        <w:t>A</w:t>
      </w:r>
      <w:r w:rsidRPr="006F3F01">
        <w:rPr>
          <w:rFonts w:ascii="Times New Roman" w:hAnsi="Times New Roman" w:cs="Times New Roman"/>
        </w:rPr>
        <w:t>reas</w:t>
      </w:r>
      <w:r>
        <w:rPr>
          <w:rFonts w:ascii="Times New Roman" w:hAnsi="Times New Roman" w:cs="Times New Roman"/>
        </w:rPr>
        <w:t>.</w:t>
      </w:r>
      <w:r w:rsidRPr="006F3F01">
        <w:rPr>
          <w:rFonts w:ascii="Times New Roman" w:hAnsi="Times New Roman" w:cs="Times New Roman"/>
        </w:rPr>
        <w:t xml:space="preserve"> Available at:</w:t>
      </w:r>
      <w:r>
        <w:rPr>
          <w:rFonts w:ascii="Times New Roman" w:hAnsi="Times New Roman" w:cs="Times New Roman"/>
        </w:rPr>
        <w:t xml:space="preserve"> </w:t>
      </w:r>
      <w:hyperlink r:id="rId31" w:history="1">
        <w:r w:rsidRPr="00FE4173">
          <w:rPr>
            <w:rStyle w:val="Hyperlink"/>
            <w:rFonts w:ascii="Times New Roman" w:hAnsi="Times New Roman" w:cs="Times New Roman"/>
          </w:rPr>
          <w:t>https://www.saflii.org/za/legis/consol_reg/doaampa357/</w:t>
        </w:r>
      </w:hyperlink>
      <w:r>
        <w:rPr>
          <w:rFonts w:ascii="Times New Roman" w:hAnsi="Times New Roman" w:cs="Times New Roman"/>
        </w:rPr>
        <w:t xml:space="preserve"> </w:t>
      </w:r>
      <w:r w:rsidRPr="006F3F01">
        <w:rPr>
          <w:rFonts w:ascii="Times New Roman" w:hAnsi="Times New Roman" w:cs="Times New Roman"/>
        </w:rPr>
        <w:t>(Accessed: 16 November 2023).</w:t>
      </w:r>
    </w:p>
    <w:p w14:paraId="40214F58" w14:textId="385C87C2"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Shpigel, M., McBride, S.</w:t>
      </w:r>
      <w:r w:rsidR="00C367B0">
        <w:rPr>
          <w:rFonts w:ascii="Times New Roman" w:hAnsi="Times New Roman" w:cs="Times New Roman"/>
        </w:rPr>
        <w:t xml:space="preserve"> </w:t>
      </w:r>
      <w:r w:rsidRPr="005F0E6D">
        <w:rPr>
          <w:rFonts w:ascii="Times New Roman" w:hAnsi="Times New Roman" w:cs="Times New Roman"/>
        </w:rPr>
        <w:t xml:space="preserve">C., Marciano, S., Ron, S. and Ben-Amotz, A., 2005. Improving gonad colour and somatic index in the European sea urchin </w:t>
      </w:r>
      <w:proofErr w:type="spellStart"/>
      <w:r w:rsidRPr="005F0E6D">
        <w:rPr>
          <w:rFonts w:ascii="Times New Roman" w:hAnsi="Times New Roman" w:cs="Times New Roman"/>
          <w:i/>
          <w:iCs/>
        </w:rPr>
        <w:t>Paracentrotus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lividus</w:t>
      </w:r>
      <w:proofErr w:type="spellEnd"/>
      <w:r w:rsidRPr="005F0E6D">
        <w:rPr>
          <w:rFonts w:ascii="Times New Roman" w:hAnsi="Times New Roman" w:cs="Times New Roman"/>
        </w:rPr>
        <w:t>. Aquaculture, 245(1-4), pp.101-109.</w:t>
      </w:r>
    </w:p>
    <w:p w14:paraId="58EDAD85" w14:textId="50D0E628"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Smith, C.</w:t>
      </w:r>
      <w:r w:rsidR="00C367B0">
        <w:rPr>
          <w:rFonts w:ascii="Times New Roman" w:hAnsi="Times New Roman" w:cs="Times New Roman"/>
        </w:rPr>
        <w:t xml:space="preserve"> </w:t>
      </w:r>
      <w:r w:rsidRPr="005F0E6D">
        <w:rPr>
          <w:rFonts w:ascii="Times New Roman" w:hAnsi="Times New Roman" w:cs="Times New Roman"/>
        </w:rPr>
        <w:t xml:space="preserve">D., 1999. Population biology and ecology of octopuses in the Southwestern Cape: a study towards the establishment of a small-scale </w:t>
      </w:r>
      <w:proofErr w:type="gramStart"/>
      <w:r w:rsidRPr="005F0E6D">
        <w:rPr>
          <w:rFonts w:ascii="Times New Roman" w:hAnsi="Times New Roman" w:cs="Times New Roman"/>
        </w:rPr>
        <w:t>octopus</w:t>
      </w:r>
      <w:proofErr w:type="gramEnd"/>
      <w:r w:rsidRPr="005F0E6D">
        <w:rPr>
          <w:rFonts w:ascii="Times New Roman" w:hAnsi="Times New Roman" w:cs="Times New Roman"/>
        </w:rPr>
        <w:t xml:space="preserve"> fishery (Master's thesis, University of Cape Town).</w:t>
      </w:r>
    </w:p>
    <w:p w14:paraId="65A39DB4" w14:textId="2F013B5D" w:rsidR="006058F3" w:rsidRDefault="00E93FC9" w:rsidP="005F0E6D">
      <w:pPr>
        <w:spacing w:line="360" w:lineRule="auto"/>
        <w:rPr>
          <w:rFonts w:ascii="Times New Roman" w:hAnsi="Times New Roman" w:cs="Times New Roman"/>
        </w:rPr>
      </w:pPr>
      <w:r w:rsidRPr="005F0E6D">
        <w:rPr>
          <w:rFonts w:ascii="Times New Roman" w:hAnsi="Times New Roman" w:cs="Times New Roman"/>
        </w:rPr>
        <w:br w:type="page"/>
      </w:r>
    </w:p>
    <w:p w14:paraId="73BAE724" w14:textId="3F2B358E" w:rsidR="00795BA6" w:rsidRPr="005F0E6D" w:rsidRDefault="00795BA6" w:rsidP="00795BA6">
      <w:pPr>
        <w:pStyle w:val="Heading1"/>
        <w:numPr>
          <w:ilvl w:val="0"/>
          <w:numId w:val="18"/>
        </w:numPr>
        <w:spacing w:line="360" w:lineRule="auto"/>
        <w:rPr>
          <w:rFonts w:ascii="Times New Roman" w:hAnsi="Times New Roman" w:cs="Times New Roman"/>
          <w:b/>
          <w:bCs/>
          <w:color w:val="auto"/>
        </w:rPr>
      </w:pPr>
      <w:bookmarkStart w:id="246" w:name="_Toc151041802"/>
      <w:r w:rsidRPr="005F0E6D">
        <w:rPr>
          <w:rFonts w:ascii="Times New Roman" w:hAnsi="Times New Roman" w:cs="Times New Roman"/>
          <w:b/>
          <w:bCs/>
          <w:color w:val="auto"/>
        </w:rPr>
        <w:lastRenderedPageBreak/>
        <w:t>Appendix</w:t>
      </w:r>
      <w:bookmarkEnd w:id="246"/>
    </w:p>
    <w:p w14:paraId="4771B453" w14:textId="3EE77C0A" w:rsidR="00795BA6" w:rsidRDefault="00795BA6" w:rsidP="00795BA6">
      <w:pPr>
        <w:pStyle w:val="Heading1"/>
        <w:numPr>
          <w:ilvl w:val="1"/>
          <w:numId w:val="18"/>
        </w:numPr>
        <w:spacing w:line="360" w:lineRule="auto"/>
        <w:rPr>
          <w:rFonts w:ascii="Times New Roman" w:hAnsi="Times New Roman" w:cs="Times New Roman"/>
          <w:color w:val="auto"/>
          <w:sz w:val="32"/>
          <w:szCs w:val="32"/>
        </w:rPr>
      </w:pPr>
      <w:bookmarkStart w:id="247" w:name="_Toc151041803"/>
      <w:r w:rsidRPr="005F0E6D">
        <w:rPr>
          <w:rFonts w:ascii="Times New Roman" w:hAnsi="Times New Roman" w:cs="Times New Roman"/>
          <w:color w:val="auto"/>
          <w:sz w:val="32"/>
          <w:szCs w:val="32"/>
        </w:rPr>
        <w:t>Actual Values</w:t>
      </w:r>
      <w:bookmarkEnd w:id="247"/>
    </w:p>
    <w:p w14:paraId="5E0E7925" w14:textId="14220050" w:rsidR="00795BA6" w:rsidRPr="00795BA6" w:rsidRDefault="00795BA6" w:rsidP="00795BA6">
      <w:pPr>
        <w:jc w:val="center"/>
        <w:rPr>
          <w:rFonts w:ascii="Times New Roman" w:hAnsi="Times New Roman" w:cs="Times New Roman"/>
          <w:b/>
          <w:bCs/>
          <w:i/>
          <w:iCs/>
          <w:sz w:val="24"/>
          <w:szCs w:val="24"/>
        </w:rPr>
      </w:pPr>
      <w:r w:rsidRPr="00795BA6">
        <w:rPr>
          <w:rFonts w:ascii="Times New Roman" w:hAnsi="Times New Roman" w:cs="Times New Roman"/>
          <w:b/>
          <w:bCs/>
          <w:i/>
          <w:iCs/>
          <w:sz w:val="24"/>
          <w:szCs w:val="24"/>
        </w:rPr>
        <w:t>Weight</w:t>
      </w:r>
    </w:p>
    <w:p w14:paraId="5B62B61E" w14:textId="77777777" w:rsidR="00795BA6" w:rsidRPr="005F0E6D" w:rsidRDefault="00795BA6" w:rsidP="00795BA6">
      <w:pPr>
        <w:spacing w:line="360" w:lineRule="auto"/>
        <w:rPr>
          <w:rFonts w:ascii="Times New Roman" w:hAnsi="Times New Roman" w:cs="Times New Roman"/>
        </w:rPr>
      </w:pPr>
    </w:p>
    <w:p w14:paraId="6F0E9AB3" w14:textId="4C5D4FAA" w:rsidR="00795BA6" w:rsidRPr="005F0E6D" w:rsidRDefault="00795BA6" w:rsidP="00BA01D8">
      <w:pPr>
        <w:spacing w:line="360" w:lineRule="auto"/>
        <w:jc w:val="center"/>
        <w:rPr>
          <w:rFonts w:ascii="Times New Roman" w:hAnsi="Times New Roman" w:cs="Times New Roman"/>
        </w:rPr>
      </w:pPr>
      <w:r w:rsidRPr="005F0E6D">
        <w:rPr>
          <w:rFonts w:ascii="Times New Roman" w:hAnsi="Times New Roman" w:cs="Times New Roman"/>
        </w:rPr>
        <w:t xml:space="preserve">Table </w:t>
      </w:r>
      <w:r>
        <w:rPr>
          <w:rFonts w:ascii="Times New Roman" w:hAnsi="Times New Roman" w:cs="Times New Roman"/>
        </w:rPr>
        <w:t>8.1</w:t>
      </w:r>
      <w:r w:rsidRPr="005F0E6D">
        <w:rPr>
          <w:rFonts w:ascii="Times New Roman" w:hAnsi="Times New Roman" w:cs="Times New Roman"/>
        </w:rPr>
        <w:t>.</w:t>
      </w:r>
      <w:r w:rsidR="00BA01D8">
        <w:rPr>
          <w:rFonts w:ascii="Times New Roman" w:hAnsi="Times New Roman" w:cs="Times New Roman"/>
        </w:rPr>
        <w:t>1</w:t>
      </w:r>
      <w:r w:rsidRPr="005F0E6D">
        <w:rPr>
          <w:rFonts w:ascii="Times New Roman" w:hAnsi="Times New Roman" w:cs="Times New Roman"/>
        </w:rPr>
        <w:t xml:space="preserve"> Descriptive statistics for weight (g) of all tanks, in terms of mean, standard deviation and variance, of </w:t>
      </w:r>
      <w:r w:rsidRPr="005F0E6D">
        <w:rPr>
          <w:rFonts w:ascii="Times New Roman" w:hAnsi="Times New Roman" w:cs="Times New Roman"/>
          <w:i/>
          <w:iCs/>
        </w:rPr>
        <w:t xml:space="preserve">P. angulosus </w:t>
      </w:r>
      <w:r w:rsidRPr="005F0E6D">
        <w:rPr>
          <w:rFonts w:ascii="Times New Roman" w:hAnsi="Times New Roman" w:cs="Times New Roman"/>
        </w:rPr>
        <w:t xml:space="preserve">urchins at the </w:t>
      </w:r>
      <w:r w:rsidRPr="005F0E6D">
        <w:rPr>
          <w:rFonts w:ascii="Times New Roman" w:hAnsi="Times New Roman" w:cs="Times New Roman"/>
          <w:color w:val="4472C4" w:themeColor="accent5"/>
        </w:rPr>
        <w:t>start of the experiment</w:t>
      </w:r>
      <w:r w:rsidRPr="005F0E6D">
        <w:rPr>
          <w:rFonts w:ascii="Times New Roman" w:hAnsi="Times New Roman" w:cs="Times New Roman"/>
        </w:rPr>
        <w:t xml:space="preserve">. </w:t>
      </w:r>
    </w:p>
    <w:tbl>
      <w:tblPr>
        <w:tblStyle w:val="Aimee"/>
        <w:tblW w:w="0" w:type="auto"/>
        <w:jc w:val="center"/>
        <w:tblLook w:val="04A0" w:firstRow="1" w:lastRow="0" w:firstColumn="1" w:lastColumn="0" w:noHBand="0" w:noVBand="1"/>
      </w:tblPr>
      <w:tblGrid>
        <w:gridCol w:w="1057"/>
        <w:gridCol w:w="1297"/>
        <w:gridCol w:w="1340"/>
        <w:gridCol w:w="1320"/>
        <w:gridCol w:w="1573"/>
        <w:gridCol w:w="1677"/>
        <w:gridCol w:w="1482"/>
      </w:tblGrid>
      <w:tr w:rsidR="00795BA6" w:rsidRPr="005F0E6D" w14:paraId="6D33F3F5" w14:textId="77777777" w:rsidTr="009712EC">
        <w:trPr>
          <w:cnfStyle w:val="100000000000" w:firstRow="1" w:lastRow="0" w:firstColumn="0" w:lastColumn="0" w:oddVBand="0" w:evenVBand="0" w:oddHBand="0" w:evenHBand="0" w:firstRowFirstColumn="0" w:firstRowLastColumn="0" w:lastRowFirstColumn="0" w:lastRowLastColumn="0"/>
          <w:jc w:val="center"/>
        </w:trPr>
        <w:tc>
          <w:tcPr>
            <w:tcW w:w="1062" w:type="dxa"/>
          </w:tcPr>
          <w:p w14:paraId="1E51B7E5" w14:textId="77777777" w:rsidR="00795BA6" w:rsidRPr="005F0E6D" w:rsidRDefault="00795BA6" w:rsidP="009712EC">
            <w:pPr>
              <w:spacing w:line="360" w:lineRule="auto"/>
              <w:jc w:val="center"/>
              <w:rPr>
                <w:rFonts w:cs="Times New Roman"/>
              </w:rPr>
            </w:pPr>
            <w:r w:rsidRPr="005F0E6D">
              <w:rPr>
                <w:rFonts w:cs="Times New Roman"/>
              </w:rPr>
              <w:t>Tank</w:t>
            </w:r>
          </w:p>
        </w:tc>
        <w:tc>
          <w:tcPr>
            <w:tcW w:w="1298" w:type="dxa"/>
          </w:tcPr>
          <w:p w14:paraId="40089133" w14:textId="77777777" w:rsidR="00795BA6" w:rsidRPr="005F0E6D" w:rsidRDefault="00795BA6" w:rsidP="009712EC">
            <w:pPr>
              <w:spacing w:line="360" w:lineRule="auto"/>
              <w:jc w:val="center"/>
              <w:rPr>
                <w:rFonts w:cs="Times New Roman"/>
              </w:rPr>
            </w:pPr>
            <w:r w:rsidRPr="005F0E6D">
              <w:rPr>
                <w:rFonts w:cs="Times New Roman"/>
              </w:rPr>
              <w:t>Diet</w:t>
            </w:r>
          </w:p>
        </w:tc>
        <w:tc>
          <w:tcPr>
            <w:tcW w:w="1294" w:type="dxa"/>
          </w:tcPr>
          <w:p w14:paraId="23B73688" w14:textId="77777777" w:rsidR="00795BA6" w:rsidRPr="005F0E6D" w:rsidRDefault="00795BA6" w:rsidP="009712EC">
            <w:pPr>
              <w:spacing w:line="360" w:lineRule="auto"/>
              <w:jc w:val="center"/>
              <w:rPr>
                <w:rFonts w:cs="Times New Roman"/>
              </w:rPr>
            </w:pPr>
            <w:r w:rsidRPr="005F0E6D">
              <w:rPr>
                <w:rFonts w:cs="Times New Roman"/>
              </w:rPr>
              <w:t>Temperature</w:t>
            </w:r>
          </w:p>
        </w:tc>
        <w:tc>
          <w:tcPr>
            <w:tcW w:w="1327" w:type="dxa"/>
          </w:tcPr>
          <w:p w14:paraId="46B3D38D" w14:textId="77777777" w:rsidR="00795BA6" w:rsidRPr="005F0E6D" w:rsidRDefault="00795BA6" w:rsidP="009712EC">
            <w:pPr>
              <w:spacing w:line="360" w:lineRule="auto"/>
              <w:jc w:val="center"/>
              <w:rPr>
                <w:rFonts w:cs="Times New Roman"/>
              </w:rPr>
            </w:pPr>
            <w:r w:rsidRPr="005F0E6D">
              <w:rPr>
                <w:rFonts w:cs="Times New Roman"/>
              </w:rPr>
              <w:t>Mean (g)</w:t>
            </w:r>
          </w:p>
        </w:tc>
        <w:tc>
          <w:tcPr>
            <w:tcW w:w="1585" w:type="dxa"/>
          </w:tcPr>
          <w:p w14:paraId="7BC7A162" w14:textId="77777777" w:rsidR="00795BA6" w:rsidRPr="005F0E6D" w:rsidRDefault="00795BA6" w:rsidP="009712EC">
            <w:pPr>
              <w:spacing w:line="360" w:lineRule="auto"/>
              <w:jc w:val="center"/>
              <w:rPr>
                <w:rFonts w:cs="Times New Roman"/>
              </w:rPr>
            </w:pPr>
            <w:r w:rsidRPr="005F0E6D">
              <w:rPr>
                <w:rFonts w:cs="Times New Roman"/>
              </w:rPr>
              <w:t>St. dev (g)</w:t>
            </w:r>
          </w:p>
        </w:tc>
        <w:tc>
          <w:tcPr>
            <w:tcW w:w="1686" w:type="dxa"/>
          </w:tcPr>
          <w:p w14:paraId="348732A6" w14:textId="77777777" w:rsidR="00795BA6" w:rsidRPr="005F0E6D" w:rsidRDefault="00795BA6" w:rsidP="009712EC">
            <w:pPr>
              <w:spacing w:line="360" w:lineRule="auto"/>
              <w:jc w:val="center"/>
              <w:rPr>
                <w:rFonts w:cs="Times New Roman"/>
              </w:rPr>
            </w:pPr>
            <w:r w:rsidRPr="005F0E6D">
              <w:rPr>
                <w:rFonts w:cs="Times New Roman"/>
              </w:rPr>
              <w:t>Var (g^2)</w:t>
            </w:r>
          </w:p>
        </w:tc>
        <w:tc>
          <w:tcPr>
            <w:tcW w:w="1494" w:type="dxa"/>
          </w:tcPr>
          <w:p w14:paraId="41AEE27F" w14:textId="77777777" w:rsidR="00795BA6" w:rsidRPr="005F0E6D" w:rsidRDefault="00795BA6" w:rsidP="009712EC">
            <w:pPr>
              <w:spacing w:line="360" w:lineRule="auto"/>
              <w:jc w:val="center"/>
              <w:rPr>
                <w:rFonts w:cs="Times New Roman"/>
              </w:rPr>
            </w:pPr>
            <w:r w:rsidRPr="005F0E6D">
              <w:rPr>
                <w:rFonts w:cs="Times New Roman"/>
              </w:rPr>
              <w:t>n</w:t>
            </w:r>
          </w:p>
        </w:tc>
      </w:tr>
      <w:tr w:rsidR="00795BA6" w:rsidRPr="005F0E6D" w14:paraId="6CE82357"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7D22E554" w14:textId="77777777" w:rsidR="00795BA6" w:rsidRPr="005F0E6D" w:rsidRDefault="00795BA6" w:rsidP="009712EC">
            <w:pPr>
              <w:spacing w:line="360" w:lineRule="auto"/>
              <w:jc w:val="center"/>
              <w:rPr>
                <w:rFonts w:cs="Times New Roman"/>
              </w:rPr>
            </w:pPr>
            <w:r w:rsidRPr="005F0E6D">
              <w:rPr>
                <w:rFonts w:cs="Times New Roman"/>
              </w:rPr>
              <w:t>1</w:t>
            </w:r>
          </w:p>
        </w:tc>
        <w:tc>
          <w:tcPr>
            <w:tcW w:w="1298" w:type="dxa"/>
          </w:tcPr>
          <w:p w14:paraId="3EC4B3F0"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94" w:type="dxa"/>
          </w:tcPr>
          <w:p w14:paraId="1B37D1BC"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4775E114" w14:textId="77777777" w:rsidR="00795BA6" w:rsidRPr="005F0E6D" w:rsidRDefault="00795BA6" w:rsidP="009712EC">
            <w:pPr>
              <w:spacing w:line="360" w:lineRule="auto"/>
              <w:jc w:val="center"/>
              <w:rPr>
                <w:rFonts w:cs="Times New Roman"/>
              </w:rPr>
            </w:pPr>
            <w:r w:rsidRPr="005F0E6D">
              <w:rPr>
                <w:rFonts w:cs="Times New Roman"/>
              </w:rPr>
              <w:t>17.62</w:t>
            </w:r>
          </w:p>
        </w:tc>
        <w:tc>
          <w:tcPr>
            <w:tcW w:w="1585" w:type="dxa"/>
          </w:tcPr>
          <w:p w14:paraId="1048968F" w14:textId="77777777" w:rsidR="00795BA6" w:rsidRPr="005F0E6D" w:rsidRDefault="00795BA6" w:rsidP="009712EC">
            <w:pPr>
              <w:spacing w:line="360" w:lineRule="auto"/>
              <w:jc w:val="center"/>
              <w:rPr>
                <w:rFonts w:cs="Times New Roman"/>
              </w:rPr>
            </w:pPr>
            <w:r w:rsidRPr="005F0E6D">
              <w:rPr>
                <w:rFonts w:cs="Times New Roman"/>
              </w:rPr>
              <w:t>7.1</w:t>
            </w:r>
          </w:p>
        </w:tc>
        <w:tc>
          <w:tcPr>
            <w:tcW w:w="1686" w:type="dxa"/>
          </w:tcPr>
          <w:p w14:paraId="4BC49AB4" w14:textId="77777777" w:rsidR="00795BA6" w:rsidRPr="005F0E6D" w:rsidRDefault="00795BA6" w:rsidP="009712EC">
            <w:pPr>
              <w:spacing w:line="360" w:lineRule="auto"/>
              <w:jc w:val="center"/>
              <w:rPr>
                <w:rFonts w:cs="Times New Roman"/>
              </w:rPr>
            </w:pPr>
            <w:r w:rsidRPr="005F0E6D">
              <w:rPr>
                <w:rFonts w:cs="Times New Roman"/>
              </w:rPr>
              <w:t>50.3714</w:t>
            </w:r>
          </w:p>
        </w:tc>
        <w:tc>
          <w:tcPr>
            <w:tcW w:w="1494" w:type="dxa"/>
          </w:tcPr>
          <w:p w14:paraId="506FD26B"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CC9DE2E" w14:textId="77777777" w:rsidTr="009712EC">
        <w:trPr>
          <w:jc w:val="center"/>
        </w:trPr>
        <w:tc>
          <w:tcPr>
            <w:tcW w:w="1062" w:type="dxa"/>
          </w:tcPr>
          <w:p w14:paraId="20A0C3F5" w14:textId="77777777" w:rsidR="00795BA6" w:rsidRPr="005F0E6D" w:rsidRDefault="00795BA6" w:rsidP="009712EC">
            <w:pPr>
              <w:spacing w:line="360" w:lineRule="auto"/>
              <w:jc w:val="center"/>
              <w:rPr>
                <w:rFonts w:cs="Times New Roman"/>
              </w:rPr>
            </w:pPr>
            <w:r w:rsidRPr="005F0E6D">
              <w:rPr>
                <w:rFonts w:cs="Times New Roman"/>
              </w:rPr>
              <w:t>2</w:t>
            </w:r>
          </w:p>
        </w:tc>
        <w:tc>
          <w:tcPr>
            <w:tcW w:w="1298" w:type="dxa"/>
          </w:tcPr>
          <w:p w14:paraId="528A5183" w14:textId="77777777" w:rsidR="00795BA6" w:rsidRPr="005F0E6D" w:rsidRDefault="00795BA6" w:rsidP="009712EC">
            <w:pPr>
              <w:spacing w:line="360" w:lineRule="auto"/>
              <w:jc w:val="center"/>
              <w:rPr>
                <w:rFonts w:cs="Times New Roman"/>
              </w:rPr>
            </w:pPr>
            <w:r w:rsidRPr="005F0E6D">
              <w:rPr>
                <w:rFonts w:cs="Times New Roman"/>
              </w:rPr>
              <w:t>mixed</w:t>
            </w:r>
          </w:p>
        </w:tc>
        <w:tc>
          <w:tcPr>
            <w:tcW w:w="1294" w:type="dxa"/>
          </w:tcPr>
          <w:p w14:paraId="1F6601AF"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275B4A0D" w14:textId="77777777" w:rsidR="00795BA6" w:rsidRPr="005F0E6D" w:rsidRDefault="00795BA6" w:rsidP="009712EC">
            <w:pPr>
              <w:spacing w:line="360" w:lineRule="auto"/>
              <w:jc w:val="center"/>
              <w:rPr>
                <w:rFonts w:cs="Times New Roman"/>
              </w:rPr>
            </w:pPr>
            <w:r w:rsidRPr="005F0E6D">
              <w:rPr>
                <w:rFonts w:cs="Times New Roman"/>
              </w:rPr>
              <w:t>19.28</w:t>
            </w:r>
          </w:p>
        </w:tc>
        <w:tc>
          <w:tcPr>
            <w:tcW w:w="1585" w:type="dxa"/>
          </w:tcPr>
          <w:p w14:paraId="7434A664" w14:textId="77777777" w:rsidR="00795BA6" w:rsidRPr="005F0E6D" w:rsidRDefault="00795BA6" w:rsidP="009712EC">
            <w:pPr>
              <w:spacing w:line="360" w:lineRule="auto"/>
              <w:jc w:val="center"/>
              <w:rPr>
                <w:rFonts w:cs="Times New Roman"/>
              </w:rPr>
            </w:pPr>
            <w:r w:rsidRPr="005F0E6D">
              <w:rPr>
                <w:rFonts w:cs="Times New Roman"/>
              </w:rPr>
              <w:t>6.46</w:t>
            </w:r>
          </w:p>
        </w:tc>
        <w:tc>
          <w:tcPr>
            <w:tcW w:w="1686" w:type="dxa"/>
          </w:tcPr>
          <w:p w14:paraId="22E04A15" w14:textId="77777777" w:rsidR="00795BA6" w:rsidRPr="005F0E6D" w:rsidRDefault="00795BA6" w:rsidP="009712EC">
            <w:pPr>
              <w:spacing w:line="360" w:lineRule="auto"/>
              <w:jc w:val="center"/>
              <w:rPr>
                <w:rFonts w:cs="Times New Roman"/>
              </w:rPr>
            </w:pPr>
            <w:r w:rsidRPr="005F0E6D">
              <w:rPr>
                <w:rFonts w:cs="Times New Roman"/>
              </w:rPr>
              <w:t>41.764</w:t>
            </w:r>
          </w:p>
        </w:tc>
        <w:tc>
          <w:tcPr>
            <w:tcW w:w="1494" w:type="dxa"/>
          </w:tcPr>
          <w:p w14:paraId="1186D5E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3DDD6B36"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675D78EE" w14:textId="77777777" w:rsidR="00795BA6" w:rsidRPr="005F0E6D" w:rsidRDefault="00795BA6" w:rsidP="009712EC">
            <w:pPr>
              <w:spacing w:line="360" w:lineRule="auto"/>
              <w:jc w:val="center"/>
              <w:rPr>
                <w:rFonts w:cs="Times New Roman"/>
              </w:rPr>
            </w:pPr>
            <w:r w:rsidRPr="005F0E6D">
              <w:rPr>
                <w:rFonts w:cs="Times New Roman"/>
              </w:rPr>
              <w:t>3</w:t>
            </w:r>
          </w:p>
        </w:tc>
        <w:tc>
          <w:tcPr>
            <w:tcW w:w="1298" w:type="dxa"/>
          </w:tcPr>
          <w:p w14:paraId="07F523CC"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94" w:type="dxa"/>
          </w:tcPr>
          <w:p w14:paraId="626AFAB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3D20FB66" w14:textId="77777777" w:rsidR="00795BA6" w:rsidRPr="005F0E6D" w:rsidRDefault="00795BA6" w:rsidP="009712EC">
            <w:pPr>
              <w:spacing w:line="360" w:lineRule="auto"/>
              <w:jc w:val="center"/>
              <w:rPr>
                <w:rFonts w:cs="Times New Roman"/>
              </w:rPr>
            </w:pPr>
            <w:r w:rsidRPr="005F0E6D">
              <w:rPr>
                <w:rFonts w:cs="Times New Roman"/>
              </w:rPr>
              <w:t>19.32</w:t>
            </w:r>
          </w:p>
        </w:tc>
        <w:tc>
          <w:tcPr>
            <w:tcW w:w="1585" w:type="dxa"/>
          </w:tcPr>
          <w:p w14:paraId="35594562" w14:textId="77777777" w:rsidR="00795BA6" w:rsidRPr="005F0E6D" w:rsidRDefault="00795BA6" w:rsidP="009712EC">
            <w:pPr>
              <w:spacing w:line="360" w:lineRule="auto"/>
              <w:jc w:val="center"/>
              <w:rPr>
                <w:rFonts w:cs="Times New Roman"/>
              </w:rPr>
            </w:pPr>
            <w:r w:rsidRPr="005F0E6D">
              <w:rPr>
                <w:rFonts w:cs="Times New Roman"/>
              </w:rPr>
              <w:t>7.23</w:t>
            </w:r>
          </w:p>
        </w:tc>
        <w:tc>
          <w:tcPr>
            <w:tcW w:w="1686" w:type="dxa"/>
          </w:tcPr>
          <w:p w14:paraId="3CC78576" w14:textId="77777777" w:rsidR="00795BA6" w:rsidRPr="005F0E6D" w:rsidRDefault="00795BA6" w:rsidP="009712EC">
            <w:pPr>
              <w:spacing w:line="360" w:lineRule="auto"/>
              <w:jc w:val="center"/>
              <w:rPr>
                <w:rFonts w:cs="Times New Roman"/>
              </w:rPr>
            </w:pPr>
            <w:r w:rsidRPr="005F0E6D">
              <w:rPr>
                <w:rFonts w:cs="Times New Roman"/>
              </w:rPr>
              <w:t>52.2206</w:t>
            </w:r>
          </w:p>
        </w:tc>
        <w:tc>
          <w:tcPr>
            <w:tcW w:w="1494" w:type="dxa"/>
          </w:tcPr>
          <w:p w14:paraId="4D57D6E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079D7A86" w14:textId="77777777" w:rsidTr="009712EC">
        <w:trPr>
          <w:jc w:val="center"/>
        </w:trPr>
        <w:tc>
          <w:tcPr>
            <w:tcW w:w="1062" w:type="dxa"/>
          </w:tcPr>
          <w:p w14:paraId="7266CF08" w14:textId="77777777" w:rsidR="00795BA6" w:rsidRPr="005F0E6D" w:rsidRDefault="00795BA6" w:rsidP="009712EC">
            <w:pPr>
              <w:spacing w:line="360" w:lineRule="auto"/>
              <w:jc w:val="center"/>
              <w:rPr>
                <w:rFonts w:cs="Times New Roman"/>
              </w:rPr>
            </w:pPr>
            <w:r w:rsidRPr="005F0E6D">
              <w:rPr>
                <w:rFonts w:cs="Times New Roman"/>
              </w:rPr>
              <w:t>4</w:t>
            </w:r>
          </w:p>
        </w:tc>
        <w:tc>
          <w:tcPr>
            <w:tcW w:w="1298" w:type="dxa"/>
          </w:tcPr>
          <w:p w14:paraId="6D214CA1" w14:textId="77777777" w:rsidR="00795BA6" w:rsidRPr="005F0E6D" w:rsidRDefault="00795BA6" w:rsidP="009712EC">
            <w:pPr>
              <w:spacing w:line="360" w:lineRule="auto"/>
              <w:jc w:val="center"/>
              <w:rPr>
                <w:rFonts w:cs="Times New Roman"/>
              </w:rPr>
            </w:pPr>
            <w:r w:rsidRPr="005F0E6D">
              <w:rPr>
                <w:rFonts w:cs="Times New Roman"/>
              </w:rPr>
              <w:t>mixed</w:t>
            </w:r>
          </w:p>
        </w:tc>
        <w:tc>
          <w:tcPr>
            <w:tcW w:w="1294" w:type="dxa"/>
          </w:tcPr>
          <w:p w14:paraId="3185BDE4"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72D2A1FA" w14:textId="77777777" w:rsidR="00795BA6" w:rsidRPr="005F0E6D" w:rsidRDefault="00795BA6" w:rsidP="009712EC">
            <w:pPr>
              <w:spacing w:line="360" w:lineRule="auto"/>
              <w:jc w:val="center"/>
              <w:rPr>
                <w:rFonts w:cs="Times New Roman"/>
              </w:rPr>
            </w:pPr>
            <w:r w:rsidRPr="005F0E6D">
              <w:rPr>
                <w:rFonts w:cs="Times New Roman"/>
              </w:rPr>
              <w:t>14.68</w:t>
            </w:r>
          </w:p>
        </w:tc>
        <w:tc>
          <w:tcPr>
            <w:tcW w:w="1585" w:type="dxa"/>
          </w:tcPr>
          <w:p w14:paraId="159CDEF8" w14:textId="77777777" w:rsidR="00795BA6" w:rsidRPr="005F0E6D" w:rsidRDefault="00795BA6" w:rsidP="009712EC">
            <w:pPr>
              <w:spacing w:line="360" w:lineRule="auto"/>
              <w:jc w:val="center"/>
              <w:rPr>
                <w:rFonts w:cs="Times New Roman"/>
              </w:rPr>
            </w:pPr>
            <w:r w:rsidRPr="005F0E6D">
              <w:rPr>
                <w:rFonts w:cs="Times New Roman"/>
              </w:rPr>
              <w:t>6</w:t>
            </w:r>
          </w:p>
        </w:tc>
        <w:tc>
          <w:tcPr>
            <w:tcW w:w="1686" w:type="dxa"/>
          </w:tcPr>
          <w:p w14:paraId="3E22A058" w14:textId="77777777" w:rsidR="00795BA6" w:rsidRPr="005F0E6D" w:rsidRDefault="00795BA6" w:rsidP="009712EC">
            <w:pPr>
              <w:spacing w:line="360" w:lineRule="auto"/>
              <w:jc w:val="center"/>
              <w:rPr>
                <w:rFonts w:cs="Times New Roman"/>
              </w:rPr>
            </w:pPr>
            <w:r w:rsidRPr="005F0E6D">
              <w:rPr>
                <w:rFonts w:cs="Times New Roman"/>
              </w:rPr>
              <w:t>35.9936</w:t>
            </w:r>
          </w:p>
        </w:tc>
        <w:tc>
          <w:tcPr>
            <w:tcW w:w="1494" w:type="dxa"/>
          </w:tcPr>
          <w:p w14:paraId="516E180D"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5645A13"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3F722B50" w14:textId="77777777" w:rsidR="00795BA6" w:rsidRPr="005F0E6D" w:rsidRDefault="00795BA6" w:rsidP="009712EC">
            <w:pPr>
              <w:spacing w:line="360" w:lineRule="auto"/>
              <w:jc w:val="center"/>
              <w:rPr>
                <w:rFonts w:cs="Times New Roman"/>
              </w:rPr>
            </w:pPr>
            <w:r w:rsidRPr="005F0E6D">
              <w:rPr>
                <w:rFonts w:cs="Times New Roman"/>
              </w:rPr>
              <w:t>5</w:t>
            </w:r>
          </w:p>
        </w:tc>
        <w:tc>
          <w:tcPr>
            <w:tcW w:w="1298" w:type="dxa"/>
          </w:tcPr>
          <w:p w14:paraId="19F48497" w14:textId="77777777" w:rsidR="00795BA6" w:rsidRPr="005F0E6D" w:rsidRDefault="00795BA6" w:rsidP="009712EC">
            <w:pPr>
              <w:spacing w:line="360" w:lineRule="auto"/>
              <w:jc w:val="center"/>
              <w:rPr>
                <w:rFonts w:cs="Times New Roman"/>
              </w:rPr>
            </w:pPr>
            <w:r w:rsidRPr="005F0E6D">
              <w:rPr>
                <w:rFonts w:cs="Times New Roman"/>
              </w:rPr>
              <w:t>mixed</w:t>
            </w:r>
          </w:p>
        </w:tc>
        <w:tc>
          <w:tcPr>
            <w:tcW w:w="1294" w:type="dxa"/>
          </w:tcPr>
          <w:p w14:paraId="548F573E"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1A12BCD1" w14:textId="77777777" w:rsidR="00795BA6" w:rsidRPr="005F0E6D" w:rsidRDefault="00795BA6" w:rsidP="009712EC">
            <w:pPr>
              <w:spacing w:line="360" w:lineRule="auto"/>
              <w:jc w:val="center"/>
              <w:rPr>
                <w:rFonts w:cs="Times New Roman"/>
              </w:rPr>
            </w:pPr>
            <w:r w:rsidRPr="005F0E6D">
              <w:rPr>
                <w:rFonts w:cs="Times New Roman"/>
              </w:rPr>
              <w:t>17.06</w:t>
            </w:r>
          </w:p>
        </w:tc>
        <w:tc>
          <w:tcPr>
            <w:tcW w:w="1585" w:type="dxa"/>
          </w:tcPr>
          <w:p w14:paraId="5BE268DA" w14:textId="77777777" w:rsidR="00795BA6" w:rsidRPr="005F0E6D" w:rsidRDefault="00795BA6" w:rsidP="009712EC">
            <w:pPr>
              <w:spacing w:line="360" w:lineRule="auto"/>
              <w:jc w:val="center"/>
              <w:rPr>
                <w:rFonts w:cs="Times New Roman"/>
              </w:rPr>
            </w:pPr>
            <w:r w:rsidRPr="005F0E6D">
              <w:rPr>
                <w:rFonts w:cs="Times New Roman"/>
              </w:rPr>
              <w:t>6.78</w:t>
            </w:r>
          </w:p>
        </w:tc>
        <w:tc>
          <w:tcPr>
            <w:tcW w:w="1686" w:type="dxa"/>
          </w:tcPr>
          <w:p w14:paraId="17DD659D" w14:textId="77777777" w:rsidR="00795BA6" w:rsidRPr="005F0E6D" w:rsidRDefault="00795BA6" w:rsidP="009712EC">
            <w:pPr>
              <w:spacing w:line="360" w:lineRule="auto"/>
              <w:jc w:val="center"/>
              <w:rPr>
                <w:rFonts w:cs="Times New Roman"/>
              </w:rPr>
            </w:pPr>
            <w:r w:rsidRPr="005F0E6D">
              <w:rPr>
                <w:rFonts w:cs="Times New Roman"/>
              </w:rPr>
              <w:t>45.9281</w:t>
            </w:r>
          </w:p>
        </w:tc>
        <w:tc>
          <w:tcPr>
            <w:tcW w:w="1494" w:type="dxa"/>
          </w:tcPr>
          <w:p w14:paraId="238FF986"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CA9788B" w14:textId="77777777" w:rsidTr="009712EC">
        <w:trPr>
          <w:jc w:val="center"/>
        </w:trPr>
        <w:tc>
          <w:tcPr>
            <w:tcW w:w="1062" w:type="dxa"/>
          </w:tcPr>
          <w:p w14:paraId="55E08748" w14:textId="77777777" w:rsidR="00795BA6" w:rsidRPr="005F0E6D" w:rsidRDefault="00795BA6" w:rsidP="009712EC">
            <w:pPr>
              <w:spacing w:line="360" w:lineRule="auto"/>
              <w:jc w:val="center"/>
              <w:rPr>
                <w:rFonts w:cs="Times New Roman"/>
              </w:rPr>
            </w:pPr>
            <w:r w:rsidRPr="005F0E6D">
              <w:rPr>
                <w:rFonts w:cs="Times New Roman"/>
              </w:rPr>
              <w:t>6</w:t>
            </w:r>
          </w:p>
        </w:tc>
        <w:tc>
          <w:tcPr>
            <w:tcW w:w="1298" w:type="dxa"/>
          </w:tcPr>
          <w:p w14:paraId="21B2C314"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94" w:type="dxa"/>
          </w:tcPr>
          <w:p w14:paraId="61F29BA6"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334A10CA" w14:textId="77777777" w:rsidR="00795BA6" w:rsidRPr="005F0E6D" w:rsidRDefault="00795BA6" w:rsidP="009712EC">
            <w:pPr>
              <w:spacing w:line="360" w:lineRule="auto"/>
              <w:jc w:val="center"/>
              <w:rPr>
                <w:rFonts w:cs="Times New Roman"/>
              </w:rPr>
            </w:pPr>
            <w:r w:rsidRPr="005F0E6D">
              <w:rPr>
                <w:rFonts w:cs="Times New Roman"/>
              </w:rPr>
              <w:t>17.11</w:t>
            </w:r>
          </w:p>
        </w:tc>
        <w:tc>
          <w:tcPr>
            <w:tcW w:w="1585" w:type="dxa"/>
          </w:tcPr>
          <w:p w14:paraId="3B72D4EC" w14:textId="77777777" w:rsidR="00795BA6" w:rsidRPr="005F0E6D" w:rsidRDefault="00795BA6" w:rsidP="009712EC">
            <w:pPr>
              <w:spacing w:line="360" w:lineRule="auto"/>
              <w:jc w:val="center"/>
              <w:rPr>
                <w:rFonts w:cs="Times New Roman"/>
              </w:rPr>
            </w:pPr>
            <w:r w:rsidRPr="005F0E6D">
              <w:rPr>
                <w:rFonts w:cs="Times New Roman"/>
              </w:rPr>
              <w:t>5.47</w:t>
            </w:r>
          </w:p>
        </w:tc>
        <w:tc>
          <w:tcPr>
            <w:tcW w:w="1686" w:type="dxa"/>
          </w:tcPr>
          <w:p w14:paraId="3F5F3CC6" w14:textId="77777777" w:rsidR="00795BA6" w:rsidRPr="005F0E6D" w:rsidRDefault="00795BA6" w:rsidP="009712EC">
            <w:pPr>
              <w:spacing w:line="360" w:lineRule="auto"/>
              <w:jc w:val="center"/>
              <w:rPr>
                <w:rFonts w:cs="Times New Roman"/>
              </w:rPr>
            </w:pPr>
            <w:r w:rsidRPr="005F0E6D">
              <w:rPr>
                <w:rFonts w:cs="Times New Roman"/>
              </w:rPr>
              <w:t>29.9299</w:t>
            </w:r>
          </w:p>
        </w:tc>
        <w:tc>
          <w:tcPr>
            <w:tcW w:w="1494" w:type="dxa"/>
          </w:tcPr>
          <w:p w14:paraId="43AB4601"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7BFB31A"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2C8240B8" w14:textId="77777777" w:rsidR="00795BA6" w:rsidRPr="005F0E6D" w:rsidRDefault="00795BA6" w:rsidP="009712EC">
            <w:pPr>
              <w:spacing w:line="360" w:lineRule="auto"/>
              <w:jc w:val="center"/>
              <w:rPr>
                <w:rFonts w:cs="Times New Roman"/>
              </w:rPr>
            </w:pPr>
            <w:r w:rsidRPr="005F0E6D">
              <w:rPr>
                <w:rFonts w:cs="Times New Roman"/>
              </w:rPr>
              <w:t>7</w:t>
            </w:r>
          </w:p>
        </w:tc>
        <w:tc>
          <w:tcPr>
            <w:tcW w:w="1298" w:type="dxa"/>
          </w:tcPr>
          <w:p w14:paraId="1BF98C9E" w14:textId="77777777" w:rsidR="00795BA6" w:rsidRPr="005F0E6D" w:rsidRDefault="00795BA6" w:rsidP="009712EC">
            <w:pPr>
              <w:spacing w:line="360" w:lineRule="auto"/>
              <w:jc w:val="center"/>
              <w:rPr>
                <w:rFonts w:cs="Times New Roman"/>
              </w:rPr>
            </w:pPr>
            <w:r w:rsidRPr="005F0E6D">
              <w:rPr>
                <w:rFonts w:cs="Times New Roman"/>
              </w:rPr>
              <w:t>kelp</w:t>
            </w:r>
          </w:p>
        </w:tc>
        <w:tc>
          <w:tcPr>
            <w:tcW w:w="1294" w:type="dxa"/>
          </w:tcPr>
          <w:p w14:paraId="4F943E99"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05324C14" w14:textId="77777777" w:rsidR="00795BA6" w:rsidRPr="005F0E6D" w:rsidRDefault="00795BA6" w:rsidP="009712EC">
            <w:pPr>
              <w:spacing w:line="360" w:lineRule="auto"/>
              <w:jc w:val="center"/>
              <w:rPr>
                <w:rFonts w:cs="Times New Roman"/>
              </w:rPr>
            </w:pPr>
            <w:r w:rsidRPr="005F0E6D">
              <w:rPr>
                <w:rFonts w:cs="Times New Roman"/>
              </w:rPr>
              <w:t>13.89</w:t>
            </w:r>
          </w:p>
        </w:tc>
        <w:tc>
          <w:tcPr>
            <w:tcW w:w="1585" w:type="dxa"/>
          </w:tcPr>
          <w:p w14:paraId="759D3C3B" w14:textId="77777777" w:rsidR="00795BA6" w:rsidRPr="005F0E6D" w:rsidRDefault="00795BA6" w:rsidP="009712EC">
            <w:pPr>
              <w:spacing w:line="360" w:lineRule="auto"/>
              <w:jc w:val="center"/>
              <w:rPr>
                <w:rFonts w:cs="Times New Roman"/>
              </w:rPr>
            </w:pPr>
            <w:r w:rsidRPr="005F0E6D">
              <w:rPr>
                <w:rFonts w:cs="Times New Roman"/>
              </w:rPr>
              <w:t>7.97</w:t>
            </w:r>
          </w:p>
        </w:tc>
        <w:tc>
          <w:tcPr>
            <w:tcW w:w="1686" w:type="dxa"/>
          </w:tcPr>
          <w:p w14:paraId="2C1CA0A4" w14:textId="77777777" w:rsidR="00795BA6" w:rsidRPr="005F0E6D" w:rsidRDefault="00795BA6" w:rsidP="009712EC">
            <w:pPr>
              <w:spacing w:line="360" w:lineRule="auto"/>
              <w:jc w:val="center"/>
              <w:rPr>
                <w:rFonts w:cs="Times New Roman"/>
              </w:rPr>
            </w:pPr>
            <w:r w:rsidRPr="005F0E6D">
              <w:rPr>
                <w:rFonts w:cs="Times New Roman"/>
              </w:rPr>
              <w:t>63.5988</w:t>
            </w:r>
          </w:p>
        </w:tc>
        <w:tc>
          <w:tcPr>
            <w:tcW w:w="1494" w:type="dxa"/>
          </w:tcPr>
          <w:p w14:paraId="614B7B22"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4DF58CC5" w14:textId="77777777" w:rsidTr="009712EC">
        <w:trPr>
          <w:jc w:val="center"/>
        </w:trPr>
        <w:tc>
          <w:tcPr>
            <w:tcW w:w="1062" w:type="dxa"/>
          </w:tcPr>
          <w:p w14:paraId="0046A791" w14:textId="77777777" w:rsidR="00795BA6" w:rsidRPr="005F0E6D" w:rsidRDefault="00795BA6" w:rsidP="009712EC">
            <w:pPr>
              <w:spacing w:line="360" w:lineRule="auto"/>
              <w:jc w:val="center"/>
              <w:rPr>
                <w:rFonts w:cs="Times New Roman"/>
              </w:rPr>
            </w:pPr>
            <w:r w:rsidRPr="005F0E6D">
              <w:rPr>
                <w:rFonts w:cs="Times New Roman"/>
              </w:rPr>
              <w:t>8</w:t>
            </w:r>
          </w:p>
        </w:tc>
        <w:tc>
          <w:tcPr>
            <w:tcW w:w="1298" w:type="dxa"/>
          </w:tcPr>
          <w:p w14:paraId="31972537"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94" w:type="dxa"/>
          </w:tcPr>
          <w:p w14:paraId="0E7B8A0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346ABE47" w14:textId="77777777" w:rsidR="00795BA6" w:rsidRPr="005F0E6D" w:rsidRDefault="00795BA6" w:rsidP="009712EC">
            <w:pPr>
              <w:spacing w:line="360" w:lineRule="auto"/>
              <w:jc w:val="center"/>
              <w:rPr>
                <w:rFonts w:cs="Times New Roman"/>
              </w:rPr>
            </w:pPr>
            <w:r w:rsidRPr="005F0E6D">
              <w:rPr>
                <w:rFonts w:cs="Times New Roman"/>
              </w:rPr>
              <w:t>18.26</w:t>
            </w:r>
          </w:p>
        </w:tc>
        <w:tc>
          <w:tcPr>
            <w:tcW w:w="1585" w:type="dxa"/>
          </w:tcPr>
          <w:p w14:paraId="7E12892C" w14:textId="77777777" w:rsidR="00795BA6" w:rsidRPr="005F0E6D" w:rsidRDefault="00795BA6" w:rsidP="009712EC">
            <w:pPr>
              <w:spacing w:line="360" w:lineRule="auto"/>
              <w:jc w:val="center"/>
              <w:rPr>
                <w:rFonts w:cs="Times New Roman"/>
              </w:rPr>
            </w:pPr>
            <w:r w:rsidRPr="005F0E6D">
              <w:rPr>
                <w:rFonts w:cs="Times New Roman"/>
              </w:rPr>
              <w:t>6.94</w:t>
            </w:r>
          </w:p>
        </w:tc>
        <w:tc>
          <w:tcPr>
            <w:tcW w:w="1686" w:type="dxa"/>
          </w:tcPr>
          <w:p w14:paraId="282565F4" w14:textId="77777777" w:rsidR="00795BA6" w:rsidRPr="005F0E6D" w:rsidRDefault="00795BA6" w:rsidP="009712EC">
            <w:pPr>
              <w:spacing w:line="360" w:lineRule="auto"/>
              <w:jc w:val="center"/>
              <w:rPr>
                <w:rFonts w:cs="Times New Roman"/>
              </w:rPr>
            </w:pPr>
            <w:r w:rsidRPr="005F0E6D">
              <w:rPr>
                <w:rFonts w:cs="Times New Roman"/>
              </w:rPr>
              <w:t>48.1692</w:t>
            </w:r>
          </w:p>
        </w:tc>
        <w:tc>
          <w:tcPr>
            <w:tcW w:w="1494" w:type="dxa"/>
          </w:tcPr>
          <w:p w14:paraId="3DC51CFB"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5A62C13E"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60263542" w14:textId="77777777" w:rsidR="00795BA6" w:rsidRPr="005F0E6D" w:rsidRDefault="00795BA6" w:rsidP="009712EC">
            <w:pPr>
              <w:spacing w:line="360" w:lineRule="auto"/>
              <w:jc w:val="center"/>
              <w:rPr>
                <w:rFonts w:cs="Times New Roman"/>
              </w:rPr>
            </w:pPr>
            <w:r w:rsidRPr="005F0E6D">
              <w:rPr>
                <w:rFonts w:cs="Times New Roman"/>
              </w:rPr>
              <w:t>9</w:t>
            </w:r>
          </w:p>
        </w:tc>
        <w:tc>
          <w:tcPr>
            <w:tcW w:w="1298" w:type="dxa"/>
          </w:tcPr>
          <w:p w14:paraId="34D6210F"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94" w:type="dxa"/>
          </w:tcPr>
          <w:p w14:paraId="15BF0E80"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5D9BF401" w14:textId="77777777" w:rsidR="00795BA6" w:rsidRPr="005F0E6D" w:rsidRDefault="00795BA6" w:rsidP="009712EC">
            <w:pPr>
              <w:spacing w:line="360" w:lineRule="auto"/>
              <w:jc w:val="center"/>
              <w:rPr>
                <w:rFonts w:cs="Times New Roman"/>
              </w:rPr>
            </w:pPr>
            <w:r w:rsidRPr="005F0E6D">
              <w:rPr>
                <w:rFonts w:cs="Times New Roman"/>
              </w:rPr>
              <w:t>16.43</w:t>
            </w:r>
          </w:p>
        </w:tc>
        <w:tc>
          <w:tcPr>
            <w:tcW w:w="1585" w:type="dxa"/>
          </w:tcPr>
          <w:p w14:paraId="42ECAA59" w14:textId="77777777" w:rsidR="00795BA6" w:rsidRPr="005F0E6D" w:rsidRDefault="00795BA6" w:rsidP="009712EC">
            <w:pPr>
              <w:spacing w:line="360" w:lineRule="auto"/>
              <w:jc w:val="center"/>
              <w:rPr>
                <w:rFonts w:cs="Times New Roman"/>
              </w:rPr>
            </w:pPr>
            <w:r w:rsidRPr="005F0E6D">
              <w:rPr>
                <w:rFonts w:cs="Times New Roman"/>
              </w:rPr>
              <w:t>7.82</w:t>
            </w:r>
          </w:p>
        </w:tc>
        <w:tc>
          <w:tcPr>
            <w:tcW w:w="1686" w:type="dxa"/>
          </w:tcPr>
          <w:p w14:paraId="0C4FE5F6" w14:textId="77777777" w:rsidR="00795BA6" w:rsidRPr="005F0E6D" w:rsidRDefault="00795BA6" w:rsidP="009712EC">
            <w:pPr>
              <w:spacing w:line="360" w:lineRule="auto"/>
              <w:jc w:val="center"/>
              <w:rPr>
                <w:rFonts w:cs="Times New Roman"/>
              </w:rPr>
            </w:pPr>
            <w:r w:rsidRPr="005F0E6D">
              <w:rPr>
                <w:rFonts w:cs="Times New Roman"/>
              </w:rPr>
              <w:t>61.1243</w:t>
            </w:r>
          </w:p>
        </w:tc>
        <w:tc>
          <w:tcPr>
            <w:tcW w:w="1494" w:type="dxa"/>
          </w:tcPr>
          <w:p w14:paraId="7035C8BC"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94EED08" w14:textId="77777777" w:rsidTr="009712EC">
        <w:trPr>
          <w:jc w:val="center"/>
        </w:trPr>
        <w:tc>
          <w:tcPr>
            <w:tcW w:w="1062" w:type="dxa"/>
          </w:tcPr>
          <w:p w14:paraId="199C4590" w14:textId="77777777" w:rsidR="00795BA6" w:rsidRPr="005F0E6D" w:rsidRDefault="00795BA6" w:rsidP="009712EC">
            <w:pPr>
              <w:spacing w:line="360" w:lineRule="auto"/>
              <w:jc w:val="center"/>
              <w:rPr>
                <w:rFonts w:cs="Times New Roman"/>
              </w:rPr>
            </w:pPr>
            <w:r w:rsidRPr="005F0E6D">
              <w:rPr>
                <w:rFonts w:cs="Times New Roman"/>
              </w:rPr>
              <w:t>10</w:t>
            </w:r>
          </w:p>
        </w:tc>
        <w:tc>
          <w:tcPr>
            <w:tcW w:w="1298" w:type="dxa"/>
          </w:tcPr>
          <w:p w14:paraId="1B255738" w14:textId="77777777" w:rsidR="00795BA6" w:rsidRPr="005F0E6D" w:rsidRDefault="00795BA6" w:rsidP="009712EC">
            <w:pPr>
              <w:spacing w:line="360" w:lineRule="auto"/>
              <w:jc w:val="center"/>
              <w:rPr>
                <w:rFonts w:cs="Times New Roman"/>
              </w:rPr>
            </w:pPr>
            <w:r w:rsidRPr="005F0E6D">
              <w:rPr>
                <w:rFonts w:cs="Times New Roman"/>
              </w:rPr>
              <w:t>kelp</w:t>
            </w:r>
          </w:p>
        </w:tc>
        <w:tc>
          <w:tcPr>
            <w:tcW w:w="1294" w:type="dxa"/>
          </w:tcPr>
          <w:p w14:paraId="028FB1C6"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5DA3B5C5" w14:textId="77777777" w:rsidR="00795BA6" w:rsidRPr="005F0E6D" w:rsidRDefault="00795BA6" w:rsidP="009712EC">
            <w:pPr>
              <w:spacing w:line="360" w:lineRule="auto"/>
              <w:jc w:val="center"/>
              <w:rPr>
                <w:rFonts w:cs="Times New Roman"/>
              </w:rPr>
            </w:pPr>
            <w:r w:rsidRPr="005F0E6D">
              <w:rPr>
                <w:rFonts w:cs="Times New Roman"/>
              </w:rPr>
              <w:t>14.72</w:t>
            </w:r>
          </w:p>
        </w:tc>
        <w:tc>
          <w:tcPr>
            <w:tcW w:w="1585" w:type="dxa"/>
          </w:tcPr>
          <w:p w14:paraId="6C81334A" w14:textId="77777777" w:rsidR="00795BA6" w:rsidRPr="005F0E6D" w:rsidRDefault="00795BA6" w:rsidP="009712EC">
            <w:pPr>
              <w:spacing w:line="360" w:lineRule="auto"/>
              <w:jc w:val="center"/>
              <w:rPr>
                <w:rFonts w:cs="Times New Roman"/>
              </w:rPr>
            </w:pPr>
            <w:r w:rsidRPr="005F0E6D">
              <w:rPr>
                <w:rFonts w:cs="Times New Roman"/>
              </w:rPr>
              <w:t>5.69</w:t>
            </w:r>
          </w:p>
        </w:tc>
        <w:tc>
          <w:tcPr>
            <w:tcW w:w="1686" w:type="dxa"/>
          </w:tcPr>
          <w:p w14:paraId="33997DDE" w14:textId="77777777" w:rsidR="00795BA6" w:rsidRPr="005F0E6D" w:rsidRDefault="00795BA6" w:rsidP="009712EC">
            <w:pPr>
              <w:spacing w:line="360" w:lineRule="auto"/>
              <w:jc w:val="center"/>
              <w:rPr>
                <w:rFonts w:cs="Times New Roman"/>
              </w:rPr>
            </w:pPr>
            <w:r w:rsidRPr="005F0E6D">
              <w:rPr>
                <w:rFonts w:cs="Times New Roman"/>
              </w:rPr>
              <w:t>32.3618</w:t>
            </w:r>
          </w:p>
        </w:tc>
        <w:tc>
          <w:tcPr>
            <w:tcW w:w="1494" w:type="dxa"/>
          </w:tcPr>
          <w:p w14:paraId="227E7B5A"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3A660F83"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13E834BC" w14:textId="77777777" w:rsidR="00795BA6" w:rsidRPr="005F0E6D" w:rsidRDefault="00795BA6" w:rsidP="009712EC">
            <w:pPr>
              <w:spacing w:line="360" w:lineRule="auto"/>
              <w:jc w:val="center"/>
              <w:rPr>
                <w:rFonts w:cs="Times New Roman"/>
              </w:rPr>
            </w:pPr>
            <w:r w:rsidRPr="005F0E6D">
              <w:rPr>
                <w:rFonts w:cs="Times New Roman"/>
              </w:rPr>
              <w:t>11</w:t>
            </w:r>
          </w:p>
        </w:tc>
        <w:tc>
          <w:tcPr>
            <w:tcW w:w="1298" w:type="dxa"/>
          </w:tcPr>
          <w:p w14:paraId="4E3BC831" w14:textId="77777777" w:rsidR="00795BA6" w:rsidRPr="005F0E6D" w:rsidRDefault="00795BA6" w:rsidP="009712EC">
            <w:pPr>
              <w:spacing w:line="360" w:lineRule="auto"/>
              <w:jc w:val="center"/>
              <w:rPr>
                <w:rFonts w:cs="Times New Roman"/>
              </w:rPr>
            </w:pPr>
            <w:r w:rsidRPr="005F0E6D">
              <w:rPr>
                <w:rFonts w:cs="Times New Roman"/>
              </w:rPr>
              <w:t>kelp</w:t>
            </w:r>
          </w:p>
        </w:tc>
        <w:tc>
          <w:tcPr>
            <w:tcW w:w="1294" w:type="dxa"/>
          </w:tcPr>
          <w:p w14:paraId="667BECF8"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3B3ED8E2" w14:textId="77777777" w:rsidR="00795BA6" w:rsidRPr="005F0E6D" w:rsidRDefault="00795BA6" w:rsidP="009712EC">
            <w:pPr>
              <w:spacing w:line="360" w:lineRule="auto"/>
              <w:jc w:val="center"/>
              <w:rPr>
                <w:rFonts w:cs="Times New Roman"/>
              </w:rPr>
            </w:pPr>
            <w:r w:rsidRPr="005F0E6D">
              <w:rPr>
                <w:rFonts w:cs="Times New Roman"/>
              </w:rPr>
              <w:t>18.29</w:t>
            </w:r>
          </w:p>
        </w:tc>
        <w:tc>
          <w:tcPr>
            <w:tcW w:w="1585" w:type="dxa"/>
          </w:tcPr>
          <w:p w14:paraId="75133A6D" w14:textId="77777777" w:rsidR="00795BA6" w:rsidRPr="005F0E6D" w:rsidRDefault="00795BA6" w:rsidP="009712EC">
            <w:pPr>
              <w:spacing w:line="360" w:lineRule="auto"/>
              <w:jc w:val="center"/>
              <w:rPr>
                <w:rFonts w:cs="Times New Roman"/>
              </w:rPr>
            </w:pPr>
            <w:r w:rsidRPr="005F0E6D">
              <w:rPr>
                <w:rFonts w:cs="Times New Roman"/>
              </w:rPr>
              <w:t>6.91</w:t>
            </w:r>
          </w:p>
        </w:tc>
        <w:tc>
          <w:tcPr>
            <w:tcW w:w="1686" w:type="dxa"/>
          </w:tcPr>
          <w:p w14:paraId="7DB5701D" w14:textId="77777777" w:rsidR="00795BA6" w:rsidRPr="005F0E6D" w:rsidRDefault="00795BA6" w:rsidP="009712EC">
            <w:pPr>
              <w:spacing w:line="360" w:lineRule="auto"/>
              <w:jc w:val="center"/>
              <w:rPr>
                <w:rFonts w:cs="Times New Roman"/>
              </w:rPr>
            </w:pPr>
            <w:r w:rsidRPr="005F0E6D">
              <w:rPr>
                <w:rFonts w:cs="Times New Roman"/>
              </w:rPr>
              <w:t>47.7743</w:t>
            </w:r>
          </w:p>
        </w:tc>
        <w:tc>
          <w:tcPr>
            <w:tcW w:w="1494" w:type="dxa"/>
          </w:tcPr>
          <w:p w14:paraId="349B06F1"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208CE41" w14:textId="77777777" w:rsidTr="009712EC">
        <w:trPr>
          <w:jc w:val="center"/>
        </w:trPr>
        <w:tc>
          <w:tcPr>
            <w:tcW w:w="1062" w:type="dxa"/>
          </w:tcPr>
          <w:p w14:paraId="786DE4C3" w14:textId="77777777" w:rsidR="00795BA6" w:rsidRPr="005F0E6D" w:rsidRDefault="00795BA6" w:rsidP="009712EC">
            <w:pPr>
              <w:spacing w:line="360" w:lineRule="auto"/>
              <w:jc w:val="center"/>
              <w:rPr>
                <w:rFonts w:cs="Times New Roman"/>
              </w:rPr>
            </w:pPr>
            <w:r w:rsidRPr="005F0E6D">
              <w:rPr>
                <w:rFonts w:cs="Times New Roman"/>
              </w:rPr>
              <w:t>12</w:t>
            </w:r>
          </w:p>
        </w:tc>
        <w:tc>
          <w:tcPr>
            <w:tcW w:w="1298" w:type="dxa"/>
          </w:tcPr>
          <w:p w14:paraId="2AEDF451"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94" w:type="dxa"/>
          </w:tcPr>
          <w:p w14:paraId="05C29B6D"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15D14977" w14:textId="77777777" w:rsidR="00795BA6" w:rsidRPr="005F0E6D" w:rsidRDefault="00795BA6" w:rsidP="009712EC">
            <w:pPr>
              <w:spacing w:line="360" w:lineRule="auto"/>
              <w:jc w:val="center"/>
              <w:rPr>
                <w:rFonts w:cs="Times New Roman"/>
              </w:rPr>
            </w:pPr>
            <w:r w:rsidRPr="005F0E6D">
              <w:rPr>
                <w:rFonts w:cs="Times New Roman"/>
              </w:rPr>
              <w:t>14.97</w:t>
            </w:r>
          </w:p>
        </w:tc>
        <w:tc>
          <w:tcPr>
            <w:tcW w:w="1585" w:type="dxa"/>
          </w:tcPr>
          <w:p w14:paraId="18FC1BCC" w14:textId="77777777" w:rsidR="00795BA6" w:rsidRPr="005F0E6D" w:rsidRDefault="00795BA6" w:rsidP="009712EC">
            <w:pPr>
              <w:spacing w:line="360" w:lineRule="auto"/>
              <w:jc w:val="center"/>
              <w:rPr>
                <w:rFonts w:cs="Times New Roman"/>
              </w:rPr>
            </w:pPr>
            <w:r w:rsidRPr="005F0E6D">
              <w:rPr>
                <w:rFonts w:cs="Times New Roman"/>
              </w:rPr>
              <w:t>6.4</w:t>
            </w:r>
          </w:p>
        </w:tc>
        <w:tc>
          <w:tcPr>
            <w:tcW w:w="1686" w:type="dxa"/>
          </w:tcPr>
          <w:p w14:paraId="1AC3121D" w14:textId="77777777" w:rsidR="00795BA6" w:rsidRPr="005F0E6D" w:rsidRDefault="00795BA6" w:rsidP="009712EC">
            <w:pPr>
              <w:spacing w:line="360" w:lineRule="auto"/>
              <w:jc w:val="center"/>
              <w:rPr>
                <w:rFonts w:cs="Times New Roman"/>
              </w:rPr>
            </w:pPr>
            <w:r w:rsidRPr="005F0E6D">
              <w:rPr>
                <w:rFonts w:cs="Times New Roman"/>
              </w:rPr>
              <w:t>40.942</w:t>
            </w:r>
          </w:p>
        </w:tc>
        <w:tc>
          <w:tcPr>
            <w:tcW w:w="1494" w:type="dxa"/>
          </w:tcPr>
          <w:p w14:paraId="489AB46E"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3B7654F"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56DD7BD6" w14:textId="77777777" w:rsidR="00795BA6" w:rsidRPr="005F0E6D" w:rsidRDefault="00795BA6" w:rsidP="009712EC">
            <w:pPr>
              <w:spacing w:line="360" w:lineRule="auto"/>
              <w:jc w:val="center"/>
              <w:rPr>
                <w:rFonts w:cs="Times New Roman"/>
              </w:rPr>
            </w:pPr>
            <w:r w:rsidRPr="005F0E6D">
              <w:rPr>
                <w:rFonts w:cs="Times New Roman"/>
              </w:rPr>
              <w:t>13</w:t>
            </w:r>
          </w:p>
        </w:tc>
        <w:tc>
          <w:tcPr>
            <w:tcW w:w="1298" w:type="dxa"/>
          </w:tcPr>
          <w:p w14:paraId="09E4B40F"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94" w:type="dxa"/>
          </w:tcPr>
          <w:p w14:paraId="25DC6BD5"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14218FB1" w14:textId="77777777" w:rsidR="00795BA6" w:rsidRPr="005F0E6D" w:rsidRDefault="00795BA6" w:rsidP="009712EC">
            <w:pPr>
              <w:spacing w:line="360" w:lineRule="auto"/>
              <w:jc w:val="center"/>
              <w:rPr>
                <w:rFonts w:cs="Times New Roman"/>
              </w:rPr>
            </w:pPr>
            <w:r w:rsidRPr="005F0E6D">
              <w:rPr>
                <w:rFonts w:cs="Times New Roman"/>
              </w:rPr>
              <w:t>22.19</w:t>
            </w:r>
          </w:p>
        </w:tc>
        <w:tc>
          <w:tcPr>
            <w:tcW w:w="1585" w:type="dxa"/>
          </w:tcPr>
          <w:p w14:paraId="66922D73" w14:textId="77777777" w:rsidR="00795BA6" w:rsidRPr="005F0E6D" w:rsidRDefault="00795BA6" w:rsidP="009712EC">
            <w:pPr>
              <w:spacing w:line="360" w:lineRule="auto"/>
              <w:jc w:val="center"/>
              <w:rPr>
                <w:rFonts w:cs="Times New Roman"/>
              </w:rPr>
            </w:pPr>
            <w:r w:rsidRPr="005F0E6D">
              <w:rPr>
                <w:rFonts w:cs="Times New Roman"/>
              </w:rPr>
              <w:t>6.73</w:t>
            </w:r>
          </w:p>
        </w:tc>
        <w:tc>
          <w:tcPr>
            <w:tcW w:w="1686" w:type="dxa"/>
          </w:tcPr>
          <w:p w14:paraId="10E67ECE" w14:textId="77777777" w:rsidR="00795BA6" w:rsidRPr="005F0E6D" w:rsidRDefault="00795BA6" w:rsidP="009712EC">
            <w:pPr>
              <w:spacing w:line="360" w:lineRule="auto"/>
              <w:jc w:val="center"/>
              <w:rPr>
                <w:rFonts w:cs="Times New Roman"/>
              </w:rPr>
            </w:pPr>
            <w:r w:rsidRPr="005F0E6D">
              <w:rPr>
                <w:rFonts w:cs="Times New Roman"/>
              </w:rPr>
              <w:t>45.261</w:t>
            </w:r>
          </w:p>
        </w:tc>
        <w:tc>
          <w:tcPr>
            <w:tcW w:w="1494" w:type="dxa"/>
          </w:tcPr>
          <w:p w14:paraId="759B5922"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045969E5" w14:textId="77777777" w:rsidTr="009712EC">
        <w:trPr>
          <w:jc w:val="center"/>
        </w:trPr>
        <w:tc>
          <w:tcPr>
            <w:tcW w:w="1062" w:type="dxa"/>
          </w:tcPr>
          <w:p w14:paraId="0DB68090" w14:textId="77777777" w:rsidR="00795BA6" w:rsidRPr="005F0E6D" w:rsidRDefault="00795BA6" w:rsidP="009712EC">
            <w:pPr>
              <w:spacing w:line="360" w:lineRule="auto"/>
              <w:jc w:val="center"/>
              <w:rPr>
                <w:rFonts w:cs="Times New Roman"/>
              </w:rPr>
            </w:pPr>
            <w:r w:rsidRPr="005F0E6D">
              <w:rPr>
                <w:rFonts w:cs="Times New Roman"/>
              </w:rPr>
              <w:t>14</w:t>
            </w:r>
          </w:p>
        </w:tc>
        <w:tc>
          <w:tcPr>
            <w:tcW w:w="1298" w:type="dxa"/>
          </w:tcPr>
          <w:p w14:paraId="2D6EC744" w14:textId="77777777" w:rsidR="00795BA6" w:rsidRPr="005F0E6D" w:rsidRDefault="00795BA6" w:rsidP="009712EC">
            <w:pPr>
              <w:spacing w:line="360" w:lineRule="auto"/>
              <w:jc w:val="center"/>
              <w:rPr>
                <w:rFonts w:cs="Times New Roman"/>
              </w:rPr>
            </w:pPr>
            <w:r w:rsidRPr="005F0E6D">
              <w:rPr>
                <w:rFonts w:cs="Times New Roman"/>
              </w:rPr>
              <w:t>mixed</w:t>
            </w:r>
          </w:p>
        </w:tc>
        <w:tc>
          <w:tcPr>
            <w:tcW w:w="1294" w:type="dxa"/>
          </w:tcPr>
          <w:p w14:paraId="0DDF42F7"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4918A73E" w14:textId="77777777" w:rsidR="00795BA6" w:rsidRPr="005F0E6D" w:rsidRDefault="00795BA6" w:rsidP="009712EC">
            <w:pPr>
              <w:spacing w:line="360" w:lineRule="auto"/>
              <w:jc w:val="center"/>
              <w:rPr>
                <w:rFonts w:cs="Times New Roman"/>
              </w:rPr>
            </w:pPr>
            <w:r w:rsidRPr="005F0E6D">
              <w:rPr>
                <w:rFonts w:cs="Times New Roman"/>
              </w:rPr>
              <w:t>14.99</w:t>
            </w:r>
          </w:p>
        </w:tc>
        <w:tc>
          <w:tcPr>
            <w:tcW w:w="1585" w:type="dxa"/>
          </w:tcPr>
          <w:p w14:paraId="51D4C120" w14:textId="77777777" w:rsidR="00795BA6" w:rsidRPr="005F0E6D" w:rsidRDefault="00795BA6" w:rsidP="009712EC">
            <w:pPr>
              <w:spacing w:line="360" w:lineRule="auto"/>
              <w:jc w:val="center"/>
              <w:rPr>
                <w:rFonts w:cs="Times New Roman"/>
              </w:rPr>
            </w:pPr>
            <w:r w:rsidRPr="005F0E6D">
              <w:rPr>
                <w:rFonts w:cs="Times New Roman"/>
              </w:rPr>
              <w:t>8.62</w:t>
            </w:r>
          </w:p>
        </w:tc>
        <w:tc>
          <w:tcPr>
            <w:tcW w:w="1686" w:type="dxa"/>
          </w:tcPr>
          <w:p w14:paraId="6A01CD07" w14:textId="77777777" w:rsidR="00795BA6" w:rsidRPr="005F0E6D" w:rsidRDefault="00795BA6" w:rsidP="009712EC">
            <w:pPr>
              <w:spacing w:line="360" w:lineRule="auto"/>
              <w:jc w:val="center"/>
              <w:rPr>
                <w:rFonts w:cs="Times New Roman"/>
              </w:rPr>
            </w:pPr>
            <w:r w:rsidRPr="005F0E6D">
              <w:rPr>
                <w:rFonts w:cs="Times New Roman"/>
              </w:rPr>
              <w:t>74.2894</w:t>
            </w:r>
          </w:p>
        </w:tc>
        <w:tc>
          <w:tcPr>
            <w:tcW w:w="1494" w:type="dxa"/>
          </w:tcPr>
          <w:p w14:paraId="62236EAA"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1E30883"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75402C83" w14:textId="77777777" w:rsidR="00795BA6" w:rsidRPr="005F0E6D" w:rsidRDefault="00795BA6" w:rsidP="009712EC">
            <w:pPr>
              <w:spacing w:line="360" w:lineRule="auto"/>
              <w:jc w:val="center"/>
              <w:rPr>
                <w:rFonts w:cs="Times New Roman"/>
              </w:rPr>
            </w:pPr>
            <w:r w:rsidRPr="005F0E6D">
              <w:rPr>
                <w:rFonts w:cs="Times New Roman"/>
              </w:rPr>
              <w:t>15</w:t>
            </w:r>
          </w:p>
        </w:tc>
        <w:tc>
          <w:tcPr>
            <w:tcW w:w="1298" w:type="dxa"/>
          </w:tcPr>
          <w:p w14:paraId="39F891E1"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94" w:type="dxa"/>
          </w:tcPr>
          <w:p w14:paraId="10013AFC"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1A408BA6" w14:textId="77777777" w:rsidR="00795BA6" w:rsidRPr="005F0E6D" w:rsidRDefault="00795BA6" w:rsidP="009712EC">
            <w:pPr>
              <w:spacing w:line="360" w:lineRule="auto"/>
              <w:jc w:val="center"/>
              <w:rPr>
                <w:rFonts w:cs="Times New Roman"/>
              </w:rPr>
            </w:pPr>
            <w:r w:rsidRPr="005F0E6D">
              <w:rPr>
                <w:rFonts w:cs="Times New Roman"/>
              </w:rPr>
              <w:t>13.71</w:t>
            </w:r>
          </w:p>
        </w:tc>
        <w:tc>
          <w:tcPr>
            <w:tcW w:w="1585" w:type="dxa"/>
          </w:tcPr>
          <w:p w14:paraId="393A1853" w14:textId="77777777" w:rsidR="00795BA6" w:rsidRPr="005F0E6D" w:rsidRDefault="00795BA6" w:rsidP="009712EC">
            <w:pPr>
              <w:spacing w:line="360" w:lineRule="auto"/>
              <w:jc w:val="center"/>
              <w:rPr>
                <w:rFonts w:cs="Times New Roman"/>
              </w:rPr>
            </w:pPr>
            <w:r w:rsidRPr="005F0E6D">
              <w:rPr>
                <w:rFonts w:cs="Times New Roman"/>
              </w:rPr>
              <w:t>8.17</w:t>
            </w:r>
          </w:p>
        </w:tc>
        <w:tc>
          <w:tcPr>
            <w:tcW w:w="1686" w:type="dxa"/>
          </w:tcPr>
          <w:p w14:paraId="04C40AC3" w14:textId="77777777" w:rsidR="00795BA6" w:rsidRPr="005F0E6D" w:rsidRDefault="00795BA6" w:rsidP="009712EC">
            <w:pPr>
              <w:spacing w:line="360" w:lineRule="auto"/>
              <w:jc w:val="center"/>
              <w:rPr>
                <w:rFonts w:cs="Times New Roman"/>
              </w:rPr>
            </w:pPr>
            <w:r w:rsidRPr="005F0E6D">
              <w:rPr>
                <w:rFonts w:cs="Times New Roman"/>
              </w:rPr>
              <w:t>66.7072</w:t>
            </w:r>
          </w:p>
        </w:tc>
        <w:tc>
          <w:tcPr>
            <w:tcW w:w="1494" w:type="dxa"/>
          </w:tcPr>
          <w:p w14:paraId="6FDD8FD0"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6F414F4" w14:textId="77777777" w:rsidTr="009712EC">
        <w:trPr>
          <w:jc w:val="center"/>
        </w:trPr>
        <w:tc>
          <w:tcPr>
            <w:tcW w:w="1062" w:type="dxa"/>
          </w:tcPr>
          <w:p w14:paraId="1DCA5D70" w14:textId="77777777" w:rsidR="00795BA6" w:rsidRPr="005F0E6D" w:rsidRDefault="00795BA6" w:rsidP="009712EC">
            <w:pPr>
              <w:spacing w:line="360" w:lineRule="auto"/>
              <w:jc w:val="center"/>
              <w:rPr>
                <w:rFonts w:cs="Times New Roman"/>
              </w:rPr>
            </w:pPr>
            <w:r w:rsidRPr="005F0E6D">
              <w:rPr>
                <w:rFonts w:cs="Times New Roman"/>
              </w:rPr>
              <w:t>16</w:t>
            </w:r>
          </w:p>
        </w:tc>
        <w:tc>
          <w:tcPr>
            <w:tcW w:w="1298" w:type="dxa"/>
          </w:tcPr>
          <w:p w14:paraId="776F4EFA" w14:textId="77777777" w:rsidR="00795BA6" w:rsidRPr="005F0E6D" w:rsidRDefault="00795BA6" w:rsidP="009712EC">
            <w:pPr>
              <w:spacing w:line="360" w:lineRule="auto"/>
              <w:jc w:val="center"/>
              <w:rPr>
                <w:rFonts w:cs="Times New Roman"/>
              </w:rPr>
            </w:pPr>
            <w:r w:rsidRPr="005F0E6D">
              <w:rPr>
                <w:rFonts w:cs="Times New Roman"/>
              </w:rPr>
              <w:t>mixed</w:t>
            </w:r>
          </w:p>
        </w:tc>
        <w:tc>
          <w:tcPr>
            <w:tcW w:w="1294" w:type="dxa"/>
          </w:tcPr>
          <w:p w14:paraId="0435BCFE"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1CA00C9B" w14:textId="77777777" w:rsidR="00795BA6" w:rsidRPr="005F0E6D" w:rsidRDefault="00795BA6" w:rsidP="009712EC">
            <w:pPr>
              <w:spacing w:line="360" w:lineRule="auto"/>
              <w:jc w:val="center"/>
              <w:rPr>
                <w:rFonts w:cs="Times New Roman"/>
              </w:rPr>
            </w:pPr>
            <w:r w:rsidRPr="005F0E6D">
              <w:rPr>
                <w:rFonts w:cs="Times New Roman"/>
              </w:rPr>
              <w:t>13.64</w:t>
            </w:r>
          </w:p>
        </w:tc>
        <w:tc>
          <w:tcPr>
            <w:tcW w:w="1585" w:type="dxa"/>
          </w:tcPr>
          <w:p w14:paraId="43104FDB" w14:textId="77777777" w:rsidR="00795BA6" w:rsidRPr="005F0E6D" w:rsidRDefault="00795BA6" w:rsidP="009712EC">
            <w:pPr>
              <w:spacing w:line="360" w:lineRule="auto"/>
              <w:jc w:val="center"/>
              <w:rPr>
                <w:rFonts w:cs="Times New Roman"/>
              </w:rPr>
            </w:pPr>
            <w:r w:rsidRPr="005F0E6D">
              <w:rPr>
                <w:rFonts w:cs="Times New Roman"/>
              </w:rPr>
              <w:t>6.63</w:t>
            </w:r>
          </w:p>
        </w:tc>
        <w:tc>
          <w:tcPr>
            <w:tcW w:w="1686" w:type="dxa"/>
          </w:tcPr>
          <w:p w14:paraId="63D44B37" w14:textId="77777777" w:rsidR="00795BA6" w:rsidRPr="005F0E6D" w:rsidRDefault="00795BA6" w:rsidP="009712EC">
            <w:pPr>
              <w:spacing w:line="360" w:lineRule="auto"/>
              <w:jc w:val="center"/>
              <w:rPr>
                <w:rFonts w:cs="Times New Roman"/>
              </w:rPr>
            </w:pPr>
            <w:r w:rsidRPr="005F0E6D">
              <w:rPr>
                <w:rFonts w:cs="Times New Roman"/>
              </w:rPr>
              <w:t>43.9515</w:t>
            </w:r>
          </w:p>
        </w:tc>
        <w:tc>
          <w:tcPr>
            <w:tcW w:w="1494" w:type="dxa"/>
          </w:tcPr>
          <w:p w14:paraId="625661D5"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894E4E6"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7CD48FAE" w14:textId="77777777" w:rsidR="00795BA6" w:rsidRPr="005F0E6D" w:rsidRDefault="00795BA6" w:rsidP="009712EC">
            <w:pPr>
              <w:spacing w:line="360" w:lineRule="auto"/>
              <w:jc w:val="center"/>
              <w:rPr>
                <w:rFonts w:cs="Times New Roman"/>
              </w:rPr>
            </w:pPr>
            <w:r w:rsidRPr="005F0E6D">
              <w:rPr>
                <w:rFonts w:cs="Times New Roman"/>
              </w:rPr>
              <w:t>17</w:t>
            </w:r>
          </w:p>
        </w:tc>
        <w:tc>
          <w:tcPr>
            <w:tcW w:w="1298" w:type="dxa"/>
          </w:tcPr>
          <w:p w14:paraId="01990B83"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94" w:type="dxa"/>
          </w:tcPr>
          <w:p w14:paraId="675B5975"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3683D88A" w14:textId="77777777" w:rsidR="00795BA6" w:rsidRPr="005F0E6D" w:rsidRDefault="00795BA6" w:rsidP="009712EC">
            <w:pPr>
              <w:spacing w:line="360" w:lineRule="auto"/>
              <w:jc w:val="center"/>
              <w:rPr>
                <w:rFonts w:cs="Times New Roman"/>
              </w:rPr>
            </w:pPr>
            <w:r w:rsidRPr="005F0E6D">
              <w:rPr>
                <w:rFonts w:cs="Times New Roman"/>
              </w:rPr>
              <w:t>15.85</w:t>
            </w:r>
          </w:p>
        </w:tc>
        <w:tc>
          <w:tcPr>
            <w:tcW w:w="1585" w:type="dxa"/>
          </w:tcPr>
          <w:p w14:paraId="7B16EECF" w14:textId="77777777" w:rsidR="00795BA6" w:rsidRPr="005F0E6D" w:rsidRDefault="00795BA6" w:rsidP="009712EC">
            <w:pPr>
              <w:spacing w:line="360" w:lineRule="auto"/>
              <w:jc w:val="center"/>
              <w:rPr>
                <w:rFonts w:cs="Times New Roman"/>
              </w:rPr>
            </w:pPr>
            <w:r w:rsidRPr="005F0E6D">
              <w:rPr>
                <w:rFonts w:cs="Times New Roman"/>
              </w:rPr>
              <w:t>5.82</w:t>
            </w:r>
          </w:p>
        </w:tc>
        <w:tc>
          <w:tcPr>
            <w:tcW w:w="1686" w:type="dxa"/>
          </w:tcPr>
          <w:p w14:paraId="39D482BF" w14:textId="77777777" w:rsidR="00795BA6" w:rsidRPr="005F0E6D" w:rsidRDefault="00795BA6" w:rsidP="009712EC">
            <w:pPr>
              <w:spacing w:line="360" w:lineRule="auto"/>
              <w:jc w:val="center"/>
              <w:rPr>
                <w:rFonts w:cs="Times New Roman"/>
              </w:rPr>
            </w:pPr>
            <w:r w:rsidRPr="005F0E6D">
              <w:rPr>
                <w:rFonts w:cs="Times New Roman"/>
              </w:rPr>
              <w:t>33.8737</w:t>
            </w:r>
          </w:p>
        </w:tc>
        <w:tc>
          <w:tcPr>
            <w:tcW w:w="1494" w:type="dxa"/>
          </w:tcPr>
          <w:p w14:paraId="28A8A37E"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51988C29" w14:textId="77777777" w:rsidTr="009712EC">
        <w:trPr>
          <w:jc w:val="center"/>
        </w:trPr>
        <w:tc>
          <w:tcPr>
            <w:tcW w:w="1062" w:type="dxa"/>
          </w:tcPr>
          <w:p w14:paraId="331E3A60" w14:textId="77777777" w:rsidR="00795BA6" w:rsidRPr="005F0E6D" w:rsidRDefault="00795BA6" w:rsidP="009712EC">
            <w:pPr>
              <w:spacing w:line="360" w:lineRule="auto"/>
              <w:jc w:val="center"/>
              <w:rPr>
                <w:rFonts w:cs="Times New Roman"/>
              </w:rPr>
            </w:pPr>
            <w:r w:rsidRPr="005F0E6D">
              <w:rPr>
                <w:rFonts w:cs="Times New Roman"/>
              </w:rPr>
              <w:t>18</w:t>
            </w:r>
          </w:p>
        </w:tc>
        <w:tc>
          <w:tcPr>
            <w:tcW w:w="1298" w:type="dxa"/>
          </w:tcPr>
          <w:p w14:paraId="29B24127" w14:textId="77777777" w:rsidR="00795BA6" w:rsidRPr="005F0E6D" w:rsidRDefault="00795BA6" w:rsidP="009712EC">
            <w:pPr>
              <w:spacing w:line="360" w:lineRule="auto"/>
              <w:jc w:val="center"/>
              <w:rPr>
                <w:rFonts w:cs="Times New Roman"/>
              </w:rPr>
            </w:pPr>
            <w:r w:rsidRPr="005F0E6D">
              <w:rPr>
                <w:rFonts w:cs="Times New Roman"/>
              </w:rPr>
              <w:t>kelp</w:t>
            </w:r>
          </w:p>
        </w:tc>
        <w:tc>
          <w:tcPr>
            <w:tcW w:w="1294" w:type="dxa"/>
          </w:tcPr>
          <w:p w14:paraId="367A4B90"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0CB1975A" w14:textId="77777777" w:rsidR="00795BA6" w:rsidRPr="005F0E6D" w:rsidRDefault="00795BA6" w:rsidP="009712EC">
            <w:pPr>
              <w:spacing w:line="360" w:lineRule="auto"/>
              <w:jc w:val="center"/>
              <w:rPr>
                <w:rFonts w:cs="Times New Roman"/>
              </w:rPr>
            </w:pPr>
            <w:r w:rsidRPr="005F0E6D">
              <w:rPr>
                <w:rFonts w:cs="Times New Roman"/>
              </w:rPr>
              <w:t>14.75</w:t>
            </w:r>
          </w:p>
        </w:tc>
        <w:tc>
          <w:tcPr>
            <w:tcW w:w="1585" w:type="dxa"/>
          </w:tcPr>
          <w:p w14:paraId="1408087A" w14:textId="77777777" w:rsidR="00795BA6" w:rsidRPr="005F0E6D" w:rsidRDefault="00795BA6" w:rsidP="009712EC">
            <w:pPr>
              <w:spacing w:line="360" w:lineRule="auto"/>
              <w:jc w:val="center"/>
              <w:rPr>
                <w:rFonts w:cs="Times New Roman"/>
              </w:rPr>
            </w:pPr>
            <w:r w:rsidRPr="005F0E6D">
              <w:rPr>
                <w:rFonts w:cs="Times New Roman"/>
              </w:rPr>
              <w:t>6.88</w:t>
            </w:r>
          </w:p>
        </w:tc>
        <w:tc>
          <w:tcPr>
            <w:tcW w:w="1686" w:type="dxa"/>
          </w:tcPr>
          <w:p w14:paraId="1339ED51" w14:textId="77777777" w:rsidR="00795BA6" w:rsidRPr="005F0E6D" w:rsidRDefault="00795BA6" w:rsidP="009712EC">
            <w:pPr>
              <w:spacing w:line="360" w:lineRule="auto"/>
              <w:jc w:val="center"/>
              <w:rPr>
                <w:rFonts w:cs="Times New Roman"/>
              </w:rPr>
            </w:pPr>
            <w:r w:rsidRPr="005F0E6D">
              <w:rPr>
                <w:rFonts w:cs="Times New Roman"/>
              </w:rPr>
              <w:t>47.3026</w:t>
            </w:r>
          </w:p>
        </w:tc>
        <w:tc>
          <w:tcPr>
            <w:tcW w:w="1494" w:type="dxa"/>
          </w:tcPr>
          <w:p w14:paraId="3051EA5C"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3A35854A"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6445D855" w14:textId="77777777" w:rsidR="00795BA6" w:rsidRPr="005F0E6D" w:rsidRDefault="00795BA6" w:rsidP="009712EC">
            <w:pPr>
              <w:spacing w:line="360" w:lineRule="auto"/>
              <w:jc w:val="center"/>
              <w:rPr>
                <w:rFonts w:cs="Times New Roman"/>
              </w:rPr>
            </w:pPr>
            <w:r w:rsidRPr="005F0E6D">
              <w:rPr>
                <w:rFonts w:cs="Times New Roman"/>
              </w:rPr>
              <w:t>19</w:t>
            </w:r>
          </w:p>
        </w:tc>
        <w:tc>
          <w:tcPr>
            <w:tcW w:w="1298" w:type="dxa"/>
          </w:tcPr>
          <w:p w14:paraId="6689341B"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94" w:type="dxa"/>
          </w:tcPr>
          <w:p w14:paraId="38A0D9FC"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0DD75AC9" w14:textId="77777777" w:rsidR="00795BA6" w:rsidRPr="005F0E6D" w:rsidRDefault="00795BA6" w:rsidP="009712EC">
            <w:pPr>
              <w:spacing w:line="360" w:lineRule="auto"/>
              <w:jc w:val="center"/>
              <w:rPr>
                <w:rFonts w:cs="Times New Roman"/>
              </w:rPr>
            </w:pPr>
            <w:r w:rsidRPr="005F0E6D">
              <w:rPr>
                <w:rFonts w:cs="Times New Roman"/>
              </w:rPr>
              <w:t>16.08</w:t>
            </w:r>
          </w:p>
        </w:tc>
        <w:tc>
          <w:tcPr>
            <w:tcW w:w="1585" w:type="dxa"/>
          </w:tcPr>
          <w:p w14:paraId="19C29A61" w14:textId="77777777" w:rsidR="00795BA6" w:rsidRPr="005F0E6D" w:rsidRDefault="00795BA6" w:rsidP="009712EC">
            <w:pPr>
              <w:spacing w:line="360" w:lineRule="auto"/>
              <w:jc w:val="center"/>
              <w:rPr>
                <w:rFonts w:cs="Times New Roman"/>
              </w:rPr>
            </w:pPr>
            <w:r w:rsidRPr="005F0E6D">
              <w:rPr>
                <w:rFonts w:cs="Times New Roman"/>
              </w:rPr>
              <w:t>7.08</w:t>
            </w:r>
          </w:p>
        </w:tc>
        <w:tc>
          <w:tcPr>
            <w:tcW w:w="1686" w:type="dxa"/>
          </w:tcPr>
          <w:p w14:paraId="59A9280B" w14:textId="77777777" w:rsidR="00795BA6" w:rsidRPr="005F0E6D" w:rsidRDefault="00795BA6" w:rsidP="009712EC">
            <w:pPr>
              <w:spacing w:line="360" w:lineRule="auto"/>
              <w:jc w:val="center"/>
              <w:rPr>
                <w:rFonts w:cs="Times New Roman"/>
              </w:rPr>
            </w:pPr>
            <w:r w:rsidRPr="005F0E6D">
              <w:rPr>
                <w:rFonts w:cs="Times New Roman"/>
              </w:rPr>
              <w:t>50.1406</w:t>
            </w:r>
          </w:p>
        </w:tc>
        <w:tc>
          <w:tcPr>
            <w:tcW w:w="1494" w:type="dxa"/>
          </w:tcPr>
          <w:p w14:paraId="49721FA9"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DD0EEAA" w14:textId="77777777" w:rsidTr="009712EC">
        <w:trPr>
          <w:jc w:val="center"/>
        </w:trPr>
        <w:tc>
          <w:tcPr>
            <w:tcW w:w="1062" w:type="dxa"/>
          </w:tcPr>
          <w:p w14:paraId="32473B21" w14:textId="77777777" w:rsidR="00795BA6" w:rsidRPr="005F0E6D" w:rsidRDefault="00795BA6" w:rsidP="009712EC">
            <w:pPr>
              <w:spacing w:line="360" w:lineRule="auto"/>
              <w:jc w:val="center"/>
              <w:rPr>
                <w:rFonts w:cs="Times New Roman"/>
              </w:rPr>
            </w:pPr>
            <w:r w:rsidRPr="005F0E6D">
              <w:rPr>
                <w:rFonts w:cs="Times New Roman"/>
              </w:rPr>
              <w:t>20</w:t>
            </w:r>
          </w:p>
        </w:tc>
        <w:tc>
          <w:tcPr>
            <w:tcW w:w="1298" w:type="dxa"/>
          </w:tcPr>
          <w:p w14:paraId="71B43342" w14:textId="77777777" w:rsidR="00795BA6" w:rsidRPr="005F0E6D" w:rsidRDefault="00795BA6" w:rsidP="009712EC">
            <w:pPr>
              <w:spacing w:line="360" w:lineRule="auto"/>
              <w:jc w:val="center"/>
              <w:rPr>
                <w:rFonts w:cs="Times New Roman"/>
              </w:rPr>
            </w:pPr>
            <w:r w:rsidRPr="005F0E6D">
              <w:rPr>
                <w:rFonts w:cs="Times New Roman"/>
              </w:rPr>
              <w:t>kelp</w:t>
            </w:r>
          </w:p>
        </w:tc>
        <w:tc>
          <w:tcPr>
            <w:tcW w:w="1294" w:type="dxa"/>
          </w:tcPr>
          <w:p w14:paraId="291F55C0"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32297A72" w14:textId="77777777" w:rsidR="00795BA6" w:rsidRPr="005F0E6D" w:rsidRDefault="00795BA6" w:rsidP="009712EC">
            <w:pPr>
              <w:spacing w:line="360" w:lineRule="auto"/>
              <w:jc w:val="center"/>
              <w:rPr>
                <w:rFonts w:cs="Times New Roman"/>
              </w:rPr>
            </w:pPr>
            <w:r w:rsidRPr="005F0E6D">
              <w:rPr>
                <w:rFonts w:cs="Times New Roman"/>
              </w:rPr>
              <w:t>19.73</w:t>
            </w:r>
          </w:p>
        </w:tc>
        <w:tc>
          <w:tcPr>
            <w:tcW w:w="1585" w:type="dxa"/>
          </w:tcPr>
          <w:p w14:paraId="7C4B3D21" w14:textId="77777777" w:rsidR="00795BA6" w:rsidRPr="005F0E6D" w:rsidRDefault="00795BA6" w:rsidP="009712EC">
            <w:pPr>
              <w:spacing w:line="360" w:lineRule="auto"/>
              <w:jc w:val="center"/>
              <w:rPr>
                <w:rFonts w:cs="Times New Roman"/>
              </w:rPr>
            </w:pPr>
            <w:r w:rsidRPr="005F0E6D">
              <w:rPr>
                <w:rFonts w:cs="Times New Roman"/>
              </w:rPr>
              <w:t>9.23</w:t>
            </w:r>
          </w:p>
        </w:tc>
        <w:tc>
          <w:tcPr>
            <w:tcW w:w="1686" w:type="dxa"/>
          </w:tcPr>
          <w:p w14:paraId="6D751365" w14:textId="77777777" w:rsidR="00795BA6" w:rsidRPr="005F0E6D" w:rsidRDefault="00795BA6" w:rsidP="009712EC">
            <w:pPr>
              <w:spacing w:line="360" w:lineRule="auto"/>
              <w:jc w:val="center"/>
              <w:rPr>
                <w:rFonts w:cs="Times New Roman"/>
              </w:rPr>
            </w:pPr>
            <w:r w:rsidRPr="005F0E6D">
              <w:rPr>
                <w:rFonts w:cs="Times New Roman"/>
              </w:rPr>
              <w:t>85.2745</w:t>
            </w:r>
          </w:p>
        </w:tc>
        <w:tc>
          <w:tcPr>
            <w:tcW w:w="1494" w:type="dxa"/>
          </w:tcPr>
          <w:p w14:paraId="3F7605F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427C525A"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4360C03B" w14:textId="77777777" w:rsidR="00795BA6" w:rsidRPr="005F0E6D" w:rsidRDefault="00795BA6" w:rsidP="009712EC">
            <w:pPr>
              <w:spacing w:line="360" w:lineRule="auto"/>
              <w:jc w:val="center"/>
              <w:rPr>
                <w:rFonts w:cs="Times New Roman"/>
              </w:rPr>
            </w:pPr>
            <w:r w:rsidRPr="005F0E6D">
              <w:rPr>
                <w:rFonts w:cs="Times New Roman"/>
              </w:rPr>
              <w:t>21</w:t>
            </w:r>
          </w:p>
        </w:tc>
        <w:tc>
          <w:tcPr>
            <w:tcW w:w="1298" w:type="dxa"/>
          </w:tcPr>
          <w:p w14:paraId="71BB746B" w14:textId="77777777" w:rsidR="00795BA6" w:rsidRPr="005F0E6D" w:rsidRDefault="00795BA6" w:rsidP="009712EC">
            <w:pPr>
              <w:spacing w:line="360" w:lineRule="auto"/>
              <w:jc w:val="center"/>
              <w:rPr>
                <w:rFonts w:cs="Times New Roman"/>
              </w:rPr>
            </w:pPr>
            <w:r w:rsidRPr="005F0E6D">
              <w:rPr>
                <w:rFonts w:cs="Times New Roman"/>
              </w:rPr>
              <w:t>kelp</w:t>
            </w:r>
          </w:p>
        </w:tc>
        <w:tc>
          <w:tcPr>
            <w:tcW w:w="1294" w:type="dxa"/>
          </w:tcPr>
          <w:p w14:paraId="3F6E16AC"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7D688A3D" w14:textId="77777777" w:rsidR="00795BA6" w:rsidRPr="005F0E6D" w:rsidRDefault="00795BA6" w:rsidP="009712EC">
            <w:pPr>
              <w:spacing w:line="360" w:lineRule="auto"/>
              <w:jc w:val="center"/>
              <w:rPr>
                <w:rFonts w:cs="Times New Roman"/>
              </w:rPr>
            </w:pPr>
            <w:r w:rsidRPr="005F0E6D">
              <w:rPr>
                <w:rFonts w:cs="Times New Roman"/>
              </w:rPr>
              <w:t>17.16</w:t>
            </w:r>
          </w:p>
        </w:tc>
        <w:tc>
          <w:tcPr>
            <w:tcW w:w="1585" w:type="dxa"/>
          </w:tcPr>
          <w:p w14:paraId="2E8C4A7C" w14:textId="77777777" w:rsidR="00795BA6" w:rsidRPr="005F0E6D" w:rsidRDefault="00795BA6" w:rsidP="009712EC">
            <w:pPr>
              <w:spacing w:line="360" w:lineRule="auto"/>
              <w:jc w:val="center"/>
              <w:rPr>
                <w:rFonts w:cs="Times New Roman"/>
              </w:rPr>
            </w:pPr>
            <w:r w:rsidRPr="005F0E6D">
              <w:rPr>
                <w:rFonts w:cs="Times New Roman"/>
              </w:rPr>
              <w:t>5.63</w:t>
            </w:r>
          </w:p>
        </w:tc>
        <w:tc>
          <w:tcPr>
            <w:tcW w:w="1686" w:type="dxa"/>
          </w:tcPr>
          <w:p w14:paraId="5712487E" w14:textId="77777777" w:rsidR="00795BA6" w:rsidRPr="005F0E6D" w:rsidRDefault="00795BA6" w:rsidP="009712EC">
            <w:pPr>
              <w:spacing w:line="360" w:lineRule="auto"/>
              <w:jc w:val="center"/>
              <w:rPr>
                <w:rFonts w:cs="Times New Roman"/>
              </w:rPr>
            </w:pPr>
            <w:r w:rsidRPr="005F0E6D">
              <w:rPr>
                <w:rFonts w:cs="Times New Roman"/>
              </w:rPr>
              <w:t>31.6559</w:t>
            </w:r>
          </w:p>
        </w:tc>
        <w:tc>
          <w:tcPr>
            <w:tcW w:w="1494" w:type="dxa"/>
          </w:tcPr>
          <w:p w14:paraId="7373F49E"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64EAD2D" w14:textId="77777777" w:rsidTr="009712EC">
        <w:trPr>
          <w:jc w:val="center"/>
        </w:trPr>
        <w:tc>
          <w:tcPr>
            <w:tcW w:w="1062" w:type="dxa"/>
          </w:tcPr>
          <w:p w14:paraId="36701166" w14:textId="77777777" w:rsidR="00795BA6" w:rsidRPr="005F0E6D" w:rsidRDefault="00795BA6" w:rsidP="009712EC">
            <w:pPr>
              <w:spacing w:line="360" w:lineRule="auto"/>
              <w:jc w:val="center"/>
              <w:rPr>
                <w:rFonts w:cs="Times New Roman"/>
              </w:rPr>
            </w:pPr>
            <w:r w:rsidRPr="005F0E6D">
              <w:rPr>
                <w:rFonts w:cs="Times New Roman"/>
              </w:rPr>
              <w:t>22</w:t>
            </w:r>
          </w:p>
        </w:tc>
        <w:tc>
          <w:tcPr>
            <w:tcW w:w="1298" w:type="dxa"/>
          </w:tcPr>
          <w:p w14:paraId="04585392"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94" w:type="dxa"/>
          </w:tcPr>
          <w:p w14:paraId="4B8AAF87"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227C9D52" w14:textId="77777777" w:rsidR="00795BA6" w:rsidRPr="005F0E6D" w:rsidRDefault="00795BA6" w:rsidP="009712EC">
            <w:pPr>
              <w:spacing w:line="360" w:lineRule="auto"/>
              <w:jc w:val="center"/>
              <w:rPr>
                <w:rFonts w:cs="Times New Roman"/>
              </w:rPr>
            </w:pPr>
            <w:r w:rsidRPr="005F0E6D">
              <w:rPr>
                <w:rFonts w:cs="Times New Roman"/>
              </w:rPr>
              <w:t>18.78</w:t>
            </w:r>
          </w:p>
        </w:tc>
        <w:tc>
          <w:tcPr>
            <w:tcW w:w="1585" w:type="dxa"/>
          </w:tcPr>
          <w:p w14:paraId="21AC0D03" w14:textId="77777777" w:rsidR="00795BA6" w:rsidRPr="005F0E6D" w:rsidRDefault="00795BA6" w:rsidP="009712EC">
            <w:pPr>
              <w:spacing w:line="360" w:lineRule="auto"/>
              <w:jc w:val="center"/>
              <w:rPr>
                <w:rFonts w:cs="Times New Roman"/>
              </w:rPr>
            </w:pPr>
            <w:r w:rsidRPr="005F0E6D">
              <w:rPr>
                <w:rFonts w:cs="Times New Roman"/>
              </w:rPr>
              <w:t>8.29</w:t>
            </w:r>
          </w:p>
        </w:tc>
        <w:tc>
          <w:tcPr>
            <w:tcW w:w="1686" w:type="dxa"/>
          </w:tcPr>
          <w:p w14:paraId="607BE4BC" w14:textId="77777777" w:rsidR="00795BA6" w:rsidRPr="005F0E6D" w:rsidRDefault="00795BA6" w:rsidP="009712EC">
            <w:pPr>
              <w:spacing w:line="360" w:lineRule="auto"/>
              <w:jc w:val="center"/>
              <w:rPr>
                <w:rFonts w:cs="Times New Roman"/>
              </w:rPr>
            </w:pPr>
            <w:r w:rsidRPr="005F0E6D">
              <w:rPr>
                <w:rFonts w:cs="Times New Roman"/>
              </w:rPr>
              <w:t>68.7347</w:t>
            </w:r>
          </w:p>
        </w:tc>
        <w:tc>
          <w:tcPr>
            <w:tcW w:w="1494" w:type="dxa"/>
          </w:tcPr>
          <w:p w14:paraId="0C02E66D"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01303E38"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73567F6C" w14:textId="77777777" w:rsidR="00795BA6" w:rsidRPr="005F0E6D" w:rsidRDefault="00795BA6" w:rsidP="009712EC">
            <w:pPr>
              <w:spacing w:line="360" w:lineRule="auto"/>
              <w:jc w:val="center"/>
              <w:rPr>
                <w:rFonts w:cs="Times New Roman"/>
              </w:rPr>
            </w:pPr>
            <w:r w:rsidRPr="005F0E6D">
              <w:rPr>
                <w:rFonts w:cs="Times New Roman"/>
              </w:rPr>
              <w:t>23</w:t>
            </w:r>
          </w:p>
        </w:tc>
        <w:tc>
          <w:tcPr>
            <w:tcW w:w="1298" w:type="dxa"/>
          </w:tcPr>
          <w:p w14:paraId="58633789" w14:textId="77777777" w:rsidR="00795BA6" w:rsidRPr="005F0E6D" w:rsidRDefault="00795BA6" w:rsidP="009712EC">
            <w:pPr>
              <w:spacing w:line="360" w:lineRule="auto"/>
              <w:jc w:val="center"/>
              <w:rPr>
                <w:rFonts w:cs="Times New Roman"/>
              </w:rPr>
            </w:pPr>
            <w:r w:rsidRPr="005F0E6D">
              <w:rPr>
                <w:rFonts w:cs="Times New Roman"/>
              </w:rPr>
              <w:t>mixed</w:t>
            </w:r>
          </w:p>
        </w:tc>
        <w:tc>
          <w:tcPr>
            <w:tcW w:w="1294" w:type="dxa"/>
          </w:tcPr>
          <w:p w14:paraId="715672C9"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1C7E7811" w14:textId="77777777" w:rsidR="00795BA6" w:rsidRPr="005F0E6D" w:rsidRDefault="00795BA6" w:rsidP="009712EC">
            <w:pPr>
              <w:spacing w:line="360" w:lineRule="auto"/>
              <w:jc w:val="center"/>
              <w:rPr>
                <w:rFonts w:cs="Times New Roman"/>
              </w:rPr>
            </w:pPr>
            <w:r w:rsidRPr="005F0E6D">
              <w:rPr>
                <w:rFonts w:cs="Times New Roman"/>
              </w:rPr>
              <w:t>16.76</w:t>
            </w:r>
          </w:p>
        </w:tc>
        <w:tc>
          <w:tcPr>
            <w:tcW w:w="1585" w:type="dxa"/>
          </w:tcPr>
          <w:p w14:paraId="3AD0DF25" w14:textId="77777777" w:rsidR="00795BA6" w:rsidRPr="005F0E6D" w:rsidRDefault="00795BA6" w:rsidP="009712EC">
            <w:pPr>
              <w:spacing w:line="360" w:lineRule="auto"/>
              <w:jc w:val="center"/>
              <w:rPr>
                <w:rFonts w:cs="Times New Roman"/>
              </w:rPr>
            </w:pPr>
            <w:r w:rsidRPr="005F0E6D">
              <w:rPr>
                <w:rFonts w:cs="Times New Roman"/>
              </w:rPr>
              <w:t>6.5</w:t>
            </w:r>
          </w:p>
        </w:tc>
        <w:tc>
          <w:tcPr>
            <w:tcW w:w="1686" w:type="dxa"/>
          </w:tcPr>
          <w:p w14:paraId="7A0D6667" w14:textId="77777777" w:rsidR="00795BA6" w:rsidRPr="005F0E6D" w:rsidRDefault="00795BA6" w:rsidP="009712EC">
            <w:pPr>
              <w:spacing w:line="360" w:lineRule="auto"/>
              <w:jc w:val="center"/>
              <w:rPr>
                <w:rFonts w:cs="Times New Roman"/>
              </w:rPr>
            </w:pPr>
            <w:r w:rsidRPr="005F0E6D">
              <w:rPr>
                <w:rFonts w:cs="Times New Roman"/>
              </w:rPr>
              <w:t>42.2491</w:t>
            </w:r>
          </w:p>
        </w:tc>
        <w:tc>
          <w:tcPr>
            <w:tcW w:w="1494" w:type="dxa"/>
          </w:tcPr>
          <w:p w14:paraId="6F1E870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04E9D3C3" w14:textId="77777777" w:rsidTr="009712EC">
        <w:trPr>
          <w:jc w:val="center"/>
        </w:trPr>
        <w:tc>
          <w:tcPr>
            <w:tcW w:w="1062" w:type="dxa"/>
          </w:tcPr>
          <w:p w14:paraId="32CF8FE2" w14:textId="77777777" w:rsidR="00795BA6" w:rsidRPr="005F0E6D" w:rsidRDefault="00795BA6" w:rsidP="009712EC">
            <w:pPr>
              <w:spacing w:line="360" w:lineRule="auto"/>
              <w:jc w:val="center"/>
              <w:rPr>
                <w:rFonts w:cs="Times New Roman"/>
              </w:rPr>
            </w:pPr>
            <w:r w:rsidRPr="005F0E6D">
              <w:rPr>
                <w:rFonts w:cs="Times New Roman"/>
              </w:rPr>
              <w:t>24</w:t>
            </w:r>
          </w:p>
        </w:tc>
        <w:tc>
          <w:tcPr>
            <w:tcW w:w="1298" w:type="dxa"/>
          </w:tcPr>
          <w:p w14:paraId="5FCFAB04"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94" w:type="dxa"/>
          </w:tcPr>
          <w:p w14:paraId="3CE09C98"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0FE4572D" w14:textId="77777777" w:rsidR="00795BA6" w:rsidRPr="005F0E6D" w:rsidRDefault="00795BA6" w:rsidP="009712EC">
            <w:pPr>
              <w:spacing w:line="360" w:lineRule="auto"/>
              <w:jc w:val="center"/>
              <w:rPr>
                <w:rFonts w:cs="Times New Roman"/>
              </w:rPr>
            </w:pPr>
            <w:r w:rsidRPr="005F0E6D">
              <w:rPr>
                <w:rFonts w:cs="Times New Roman"/>
              </w:rPr>
              <w:t>16.62</w:t>
            </w:r>
          </w:p>
        </w:tc>
        <w:tc>
          <w:tcPr>
            <w:tcW w:w="1585" w:type="dxa"/>
          </w:tcPr>
          <w:p w14:paraId="45F118A9" w14:textId="77777777" w:rsidR="00795BA6" w:rsidRPr="005F0E6D" w:rsidRDefault="00795BA6" w:rsidP="009712EC">
            <w:pPr>
              <w:spacing w:line="360" w:lineRule="auto"/>
              <w:jc w:val="center"/>
              <w:rPr>
                <w:rFonts w:cs="Times New Roman"/>
              </w:rPr>
            </w:pPr>
            <w:r w:rsidRPr="005F0E6D">
              <w:rPr>
                <w:rFonts w:cs="Times New Roman"/>
              </w:rPr>
              <w:t>5.84</w:t>
            </w:r>
          </w:p>
        </w:tc>
        <w:tc>
          <w:tcPr>
            <w:tcW w:w="1686" w:type="dxa"/>
          </w:tcPr>
          <w:p w14:paraId="4D4BF7E4" w14:textId="77777777" w:rsidR="00795BA6" w:rsidRPr="005F0E6D" w:rsidRDefault="00795BA6" w:rsidP="009712EC">
            <w:pPr>
              <w:spacing w:line="360" w:lineRule="auto"/>
              <w:jc w:val="center"/>
              <w:rPr>
                <w:rFonts w:cs="Times New Roman"/>
              </w:rPr>
            </w:pPr>
            <w:r w:rsidRPr="005F0E6D">
              <w:rPr>
                <w:rFonts w:cs="Times New Roman"/>
              </w:rPr>
              <w:t>34.0618</w:t>
            </w:r>
          </w:p>
        </w:tc>
        <w:tc>
          <w:tcPr>
            <w:tcW w:w="1494" w:type="dxa"/>
          </w:tcPr>
          <w:p w14:paraId="7671C043"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520D30D2"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196D986A" w14:textId="77777777" w:rsidR="00795BA6" w:rsidRPr="005F0E6D" w:rsidRDefault="00795BA6" w:rsidP="009712EC">
            <w:pPr>
              <w:spacing w:line="360" w:lineRule="auto"/>
              <w:jc w:val="center"/>
              <w:rPr>
                <w:rFonts w:cs="Times New Roman"/>
              </w:rPr>
            </w:pPr>
            <w:r w:rsidRPr="005F0E6D">
              <w:rPr>
                <w:rFonts w:cs="Times New Roman"/>
              </w:rPr>
              <w:t>25</w:t>
            </w:r>
          </w:p>
        </w:tc>
        <w:tc>
          <w:tcPr>
            <w:tcW w:w="1298" w:type="dxa"/>
          </w:tcPr>
          <w:p w14:paraId="1C7CD34E" w14:textId="77777777" w:rsidR="00795BA6" w:rsidRPr="005F0E6D" w:rsidRDefault="00795BA6" w:rsidP="009712EC">
            <w:pPr>
              <w:spacing w:line="360" w:lineRule="auto"/>
              <w:jc w:val="center"/>
              <w:rPr>
                <w:rFonts w:cs="Times New Roman"/>
              </w:rPr>
            </w:pPr>
            <w:r w:rsidRPr="005F0E6D">
              <w:rPr>
                <w:rFonts w:cs="Times New Roman"/>
              </w:rPr>
              <w:t>mixed</w:t>
            </w:r>
          </w:p>
        </w:tc>
        <w:tc>
          <w:tcPr>
            <w:tcW w:w="1294" w:type="dxa"/>
          </w:tcPr>
          <w:p w14:paraId="7BC32509"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0870B1F9" w14:textId="77777777" w:rsidR="00795BA6" w:rsidRPr="005F0E6D" w:rsidRDefault="00795BA6" w:rsidP="009712EC">
            <w:pPr>
              <w:spacing w:line="360" w:lineRule="auto"/>
              <w:jc w:val="center"/>
              <w:rPr>
                <w:rFonts w:cs="Times New Roman"/>
              </w:rPr>
            </w:pPr>
            <w:r w:rsidRPr="005F0E6D">
              <w:rPr>
                <w:rFonts w:cs="Times New Roman"/>
              </w:rPr>
              <w:t>16.28</w:t>
            </w:r>
          </w:p>
        </w:tc>
        <w:tc>
          <w:tcPr>
            <w:tcW w:w="1585" w:type="dxa"/>
          </w:tcPr>
          <w:p w14:paraId="66685FEB" w14:textId="77777777" w:rsidR="00795BA6" w:rsidRPr="005F0E6D" w:rsidRDefault="00795BA6" w:rsidP="009712EC">
            <w:pPr>
              <w:spacing w:line="360" w:lineRule="auto"/>
              <w:jc w:val="center"/>
              <w:rPr>
                <w:rFonts w:cs="Times New Roman"/>
              </w:rPr>
            </w:pPr>
            <w:r w:rsidRPr="005F0E6D">
              <w:rPr>
                <w:rFonts w:cs="Times New Roman"/>
              </w:rPr>
              <w:t>8.16</w:t>
            </w:r>
          </w:p>
        </w:tc>
        <w:tc>
          <w:tcPr>
            <w:tcW w:w="1686" w:type="dxa"/>
          </w:tcPr>
          <w:p w14:paraId="4D3498A1" w14:textId="77777777" w:rsidR="00795BA6" w:rsidRPr="005F0E6D" w:rsidRDefault="00795BA6" w:rsidP="009712EC">
            <w:pPr>
              <w:spacing w:line="360" w:lineRule="auto"/>
              <w:jc w:val="center"/>
              <w:rPr>
                <w:rFonts w:cs="Times New Roman"/>
              </w:rPr>
            </w:pPr>
            <w:r w:rsidRPr="005F0E6D">
              <w:rPr>
                <w:rFonts w:cs="Times New Roman"/>
              </w:rPr>
              <w:t>66.5295</w:t>
            </w:r>
          </w:p>
        </w:tc>
        <w:tc>
          <w:tcPr>
            <w:tcW w:w="1494" w:type="dxa"/>
          </w:tcPr>
          <w:p w14:paraId="75D045A8"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2CE9A17" w14:textId="77777777" w:rsidTr="009712EC">
        <w:trPr>
          <w:jc w:val="center"/>
        </w:trPr>
        <w:tc>
          <w:tcPr>
            <w:tcW w:w="1062" w:type="dxa"/>
          </w:tcPr>
          <w:p w14:paraId="5F16CC9E" w14:textId="77777777" w:rsidR="00795BA6" w:rsidRPr="005F0E6D" w:rsidRDefault="00795BA6" w:rsidP="009712EC">
            <w:pPr>
              <w:spacing w:line="360" w:lineRule="auto"/>
              <w:jc w:val="center"/>
              <w:rPr>
                <w:rFonts w:cs="Times New Roman"/>
              </w:rPr>
            </w:pPr>
            <w:r w:rsidRPr="005F0E6D">
              <w:rPr>
                <w:rFonts w:cs="Times New Roman"/>
              </w:rPr>
              <w:t>26</w:t>
            </w:r>
          </w:p>
        </w:tc>
        <w:tc>
          <w:tcPr>
            <w:tcW w:w="1298" w:type="dxa"/>
          </w:tcPr>
          <w:p w14:paraId="08B4AB8F"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94" w:type="dxa"/>
          </w:tcPr>
          <w:p w14:paraId="16263E7B"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5437AAA2" w14:textId="77777777" w:rsidR="00795BA6" w:rsidRPr="005F0E6D" w:rsidRDefault="00795BA6" w:rsidP="009712EC">
            <w:pPr>
              <w:spacing w:line="360" w:lineRule="auto"/>
              <w:jc w:val="center"/>
              <w:rPr>
                <w:rFonts w:cs="Times New Roman"/>
              </w:rPr>
            </w:pPr>
            <w:r w:rsidRPr="005F0E6D">
              <w:rPr>
                <w:rFonts w:cs="Times New Roman"/>
              </w:rPr>
              <w:t>17.44</w:t>
            </w:r>
          </w:p>
        </w:tc>
        <w:tc>
          <w:tcPr>
            <w:tcW w:w="1585" w:type="dxa"/>
          </w:tcPr>
          <w:p w14:paraId="7699DA4C" w14:textId="77777777" w:rsidR="00795BA6" w:rsidRPr="005F0E6D" w:rsidRDefault="00795BA6" w:rsidP="009712EC">
            <w:pPr>
              <w:spacing w:line="360" w:lineRule="auto"/>
              <w:jc w:val="center"/>
              <w:rPr>
                <w:rFonts w:cs="Times New Roman"/>
              </w:rPr>
            </w:pPr>
            <w:r w:rsidRPr="005F0E6D">
              <w:rPr>
                <w:rFonts w:cs="Times New Roman"/>
              </w:rPr>
              <w:t>5.79</w:t>
            </w:r>
          </w:p>
        </w:tc>
        <w:tc>
          <w:tcPr>
            <w:tcW w:w="1686" w:type="dxa"/>
          </w:tcPr>
          <w:p w14:paraId="07588076" w14:textId="77777777" w:rsidR="00795BA6" w:rsidRPr="005F0E6D" w:rsidRDefault="00795BA6" w:rsidP="009712EC">
            <w:pPr>
              <w:spacing w:line="360" w:lineRule="auto"/>
              <w:jc w:val="center"/>
              <w:rPr>
                <w:rFonts w:cs="Times New Roman"/>
              </w:rPr>
            </w:pPr>
            <w:r w:rsidRPr="005F0E6D">
              <w:rPr>
                <w:rFonts w:cs="Times New Roman"/>
              </w:rPr>
              <w:t>33.4891</w:t>
            </w:r>
          </w:p>
        </w:tc>
        <w:tc>
          <w:tcPr>
            <w:tcW w:w="1494" w:type="dxa"/>
          </w:tcPr>
          <w:p w14:paraId="6944E33D"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B81193E"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1AFA32A8" w14:textId="77777777" w:rsidR="00795BA6" w:rsidRPr="005F0E6D" w:rsidRDefault="00795BA6" w:rsidP="009712EC">
            <w:pPr>
              <w:spacing w:line="360" w:lineRule="auto"/>
              <w:jc w:val="center"/>
              <w:rPr>
                <w:rFonts w:cs="Times New Roman"/>
              </w:rPr>
            </w:pPr>
            <w:r w:rsidRPr="005F0E6D">
              <w:rPr>
                <w:rFonts w:cs="Times New Roman"/>
              </w:rPr>
              <w:lastRenderedPageBreak/>
              <w:t>27</w:t>
            </w:r>
          </w:p>
        </w:tc>
        <w:tc>
          <w:tcPr>
            <w:tcW w:w="1298" w:type="dxa"/>
          </w:tcPr>
          <w:p w14:paraId="0B7629C1"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94" w:type="dxa"/>
          </w:tcPr>
          <w:p w14:paraId="4F2C98F8"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7CF54359" w14:textId="77777777" w:rsidR="00795BA6" w:rsidRPr="005F0E6D" w:rsidRDefault="00795BA6" w:rsidP="009712EC">
            <w:pPr>
              <w:spacing w:line="360" w:lineRule="auto"/>
              <w:jc w:val="center"/>
              <w:rPr>
                <w:rFonts w:cs="Times New Roman"/>
              </w:rPr>
            </w:pPr>
            <w:r w:rsidRPr="005F0E6D">
              <w:rPr>
                <w:rFonts w:cs="Times New Roman"/>
              </w:rPr>
              <w:t>17.21</w:t>
            </w:r>
          </w:p>
        </w:tc>
        <w:tc>
          <w:tcPr>
            <w:tcW w:w="1585" w:type="dxa"/>
          </w:tcPr>
          <w:p w14:paraId="6825A4B1" w14:textId="77777777" w:rsidR="00795BA6" w:rsidRPr="005F0E6D" w:rsidRDefault="00795BA6" w:rsidP="009712EC">
            <w:pPr>
              <w:spacing w:line="360" w:lineRule="auto"/>
              <w:jc w:val="center"/>
              <w:rPr>
                <w:rFonts w:cs="Times New Roman"/>
              </w:rPr>
            </w:pPr>
            <w:r w:rsidRPr="005F0E6D">
              <w:rPr>
                <w:rFonts w:cs="Times New Roman"/>
              </w:rPr>
              <w:t>5.18</w:t>
            </w:r>
          </w:p>
        </w:tc>
        <w:tc>
          <w:tcPr>
            <w:tcW w:w="1686" w:type="dxa"/>
          </w:tcPr>
          <w:p w14:paraId="072C01C8" w14:textId="77777777" w:rsidR="00795BA6" w:rsidRPr="005F0E6D" w:rsidRDefault="00795BA6" w:rsidP="009712EC">
            <w:pPr>
              <w:spacing w:line="360" w:lineRule="auto"/>
              <w:jc w:val="center"/>
              <w:rPr>
                <w:rFonts w:cs="Times New Roman"/>
              </w:rPr>
            </w:pPr>
            <w:r w:rsidRPr="005F0E6D">
              <w:rPr>
                <w:rFonts w:cs="Times New Roman"/>
              </w:rPr>
              <w:t>26.8821</w:t>
            </w:r>
          </w:p>
        </w:tc>
        <w:tc>
          <w:tcPr>
            <w:tcW w:w="1494" w:type="dxa"/>
          </w:tcPr>
          <w:p w14:paraId="3E4D0337"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649E0B9" w14:textId="77777777" w:rsidTr="009712EC">
        <w:trPr>
          <w:jc w:val="center"/>
        </w:trPr>
        <w:tc>
          <w:tcPr>
            <w:tcW w:w="1062" w:type="dxa"/>
          </w:tcPr>
          <w:p w14:paraId="12B22536" w14:textId="77777777" w:rsidR="00795BA6" w:rsidRPr="005F0E6D" w:rsidRDefault="00795BA6" w:rsidP="009712EC">
            <w:pPr>
              <w:spacing w:line="360" w:lineRule="auto"/>
              <w:jc w:val="center"/>
              <w:rPr>
                <w:rFonts w:cs="Times New Roman"/>
              </w:rPr>
            </w:pPr>
            <w:r w:rsidRPr="005F0E6D">
              <w:rPr>
                <w:rFonts w:cs="Times New Roman"/>
              </w:rPr>
              <w:t>28</w:t>
            </w:r>
          </w:p>
        </w:tc>
        <w:tc>
          <w:tcPr>
            <w:tcW w:w="1298" w:type="dxa"/>
          </w:tcPr>
          <w:p w14:paraId="574A393F"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94" w:type="dxa"/>
          </w:tcPr>
          <w:p w14:paraId="5582FB4E"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1CEFBBE0" w14:textId="77777777" w:rsidR="00795BA6" w:rsidRPr="005F0E6D" w:rsidRDefault="00795BA6" w:rsidP="009712EC">
            <w:pPr>
              <w:spacing w:line="360" w:lineRule="auto"/>
              <w:jc w:val="center"/>
              <w:rPr>
                <w:rFonts w:cs="Times New Roman"/>
              </w:rPr>
            </w:pPr>
            <w:r w:rsidRPr="005F0E6D">
              <w:rPr>
                <w:rFonts w:cs="Times New Roman"/>
              </w:rPr>
              <w:t>17.83</w:t>
            </w:r>
          </w:p>
        </w:tc>
        <w:tc>
          <w:tcPr>
            <w:tcW w:w="1585" w:type="dxa"/>
          </w:tcPr>
          <w:p w14:paraId="3407405D" w14:textId="77777777" w:rsidR="00795BA6" w:rsidRPr="005F0E6D" w:rsidRDefault="00795BA6" w:rsidP="009712EC">
            <w:pPr>
              <w:spacing w:line="360" w:lineRule="auto"/>
              <w:jc w:val="center"/>
              <w:rPr>
                <w:rFonts w:cs="Times New Roman"/>
              </w:rPr>
            </w:pPr>
            <w:r w:rsidRPr="005F0E6D">
              <w:rPr>
                <w:rFonts w:cs="Times New Roman"/>
              </w:rPr>
              <w:t>7.92</w:t>
            </w:r>
          </w:p>
        </w:tc>
        <w:tc>
          <w:tcPr>
            <w:tcW w:w="1686" w:type="dxa"/>
          </w:tcPr>
          <w:p w14:paraId="153D0E46" w14:textId="77777777" w:rsidR="00795BA6" w:rsidRPr="005F0E6D" w:rsidRDefault="00795BA6" w:rsidP="009712EC">
            <w:pPr>
              <w:spacing w:line="360" w:lineRule="auto"/>
              <w:jc w:val="center"/>
              <w:rPr>
                <w:rFonts w:cs="Times New Roman"/>
              </w:rPr>
            </w:pPr>
            <w:r w:rsidRPr="005F0E6D">
              <w:rPr>
                <w:rFonts w:cs="Times New Roman"/>
              </w:rPr>
              <w:t>62.7489</w:t>
            </w:r>
          </w:p>
        </w:tc>
        <w:tc>
          <w:tcPr>
            <w:tcW w:w="1494" w:type="dxa"/>
          </w:tcPr>
          <w:p w14:paraId="625948C7"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83EABD8"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2B3ED84C" w14:textId="77777777" w:rsidR="00795BA6" w:rsidRPr="005F0E6D" w:rsidRDefault="00795BA6" w:rsidP="009712EC">
            <w:pPr>
              <w:spacing w:line="360" w:lineRule="auto"/>
              <w:jc w:val="center"/>
              <w:rPr>
                <w:rFonts w:cs="Times New Roman"/>
              </w:rPr>
            </w:pPr>
            <w:r w:rsidRPr="005F0E6D">
              <w:rPr>
                <w:rFonts w:cs="Times New Roman"/>
              </w:rPr>
              <w:t>29</w:t>
            </w:r>
          </w:p>
        </w:tc>
        <w:tc>
          <w:tcPr>
            <w:tcW w:w="1298" w:type="dxa"/>
          </w:tcPr>
          <w:p w14:paraId="24FCB334" w14:textId="77777777" w:rsidR="00795BA6" w:rsidRPr="005F0E6D" w:rsidRDefault="00795BA6" w:rsidP="009712EC">
            <w:pPr>
              <w:spacing w:line="360" w:lineRule="auto"/>
              <w:jc w:val="center"/>
              <w:rPr>
                <w:rFonts w:cs="Times New Roman"/>
              </w:rPr>
            </w:pPr>
            <w:r w:rsidRPr="005F0E6D">
              <w:rPr>
                <w:rFonts w:cs="Times New Roman"/>
              </w:rPr>
              <w:t>kelp</w:t>
            </w:r>
          </w:p>
        </w:tc>
        <w:tc>
          <w:tcPr>
            <w:tcW w:w="1294" w:type="dxa"/>
          </w:tcPr>
          <w:p w14:paraId="0D739255"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25C18273" w14:textId="77777777" w:rsidR="00795BA6" w:rsidRPr="005F0E6D" w:rsidRDefault="00795BA6" w:rsidP="009712EC">
            <w:pPr>
              <w:spacing w:line="360" w:lineRule="auto"/>
              <w:jc w:val="center"/>
              <w:rPr>
                <w:rFonts w:cs="Times New Roman"/>
              </w:rPr>
            </w:pPr>
            <w:r w:rsidRPr="005F0E6D">
              <w:rPr>
                <w:rFonts w:cs="Times New Roman"/>
              </w:rPr>
              <w:t>16.18</w:t>
            </w:r>
          </w:p>
        </w:tc>
        <w:tc>
          <w:tcPr>
            <w:tcW w:w="1585" w:type="dxa"/>
          </w:tcPr>
          <w:p w14:paraId="0BB638C4" w14:textId="77777777" w:rsidR="00795BA6" w:rsidRPr="005F0E6D" w:rsidRDefault="00795BA6" w:rsidP="009712EC">
            <w:pPr>
              <w:spacing w:line="360" w:lineRule="auto"/>
              <w:jc w:val="center"/>
              <w:rPr>
                <w:rFonts w:cs="Times New Roman"/>
              </w:rPr>
            </w:pPr>
            <w:r w:rsidRPr="005F0E6D">
              <w:rPr>
                <w:rFonts w:cs="Times New Roman"/>
              </w:rPr>
              <w:t>6.89</w:t>
            </w:r>
          </w:p>
        </w:tc>
        <w:tc>
          <w:tcPr>
            <w:tcW w:w="1686" w:type="dxa"/>
          </w:tcPr>
          <w:p w14:paraId="68AC7983" w14:textId="77777777" w:rsidR="00795BA6" w:rsidRPr="005F0E6D" w:rsidRDefault="00795BA6" w:rsidP="009712EC">
            <w:pPr>
              <w:spacing w:line="360" w:lineRule="auto"/>
              <w:jc w:val="center"/>
              <w:rPr>
                <w:rFonts w:cs="Times New Roman"/>
              </w:rPr>
            </w:pPr>
            <w:r w:rsidRPr="005F0E6D">
              <w:rPr>
                <w:rFonts w:cs="Times New Roman"/>
              </w:rPr>
              <w:t>47.5251</w:t>
            </w:r>
          </w:p>
        </w:tc>
        <w:tc>
          <w:tcPr>
            <w:tcW w:w="1494" w:type="dxa"/>
          </w:tcPr>
          <w:p w14:paraId="3BBE8D47"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FA50D6B" w14:textId="77777777" w:rsidTr="009712EC">
        <w:trPr>
          <w:jc w:val="center"/>
        </w:trPr>
        <w:tc>
          <w:tcPr>
            <w:tcW w:w="1062" w:type="dxa"/>
          </w:tcPr>
          <w:p w14:paraId="37534926" w14:textId="77777777" w:rsidR="00795BA6" w:rsidRPr="005F0E6D" w:rsidRDefault="00795BA6" w:rsidP="009712EC">
            <w:pPr>
              <w:spacing w:line="360" w:lineRule="auto"/>
              <w:jc w:val="center"/>
              <w:rPr>
                <w:rFonts w:cs="Times New Roman"/>
              </w:rPr>
            </w:pPr>
            <w:r w:rsidRPr="005F0E6D">
              <w:rPr>
                <w:rFonts w:cs="Times New Roman"/>
              </w:rPr>
              <w:t>30</w:t>
            </w:r>
          </w:p>
        </w:tc>
        <w:tc>
          <w:tcPr>
            <w:tcW w:w="1298" w:type="dxa"/>
          </w:tcPr>
          <w:p w14:paraId="1129FBD1"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94" w:type="dxa"/>
          </w:tcPr>
          <w:p w14:paraId="12AE3F92"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41C971D2" w14:textId="77777777" w:rsidR="00795BA6" w:rsidRPr="005F0E6D" w:rsidRDefault="00795BA6" w:rsidP="009712EC">
            <w:pPr>
              <w:spacing w:line="360" w:lineRule="auto"/>
              <w:jc w:val="center"/>
              <w:rPr>
                <w:rFonts w:cs="Times New Roman"/>
              </w:rPr>
            </w:pPr>
            <w:r w:rsidRPr="005F0E6D">
              <w:rPr>
                <w:rFonts w:cs="Times New Roman"/>
              </w:rPr>
              <w:t>18.45</w:t>
            </w:r>
          </w:p>
        </w:tc>
        <w:tc>
          <w:tcPr>
            <w:tcW w:w="1585" w:type="dxa"/>
          </w:tcPr>
          <w:p w14:paraId="68205E74" w14:textId="77777777" w:rsidR="00795BA6" w:rsidRPr="005F0E6D" w:rsidRDefault="00795BA6" w:rsidP="009712EC">
            <w:pPr>
              <w:spacing w:line="360" w:lineRule="auto"/>
              <w:jc w:val="center"/>
              <w:rPr>
                <w:rFonts w:cs="Times New Roman"/>
              </w:rPr>
            </w:pPr>
            <w:r w:rsidRPr="005F0E6D">
              <w:rPr>
                <w:rFonts w:cs="Times New Roman"/>
              </w:rPr>
              <w:t>5.87</w:t>
            </w:r>
          </w:p>
        </w:tc>
        <w:tc>
          <w:tcPr>
            <w:tcW w:w="1686" w:type="dxa"/>
          </w:tcPr>
          <w:p w14:paraId="3CD467D3" w14:textId="77777777" w:rsidR="00795BA6" w:rsidRPr="005F0E6D" w:rsidRDefault="00795BA6" w:rsidP="009712EC">
            <w:pPr>
              <w:spacing w:line="360" w:lineRule="auto"/>
              <w:jc w:val="center"/>
              <w:rPr>
                <w:rFonts w:cs="Times New Roman"/>
              </w:rPr>
            </w:pPr>
            <w:r w:rsidRPr="005F0E6D">
              <w:rPr>
                <w:rFonts w:cs="Times New Roman"/>
              </w:rPr>
              <w:t>34.5115</w:t>
            </w:r>
          </w:p>
        </w:tc>
        <w:tc>
          <w:tcPr>
            <w:tcW w:w="1494" w:type="dxa"/>
          </w:tcPr>
          <w:p w14:paraId="3B9FE1C5"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144075F"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7A00AD51" w14:textId="77777777" w:rsidR="00795BA6" w:rsidRPr="005F0E6D" w:rsidRDefault="00795BA6" w:rsidP="009712EC">
            <w:pPr>
              <w:spacing w:line="360" w:lineRule="auto"/>
              <w:jc w:val="center"/>
              <w:rPr>
                <w:rFonts w:cs="Times New Roman"/>
              </w:rPr>
            </w:pPr>
            <w:r w:rsidRPr="005F0E6D">
              <w:rPr>
                <w:rFonts w:cs="Times New Roman"/>
              </w:rPr>
              <w:t>31</w:t>
            </w:r>
          </w:p>
        </w:tc>
        <w:tc>
          <w:tcPr>
            <w:tcW w:w="1298" w:type="dxa"/>
          </w:tcPr>
          <w:p w14:paraId="0705E88D" w14:textId="77777777" w:rsidR="00795BA6" w:rsidRPr="005F0E6D" w:rsidRDefault="00795BA6" w:rsidP="009712EC">
            <w:pPr>
              <w:spacing w:line="360" w:lineRule="auto"/>
              <w:jc w:val="center"/>
              <w:rPr>
                <w:rFonts w:cs="Times New Roman"/>
              </w:rPr>
            </w:pPr>
            <w:r w:rsidRPr="005F0E6D">
              <w:rPr>
                <w:rFonts w:cs="Times New Roman"/>
              </w:rPr>
              <w:t>mixed</w:t>
            </w:r>
          </w:p>
        </w:tc>
        <w:tc>
          <w:tcPr>
            <w:tcW w:w="1294" w:type="dxa"/>
          </w:tcPr>
          <w:p w14:paraId="08B720E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7475C974" w14:textId="77777777" w:rsidR="00795BA6" w:rsidRPr="005F0E6D" w:rsidRDefault="00795BA6" w:rsidP="009712EC">
            <w:pPr>
              <w:spacing w:line="360" w:lineRule="auto"/>
              <w:jc w:val="center"/>
              <w:rPr>
                <w:rFonts w:cs="Times New Roman"/>
              </w:rPr>
            </w:pPr>
            <w:r w:rsidRPr="005F0E6D">
              <w:rPr>
                <w:rFonts w:cs="Times New Roman"/>
              </w:rPr>
              <w:t>14.94</w:t>
            </w:r>
          </w:p>
        </w:tc>
        <w:tc>
          <w:tcPr>
            <w:tcW w:w="1585" w:type="dxa"/>
          </w:tcPr>
          <w:p w14:paraId="65BE664B" w14:textId="77777777" w:rsidR="00795BA6" w:rsidRPr="005F0E6D" w:rsidRDefault="00795BA6" w:rsidP="009712EC">
            <w:pPr>
              <w:spacing w:line="360" w:lineRule="auto"/>
              <w:jc w:val="center"/>
              <w:rPr>
                <w:rFonts w:cs="Times New Roman"/>
              </w:rPr>
            </w:pPr>
            <w:r w:rsidRPr="005F0E6D">
              <w:rPr>
                <w:rFonts w:cs="Times New Roman"/>
              </w:rPr>
              <w:t>5.2</w:t>
            </w:r>
          </w:p>
        </w:tc>
        <w:tc>
          <w:tcPr>
            <w:tcW w:w="1686" w:type="dxa"/>
          </w:tcPr>
          <w:p w14:paraId="54672E86" w14:textId="77777777" w:rsidR="00795BA6" w:rsidRPr="005F0E6D" w:rsidRDefault="00795BA6" w:rsidP="009712EC">
            <w:pPr>
              <w:spacing w:line="360" w:lineRule="auto"/>
              <w:jc w:val="center"/>
              <w:rPr>
                <w:rFonts w:cs="Times New Roman"/>
              </w:rPr>
            </w:pPr>
            <w:r w:rsidRPr="005F0E6D">
              <w:rPr>
                <w:rFonts w:cs="Times New Roman"/>
              </w:rPr>
              <w:t>27.0348</w:t>
            </w:r>
          </w:p>
        </w:tc>
        <w:tc>
          <w:tcPr>
            <w:tcW w:w="1494" w:type="dxa"/>
          </w:tcPr>
          <w:p w14:paraId="1570BE5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D7B31A2" w14:textId="77777777" w:rsidTr="009712EC">
        <w:trPr>
          <w:jc w:val="center"/>
        </w:trPr>
        <w:tc>
          <w:tcPr>
            <w:tcW w:w="1062" w:type="dxa"/>
          </w:tcPr>
          <w:p w14:paraId="49DB9E94" w14:textId="77777777" w:rsidR="00795BA6" w:rsidRPr="005F0E6D" w:rsidRDefault="00795BA6" w:rsidP="009712EC">
            <w:pPr>
              <w:spacing w:line="360" w:lineRule="auto"/>
              <w:jc w:val="center"/>
              <w:rPr>
                <w:rFonts w:cs="Times New Roman"/>
              </w:rPr>
            </w:pPr>
            <w:r w:rsidRPr="005F0E6D">
              <w:rPr>
                <w:rFonts w:cs="Times New Roman"/>
              </w:rPr>
              <w:t>32</w:t>
            </w:r>
          </w:p>
        </w:tc>
        <w:tc>
          <w:tcPr>
            <w:tcW w:w="1298" w:type="dxa"/>
          </w:tcPr>
          <w:p w14:paraId="095F7028" w14:textId="77777777" w:rsidR="00795BA6" w:rsidRPr="005F0E6D" w:rsidRDefault="00795BA6" w:rsidP="009712EC">
            <w:pPr>
              <w:spacing w:line="360" w:lineRule="auto"/>
              <w:jc w:val="center"/>
              <w:rPr>
                <w:rFonts w:cs="Times New Roman"/>
              </w:rPr>
            </w:pPr>
            <w:r w:rsidRPr="005F0E6D">
              <w:rPr>
                <w:rFonts w:cs="Times New Roman"/>
              </w:rPr>
              <w:t>kelp</w:t>
            </w:r>
          </w:p>
        </w:tc>
        <w:tc>
          <w:tcPr>
            <w:tcW w:w="1294" w:type="dxa"/>
          </w:tcPr>
          <w:p w14:paraId="2D5E609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18AC1ADC" w14:textId="77777777" w:rsidR="00795BA6" w:rsidRPr="005F0E6D" w:rsidRDefault="00795BA6" w:rsidP="009712EC">
            <w:pPr>
              <w:spacing w:line="360" w:lineRule="auto"/>
              <w:jc w:val="center"/>
              <w:rPr>
                <w:rFonts w:cs="Times New Roman"/>
              </w:rPr>
            </w:pPr>
            <w:r w:rsidRPr="005F0E6D">
              <w:rPr>
                <w:rFonts w:cs="Times New Roman"/>
              </w:rPr>
              <w:t>19.39</w:t>
            </w:r>
          </w:p>
        </w:tc>
        <w:tc>
          <w:tcPr>
            <w:tcW w:w="1585" w:type="dxa"/>
          </w:tcPr>
          <w:p w14:paraId="1D8F1E86" w14:textId="77777777" w:rsidR="00795BA6" w:rsidRPr="005F0E6D" w:rsidRDefault="00795BA6" w:rsidP="009712EC">
            <w:pPr>
              <w:spacing w:line="360" w:lineRule="auto"/>
              <w:jc w:val="center"/>
              <w:rPr>
                <w:rFonts w:cs="Times New Roman"/>
              </w:rPr>
            </w:pPr>
            <w:r w:rsidRPr="005F0E6D">
              <w:rPr>
                <w:rFonts w:cs="Times New Roman"/>
              </w:rPr>
              <w:t>8.27</w:t>
            </w:r>
          </w:p>
        </w:tc>
        <w:tc>
          <w:tcPr>
            <w:tcW w:w="1686" w:type="dxa"/>
          </w:tcPr>
          <w:p w14:paraId="1692C1CA" w14:textId="77777777" w:rsidR="00795BA6" w:rsidRPr="005F0E6D" w:rsidRDefault="00795BA6" w:rsidP="009712EC">
            <w:pPr>
              <w:spacing w:line="360" w:lineRule="auto"/>
              <w:jc w:val="center"/>
              <w:rPr>
                <w:rFonts w:cs="Times New Roman"/>
              </w:rPr>
            </w:pPr>
            <w:r w:rsidRPr="005F0E6D">
              <w:rPr>
                <w:rFonts w:cs="Times New Roman"/>
              </w:rPr>
              <w:t>68.4083</w:t>
            </w:r>
          </w:p>
        </w:tc>
        <w:tc>
          <w:tcPr>
            <w:tcW w:w="1494" w:type="dxa"/>
          </w:tcPr>
          <w:p w14:paraId="17212453" w14:textId="77777777" w:rsidR="00795BA6" w:rsidRPr="005F0E6D" w:rsidRDefault="00795BA6" w:rsidP="009712EC">
            <w:pPr>
              <w:spacing w:line="360" w:lineRule="auto"/>
              <w:jc w:val="center"/>
              <w:rPr>
                <w:rFonts w:cs="Times New Roman"/>
              </w:rPr>
            </w:pPr>
            <w:r w:rsidRPr="005F0E6D">
              <w:rPr>
                <w:rFonts w:cs="Times New Roman"/>
              </w:rPr>
              <w:t>19</w:t>
            </w:r>
          </w:p>
        </w:tc>
      </w:tr>
    </w:tbl>
    <w:p w14:paraId="2A2BF782" w14:textId="77777777" w:rsidR="00795BA6" w:rsidRPr="005F0E6D" w:rsidRDefault="00795BA6" w:rsidP="00795BA6">
      <w:pPr>
        <w:spacing w:line="360" w:lineRule="auto"/>
        <w:jc w:val="center"/>
        <w:rPr>
          <w:rFonts w:ascii="Times New Roman" w:hAnsi="Times New Roman" w:cs="Times New Roman"/>
        </w:rPr>
      </w:pPr>
    </w:p>
    <w:p w14:paraId="73C3002E" w14:textId="77777777" w:rsidR="00795BA6" w:rsidRPr="005F0E6D" w:rsidRDefault="00795BA6" w:rsidP="00795BA6">
      <w:pPr>
        <w:spacing w:line="360" w:lineRule="auto"/>
        <w:jc w:val="center"/>
        <w:rPr>
          <w:rFonts w:ascii="Times New Roman" w:hAnsi="Times New Roman" w:cs="Times New Roman"/>
        </w:rPr>
      </w:pPr>
    </w:p>
    <w:p w14:paraId="4C6028B0" w14:textId="38346040" w:rsidR="00795BA6" w:rsidRPr="005F0E6D" w:rsidRDefault="00795BA6" w:rsidP="00BA01D8">
      <w:pPr>
        <w:spacing w:line="360" w:lineRule="auto"/>
        <w:jc w:val="center"/>
        <w:rPr>
          <w:rFonts w:ascii="Times New Roman" w:hAnsi="Times New Roman" w:cs="Times New Roman"/>
        </w:rPr>
      </w:pPr>
      <w:r>
        <w:rPr>
          <w:rFonts w:ascii="Times New Roman" w:hAnsi="Times New Roman" w:cs="Times New Roman"/>
        </w:rPr>
        <w:t>T</w:t>
      </w:r>
      <w:r w:rsidRPr="005F0E6D">
        <w:rPr>
          <w:rFonts w:ascii="Times New Roman" w:hAnsi="Times New Roman" w:cs="Times New Roman"/>
        </w:rPr>
        <w:t xml:space="preserve">able </w:t>
      </w:r>
      <w:r>
        <w:rPr>
          <w:rFonts w:ascii="Times New Roman" w:hAnsi="Times New Roman" w:cs="Times New Roman"/>
        </w:rPr>
        <w:t>8.</w:t>
      </w:r>
      <w:r w:rsidR="00BA01D8">
        <w:rPr>
          <w:rFonts w:ascii="Times New Roman" w:hAnsi="Times New Roman" w:cs="Times New Roman"/>
        </w:rPr>
        <w:t>1.</w:t>
      </w:r>
      <w:r>
        <w:rPr>
          <w:rFonts w:ascii="Times New Roman" w:hAnsi="Times New Roman" w:cs="Times New Roman"/>
        </w:rPr>
        <w:t>2</w:t>
      </w:r>
      <w:r w:rsidRPr="005F0E6D">
        <w:rPr>
          <w:rFonts w:ascii="Times New Roman" w:hAnsi="Times New Roman" w:cs="Times New Roman"/>
        </w:rPr>
        <w:t xml:space="preserve">. Descriptive statistics for weight (g) of all tanks, in terms of mean, standard deviation and variance, of </w:t>
      </w:r>
      <w:r w:rsidRPr="005F0E6D">
        <w:rPr>
          <w:rFonts w:ascii="Times New Roman" w:hAnsi="Times New Roman" w:cs="Times New Roman"/>
          <w:i/>
          <w:iCs/>
        </w:rPr>
        <w:t xml:space="preserve">P. angulosus </w:t>
      </w:r>
      <w:r w:rsidRPr="005F0E6D">
        <w:rPr>
          <w:rFonts w:ascii="Times New Roman" w:hAnsi="Times New Roman" w:cs="Times New Roman"/>
        </w:rPr>
        <w:t xml:space="preserve">urchins at the </w:t>
      </w:r>
      <w:r w:rsidRPr="005F0E6D">
        <w:rPr>
          <w:rFonts w:ascii="Times New Roman" w:hAnsi="Times New Roman" w:cs="Times New Roman"/>
          <w:color w:val="4472C4" w:themeColor="accent5"/>
        </w:rPr>
        <w:t>after 4 weeks</w:t>
      </w:r>
      <w:r w:rsidRPr="005F0E6D">
        <w:rPr>
          <w:rFonts w:ascii="Times New Roman" w:hAnsi="Times New Roman" w:cs="Times New Roman"/>
        </w:rPr>
        <w:t>.</w:t>
      </w:r>
    </w:p>
    <w:tbl>
      <w:tblPr>
        <w:tblStyle w:val="Aimee"/>
        <w:tblW w:w="0" w:type="auto"/>
        <w:jc w:val="center"/>
        <w:tblLook w:val="04A0" w:firstRow="1" w:lastRow="0" w:firstColumn="1" w:lastColumn="0" w:noHBand="0" w:noVBand="1"/>
      </w:tblPr>
      <w:tblGrid>
        <w:gridCol w:w="1154"/>
        <w:gridCol w:w="1182"/>
        <w:gridCol w:w="1340"/>
        <w:gridCol w:w="1410"/>
        <w:gridCol w:w="1553"/>
        <w:gridCol w:w="1594"/>
        <w:gridCol w:w="1513"/>
      </w:tblGrid>
      <w:tr w:rsidR="00795BA6" w:rsidRPr="005F0E6D" w14:paraId="5C823AFA" w14:textId="77777777" w:rsidTr="009712EC">
        <w:trPr>
          <w:cnfStyle w:val="100000000000" w:firstRow="1" w:lastRow="0" w:firstColumn="0" w:lastColumn="0" w:oddVBand="0" w:evenVBand="0" w:oddHBand="0" w:evenHBand="0" w:firstRowFirstColumn="0" w:firstRowLastColumn="0" w:lastRowFirstColumn="0" w:lastRowLastColumn="0"/>
          <w:jc w:val="center"/>
        </w:trPr>
        <w:tc>
          <w:tcPr>
            <w:tcW w:w="1154" w:type="dxa"/>
          </w:tcPr>
          <w:p w14:paraId="2005BD22" w14:textId="77777777" w:rsidR="00795BA6" w:rsidRPr="005F0E6D" w:rsidRDefault="00795BA6" w:rsidP="009712EC">
            <w:pPr>
              <w:spacing w:line="360" w:lineRule="auto"/>
              <w:jc w:val="center"/>
              <w:rPr>
                <w:rFonts w:cs="Times New Roman"/>
              </w:rPr>
            </w:pPr>
            <w:r w:rsidRPr="005F0E6D">
              <w:rPr>
                <w:rFonts w:cs="Times New Roman"/>
              </w:rPr>
              <w:t>Tank</w:t>
            </w:r>
          </w:p>
        </w:tc>
        <w:tc>
          <w:tcPr>
            <w:tcW w:w="1182" w:type="dxa"/>
          </w:tcPr>
          <w:p w14:paraId="173588FC" w14:textId="77777777" w:rsidR="00795BA6" w:rsidRPr="005F0E6D" w:rsidRDefault="00795BA6" w:rsidP="009712EC">
            <w:pPr>
              <w:spacing w:line="360" w:lineRule="auto"/>
              <w:jc w:val="center"/>
              <w:rPr>
                <w:rFonts w:cs="Times New Roman"/>
              </w:rPr>
            </w:pPr>
            <w:r w:rsidRPr="005F0E6D">
              <w:rPr>
                <w:rFonts w:cs="Times New Roman"/>
              </w:rPr>
              <w:t>Diet</w:t>
            </w:r>
          </w:p>
        </w:tc>
        <w:tc>
          <w:tcPr>
            <w:tcW w:w="1340" w:type="dxa"/>
          </w:tcPr>
          <w:p w14:paraId="7BD4F7E5" w14:textId="77777777" w:rsidR="00795BA6" w:rsidRPr="005F0E6D" w:rsidRDefault="00795BA6" w:rsidP="009712EC">
            <w:pPr>
              <w:spacing w:line="360" w:lineRule="auto"/>
              <w:jc w:val="center"/>
              <w:rPr>
                <w:rFonts w:cs="Times New Roman"/>
              </w:rPr>
            </w:pPr>
            <w:r w:rsidRPr="005F0E6D">
              <w:rPr>
                <w:rFonts w:cs="Times New Roman"/>
              </w:rPr>
              <w:t>Temperature</w:t>
            </w:r>
          </w:p>
        </w:tc>
        <w:tc>
          <w:tcPr>
            <w:tcW w:w="1410" w:type="dxa"/>
          </w:tcPr>
          <w:p w14:paraId="34370FEB" w14:textId="77777777" w:rsidR="00795BA6" w:rsidRPr="005F0E6D" w:rsidRDefault="00795BA6" w:rsidP="009712EC">
            <w:pPr>
              <w:spacing w:line="360" w:lineRule="auto"/>
              <w:jc w:val="center"/>
              <w:rPr>
                <w:rFonts w:cs="Times New Roman"/>
              </w:rPr>
            </w:pPr>
            <w:r w:rsidRPr="005F0E6D">
              <w:rPr>
                <w:rFonts w:cs="Times New Roman"/>
              </w:rPr>
              <w:t>Mean (g)</w:t>
            </w:r>
          </w:p>
        </w:tc>
        <w:tc>
          <w:tcPr>
            <w:tcW w:w="1553" w:type="dxa"/>
          </w:tcPr>
          <w:p w14:paraId="3F6A6A6F" w14:textId="77777777" w:rsidR="00795BA6" w:rsidRPr="005F0E6D" w:rsidRDefault="00795BA6" w:rsidP="009712EC">
            <w:pPr>
              <w:spacing w:line="360" w:lineRule="auto"/>
              <w:jc w:val="center"/>
              <w:rPr>
                <w:rFonts w:cs="Times New Roman"/>
              </w:rPr>
            </w:pPr>
            <w:r w:rsidRPr="005F0E6D">
              <w:rPr>
                <w:rFonts w:cs="Times New Roman"/>
              </w:rPr>
              <w:t>St. dev (g)</w:t>
            </w:r>
          </w:p>
        </w:tc>
        <w:tc>
          <w:tcPr>
            <w:tcW w:w="1594" w:type="dxa"/>
          </w:tcPr>
          <w:p w14:paraId="708209C6" w14:textId="77777777" w:rsidR="00795BA6" w:rsidRPr="005F0E6D" w:rsidRDefault="00795BA6" w:rsidP="009712EC">
            <w:pPr>
              <w:spacing w:line="360" w:lineRule="auto"/>
              <w:jc w:val="center"/>
              <w:rPr>
                <w:rFonts w:cs="Times New Roman"/>
              </w:rPr>
            </w:pPr>
            <w:r w:rsidRPr="005F0E6D">
              <w:rPr>
                <w:rFonts w:cs="Times New Roman"/>
              </w:rPr>
              <w:t>Var (g^2)</w:t>
            </w:r>
          </w:p>
        </w:tc>
        <w:tc>
          <w:tcPr>
            <w:tcW w:w="1513" w:type="dxa"/>
          </w:tcPr>
          <w:p w14:paraId="47BDEEE2" w14:textId="77777777" w:rsidR="00795BA6" w:rsidRPr="005F0E6D" w:rsidRDefault="00795BA6" w:rsidP="009712EC">
            <w:pPr>
              <w:spacing w:line="360" w:lineRule="auto"/>
              <w:jc w:val="center"/>
              <w:rPr>
                <w:rFonts w:cs="Times New Roman"/>
              </w:rPr>
            </w:pPr>
            <w:r w:rsidRPr="005F0E6D">
              <w:rPr>
                <w:rFonts w:cs="Times New Roman"/>
              </w:rPr>
              <w:t>n</w:t>
            </w:r>
          </w:p>
        </w:tc>
      </w:tr>
      <w:tr w:rsidR="00795BA6" w:rsidRPr="005F0E6D" w14:paraId="299A31D1"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0B1D71B9" w14:textId="77777777" w:rsidR="00795BA6" w:rsidRPr="005F0E6D" w:rsidRDefault="00795BA6" w:rsidP="009712EC">
            <w:pPr>
              <w:spacing w:line="360" w:lineRule="auto"/>
              <w:jc w:val="center"/>
              <w:rPr>
                <w:rFonts w:cs="Times New Roman"/>
              </w:rPr>
            </w:pPr>
            <w:r w:rsidRPr="005F0E6D">
              <w:rPr>
                <w:rFonts w:cs="Times New Roman"/>
              </w:rPr>
              <w:t>1</w:t>
            </w:r>
          </w:p>
        </w:tc>
        <w:tc>
          <w:tcPr>
            <w:tcW w:w="1182" w:type="dxa"/>
          </w:tcPr>
          <w:p w14:paraId="03A08513"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40" w:type="dxa"/>
          </w:tcPr>
          <w:p w14:paraId="401DEC97"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570A29A8" w14:textId="77777777" w:rsidR="00795BA6" w:rsidRPr="005F0E6D" w:rsidRDefault="00795BA6" w:rsidP="009712EC">
            <w:pPr>
              <w:spacing w:line="360" w:lineRule="auto"/>
              <w:jc w:val="center"/>
              <w:rPr>
                <w:rFonts w:cs="Times New Roman"/>
              </w:rPr>
            </w:pPr>
            <w:r w:rsidRPr="005F0E6D">
              <w:rPr>
                <w:rFonts w:cs="Times New Roman"/>
              </w:rPr>
              <w:t>18.88</w:t>
            </w:r>
          </w:p>
        </w:tc>
        <w:tc>
          <w:tcPr>
            <w:tcW w:w="1553" w:type="dxa"/>
          </w:tcPr>
          <w:p w14:paraId="3BECF2D7" w14:textId="77777777" w:rsidR="00795BA6" w:rsidRPr="005F0E6D" w:rsidRDefault="00795BA6" w:rsidP="009712EC">
            <w:pPr>
              <w:spacing w:line="360" w:lineRule="auto"/>
              <w:jc w:val="center"/>
              <w:rPr>
                <w:rFonts w:cs="Times New Roman"/>
              </w:rPr>
            </w:pPr>
            <w:r w:rsidRPr="005F0E6D">
              <w:rPr>
                <w:rFonts w:cs="Times New Roman"/>
              </w:rPr>
              <w:t>7.26</w:t>
            </w:r>
          </w:p>
        </w:tc>
        <w:tc>
          <w:tcPr>
            <w:tcW w:w="1594" w:type="dxa"/>
          </w:tcPr>
          <w:p w14:paraId="0C2CEFA9" w14:textId="77777777" w:rsidR="00795BA6" w:rsidRPr="005F0E6D" w:rsidRDefault="00795BA6" w:rsidP="009712EC">
            <w:pPr>
              <w:spacing w:line="360" w:lineRule="auto"/>
              <w:jc w:val="center"/>
              <w:rPr>
                <w:rFonts w:cs="Times New Roman"/>
              </w:rPr>
            </w:pPr>
            <w:r w:rsidRPr="005F0E6D">
              <w:rPr>
                <w:rFonts w:cs="Times New Roman"/>
              </w:rPr>
              <w:t>52.6949</w:t>
            </w:r>
          </w:p>
        </w:tc>
        <w:tc>
          <w:tcPr>
            <w:tcW w:w="1513" w:type="dxa"/>
          </w:tcPr>
          <w:p w14:paraId="32F2D9CC"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0A54A24B" w14:textId="77777777" w:rsidTr="009712EC">
        <w:trPr>
          <w:jc w:val="center"/>
        </w:trPr>
        <w:tc>
          <w:tcPr>
            <w:tcW w:w="1154" w:type="dxa"/>
          </w:tcPr>
          <w:p w14:paraId="1B75D613" w14:textId="77777777" w:rsidR="00795BA6" w:rsidRPr="005F0E6D" w:rsidRDefault="00795BA6" w:rsidP="009712EC">
            <w:pPr>
              <w:spacing w:line="360" w:lineRule="auto"/>
              <w:jc w:val="center"/>
              <w:rPr>
                <w:rFonts w:cs="Times New Roman"/>
              </w:rPr>
            </w:pPr>
            <w:r w:rsidRPr="005F0E6D">
              <w:rPr>
                <w:rFonts w:cs="Times New Roman"/>
              </w:rPr>
              <w:t>2</w:t>
            </w:r>
          </w:p>
        </w:tc>
        <w:tc>
          <w:tcPr>
            <w:tcW w:w="1182" w:type="dxa"/>
          </w:tcPr>
          <w:p w14:paraId="12A264C2" w14:textId="77777777" w:rsidR="00795BA6" w:rsidRPr="005F0E6D" w:rsidRDefault="00795BA6" w:rsidP="009712EC">
            <w:pPr>
              <w:spacing w:line="360" w:lineRule="auto"/>
              <w:jc w:val="center"/>
              <w:rPr>
                <w:rFonts w:cs="Times New Roman"/>
              </w:rPr>
            </w:pPr>
            <w:r w:rsidRPr="005F0E6D">
              <w:rPr>
                <w:rFonts w:cs="Times New Roman"/>
              </w:rPr>
              <w:t>mixed</w:t>
            </w:r>
          </w:p>
        </w:tc>
        <w:tc>
          <w:tcPr>
            <w:tcW w:w="1340" w:type="dxa"/>
          </w:tcPr>
          <w:p w14:paraId="7B000F62"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4C5B298C" w14:textId="77777777" w:rsidR="00795BA6" w:rsidRPr="005F0E6D" w:rsidRDefault="00795BA6" w:rsidP="009712EC">
            <w:pPr>
              <w:spacing w:line="360" w:lineRule="auto"/>
              <w:jc w:val="center"/>
              <w:rPr>
                <w:rFonts w:cs="Times New Roman"/>
              </w:rPr>
            </w:pPr>
            <w:r w:rsidRPr="005F0E6D">
              <w:rPr>
                <w:rFonts w:cs="Times New Roman"/>
              </w:rPr>
              <w:t>19.5</w:t>
            </w:r>
          </w:p>
        </w:tc>
        <w:tc>
          <w:tcPr>
            <w:tcW w:w="1553" w:type="dxa"/>
          </w:tcPr>
          <w:p w14:paraId="6055BEF1" w14:textId="77777777" w:rsidR="00795BA6" w:rsidRPr="005F0E6D" w:rsidRDefault="00795BA6" w:rsidP="009712EC">
            <w:pPr>
              <w:spacing w:line="360" w:lineRule="auto"/>
              <w:jc w:val="center"/>
              <w:rPr>
                <w:rFonts w:cs="Times New Roman"/>
              </w:rPr>
            </w:pPr>
            <w:r w:rsidRPr="005F0E6D">
              <w:rPr>
                <w:rFonts w:cs="Times New Roman"/>
              </w:rPr>
              <w:t>6.96</w:t>
            </w:r>
          </w:p>
        </w:tc>
        <w:tc>
          <w:tcPr>
            <w:tcW w:w="1594" w:type="dxa"/>
          </w:tcPr>
          <w:p w14:paraId="548B10A5" w14:textId="77777777" w:rsidR="00795BA6" w:rsidRPr="005F0E6D" w:rsidRDefault="00795BA6" w:rsidP="009712EC">
            <w:pPr>
              <w:spacing w:line="360" w:lineRule="auto"/>
              <w:jc w:val="center"/>
              <w:rPr>
                <w:rFonts w:cs="Times New Roman"/>
              </w:rPr>
            </w:pPr>
            <w:r w:rsidRPr="005F0E6D">
              <w:rPr>
                <w:rFonts w:cs="Times New Roman"/>
              </w:rPr>
              <w:t>48.4683</w:t>
            </w:r>
          </w:p>
        </w:tc>
        <w:tc>
          <w:tcPr>
            <w:tcW w:w="1513" w:type="dxa"/>
          </w:tcPr>
          <w:p w14:paraId="760A75C3"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FA43675"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6BE2D2D0" w14:textId="77777777" w:rsidR="00795BA6" w:rsidRPr="005F0E6D" w:rsidRDefault="00795BA6" w:rsidP="009712EC">
            <w:pPr>
              <w:spacing w:line="360" w:lineRule="auto"/>
              <w:jc w:val="center"/>
              <w:rPr>
                <w:rFonts w:cs="Times New Roman"/>
              </w:rPr>
            </w:pPr>
            <w:r w:rsidRPr="005F0E6D">
              <w:rPr>
                <w:rFonts w:cs="Times New Roman"/>
              </w:rPr>
              <w:t>3</w:t>
            </w:r>
          </w:p>
        </w:tc>
        <w:tc>
          <w:tcPr>
            <w:tcW w:w="1182" w:type="dxa"/>
          </w:tcPr>
          <w:p w14:paraId="77BE5EE9"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40" w:type="dxa"/>
          </w:tcPr>
          <w:p w14:paraId="5D4BF978"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46AE4EEE" w14:textId="77777777" w:rsidR="00795BA6" w:rsidRPr="005F0E6D" w:rsidRDefault="00795BA6" w:rsidP="009712EC">
            <w:pPr>
              <w:spacing w:line="360" w:lineRule="auto"/>
              <w:jc w:val="center"/>
              <w:rPr>
                <w:rFonts w:cs="Times New Roman"/>
              </w:rPr>
            </w:pPr>
            <w:r w:rsidRPr="005F0E6D">
              <w:rPr>
                <w:rFonts w:cs="Times New Roman"/>
              </w:rPr>
              <w:t>20.43</w:t>
            </w:r>
          </w:p>
        </w:tc>
        <w:tc>
          <w:tcPr>
            <w:tcW w:w="1553" w:type="dxa"/>
          </w:tcPr>
          <w:p w14:paraId="2816CE3D" w14:textId="77777777" w:rsidR="00795BA6" w:rsidRPr="005F0E6D" w:rsidRDefault="00795BA6" w:rsidP="009712EC">
            <w:pPr>
              <w:spacing w:line="360" w:lineRule="auto"/>
              <w:jc w:val="center"/>
              <w:rPr>
                <w:rFonts w:cs="Times New Roman"/>
              </w:rPr>
            </w:pPr>
            <w:r w:rsidRPr="005F0E6D">
              <w:rPr>
                <w:rFonts w:cs="Times New Roman"/>
              </w:rPr>
              <w:t>7.5</w:t>
            </w:r>
          </w:p>
        </w:tc>
        <w:tc>
          <w:tcPr>
            <w:tcW w:w="1594" w:type="dxa"/>
          </w:tcPr>
          <w:p w14:paraId="0DF2C278" w14:textId="77777777" w:rsidR="00795BA6" w:rsidRPr="005F0E6D" w:rsidRDefault="00795BA6" w:rsidP="009712EC">
            <w:pPr>
              <w:spacing w:line="360" w:lineRule="auto"/>
              <w:jc w:val="center"/>
              <w:rPr>
                <w:rFonts w:cs="Times New Roman"/>
              </w:rPr>
            </w:pPr>
            <w:r w:rsidRPr="005F0E6D">
              <w:rPr>
                <w:rFonts w:cs="Times New Roman"/>
              </w:rPr>
              <w:t>56.3237</w:t>
            </w:r>
          </w:p>
        </w:tc>
        <w:tc>
          <w:tcPr>
            <w:tcW w:w="1513" w:type="dxa"/>
          </w:tcPr>
          <w:p w14:paraId="351B33E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5B263B6" w14:textId="77777777" w:rsidTr="009712EC">
        <w:trPr>
          <w:jc w:val="center"/>
        </w:trPr>
        <w:tc>
          <w:tcPr>
            <w:tcW w:w="1154" w:type="dxa"/>
          </w:tcPr>
          <w:p w14:paraId="09CA1028" w14:textId="77777777" w:rsidR="00795BA6" w:rsidRPr="005F0E6D" w:rsidRDefault="00795BA6" w:rsidP="009712EC">
            <w:pPr>
              <w:spacing w:line="360" w:lineRule="auto"/>
              <w:jc w:val="center"/>
              <w:rPr>
                <w:rFonts w:cs="Times New Roman"/>
              </w:rPr>
            </w:pPr>
            <w:r w:rsidRPr="005F0E6D">
              <w:rPr>
                <w:rFonts w:cs="Times New Roman"/>
              </w:rPr>
              <w:t>4</w:t>
            </w:r>
          </w:p>
        </w:tc>
        <w:tc>
          <w:tcPr>
            <w:tcW w:w="1182" w:type="dxa"/>
          </w:tcPr>
          <w:p w14:paraId="27DA8681" w14:textId="77777777" w:rsidR="00795BA6" w:rsidRPr="005F0E6D" w:rsidRDefault="00795BA6" w:rsidP="009712EC">
            <w:pPr>
              <w:spacing w:line="360" w:lineRule="auto"/>
              <w:jc w:val="center"/>
              <w:rPr>
                <w:rFonts w:cs="Times New Roman"/>
              </w:rPr>
            </w:pPr>
            <w:r w:rsidRPr="005F0E6D">
              <w:rPr>
                <w:rFonts w:cs="Times New Roman"/>
              </w:rPr>
              <w:t>mixed</w:t>
            </w:r>
          </w:p>
        </w:tc>
        <w:tc>
          <w:tcPr>
            <w:tcW w:w="1340" w:type="dxa"/>
          </w:tcPr>
          <w:p w14:paraId="0566D0A5"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545EEBE2" w14:textId="77777777" w:rsidR="00795BA6" w:rsidRPr="005F0E6D" w:rsidRDefault="00795BA6" w:rsidP="009712EC">
            <w:pPr>
              <w:spacing w:line="360" w:lineRule="auto"/>
              <w:jc w:val="center"/>
              <w:rPr>
                <w:rFonts w:cs="Times New Roman"/>
              </w:rPr>
            </w:pPr>
            <w:r w:rsidRPr="005F0E6D">
              <w:rPr>
                <w:rFonts w:cs="Times New Roman"/>
              </w:rPr>
              <w:t>15.05</w:t>
            </w:r>
          </w:p>
        </w:tc>
        <w:tc>
          <w:tcPr>
            <w:tcW w:w="1553" w:type="dxa"/>
          </w:tcPr>
          <w:p w14:paraId="588C21CE" w14:textId="77777777" w:rsidR="00795BA6" w:rsidRPr="005F0E6D" w:rsidRDefault="00795BA6" w:rsidP="009712EC">
            <w:pPr>
              <w:spacing w:line="360" w:lineRule="auto"/>
              <w:jc w:val="center"/>
              <w:rPr>
                <w:rFonts w:cs="Times New Roman"/>
              </w:rPr>
            </w:pPr>
            <w:r w:rsidRPr="005F0E6D">
              <w:rPr>
                <w:rFonts w:cs="Times New Roman"/>
              </w:rPr>
              <w:t>5.92</w:t>
            </w:r>
          </w:p>
        </w:tc>
        <w:tc>
          <w:tcPr>
            <w:tcW w:w="1594" w:type="dxa"/>
          </w:tcPr>
          <w:p w14:paraId="12F9BA79" w14:textId="77777777" w:rsidR="00795BA6" w:rsidRPr="005F0E6D" w:rsidRDefault="00795BA6" w:rsidP="009712EC">
            <w:pPr>
              <w:spacing w:line="360" w:lineRule="auto"/>
              <w:jc w:val="center"/>
              <w:rPr>
                <w:rFonts w:cs="Times New Roman"/>
              </w:rPr>
            </w:pPr>
            <w:r w:rsidRPr="005F0E6D">
              <w:rPr>
                <w:rFonts w:cs="Times New Roman"/>
              </w:rPr>
              <w:t>35.0205</w:t>
            </w:r>
          </w:p>
        </w:tc>
        <w:tc>
          <w:tcPr>
            <w:tcW w:w="1513" w:type="dxa"/>
          </w:tcPr>
          <w:p w14:paraId="1173773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3FFAB758"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77A7FCF4" w14:textId="77777777" w:rsidR="00795BA6" w:rsidRPr="005F0E6D" w:rsidRDefault="00795BA6" w:rsidP="009712EC">
            <w:pPr>
              <w:spacing w:line="360" w:lineRule="auto"/>
              <w:jc w:val="center"/>
              <w:rPr>
                <w:rFonts w:cs="Times New Roman"/>
              </w:rPr>
            </w:pPr>
            <w:r w:rsidRPr="005F0E6D">
              <w:rPr>
                <w:rFonts w:cs="Times New Roman"/>
              </w:rPr>
              <w:t>5</w:t>
            </w:r>
          </w:p>
        </w:tc>
        <w:tc>
          <w:tcPr>
            <w:tcW w:w="1182" w:type="dxa"/>
          </w:tcPr>
          <w:p w14:paraId="02A0138E" w14:textId="77777777" w:rsidR="00795BA6" w:rsidRPr="005F0E6D" w:rsidRDefault="00795BA6" w:rsidP="009712EC">
            <w:pPr>
              <w:spacing w:line="360" w:lineRule="auto"/>
              <w:jc w:val="center"/>
              <w:rPr>
                <w:rFonts w:cs="Times New Roman"/>
              </w:rPr>
            </w:pPr>
            <w:r w:rsidRPr="005F0E6D">
              <w:rPr>
                <w:rFonts w:cs="Times New Roman"/>
              </w:rPr>
              <w:t>mixed</w:t>
            </w:r>
          </w:p>
        </w:tc>
        <w:tc>
          <w:tcPr>
            <w:tcW w:w="1340" w:type="dxa"/>
          </w:tcPr>
          <w:p w14:paraId="521AEC40"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6DE63FE5" w14:textId="77777777" w:rsidR="00795BA6" w:rsidRPr="005F0E6D" w:rsidRDefault="00795BA6" w:rsidP="009712EC">
            <w:pPr>
              <w:spacing w:line="360" w:lineRule="auto"/>
              <w:jc w:val="center"/>
              <w:rPr>
                <w:rFonts w:cs="Times New Roman"/>
              </w:rPr>
            </w:pPr>
            <w:r w:rsidRPr="005F0E6D">
              <w:rPr>
                <w:rFonts w:cs="Times New Roman"/>
              </w:rPr>
              <w:t>17.64</w:t>
            </w:r>
          </w:p>
        </w:tc>
        <w:tc>
          <w:tcPr>
            <w:tcW w:w="1553" w:type="dxa"/>
          </w:tcPr>
          <w:p w14:paraId="352E3392" w14:textId="77777777" w:rsidR="00795BA6" w:rsidRPr="005F0E6D" w:rsidRDefault="00795BA6" w:rsidP="009712EC">
            <w:pPr>
              <w:spacing w:line="360" w:lineRule="auto"/>
              <w:jc w:val="center"/>
              <w:rPr>
                <w:rFonts w:cs="Times New Roman"/>
              </w:rPr>
            </w:pPr>
            <w:r w:rsidRPr="005F0E6D">
              <w:rPr>
                <w:rFonts w:cs="Times New Roman"/>
              </w:rPr>
              <w:t>6.53</w:t>
            </w:r>
          </w:p>
        </w:tc>
        <w:tc>
          <w:tcPr>
            <w:tcW w:w="1594" w:type="dxa"/>
          </w:tcPr>
          <w:p w14:paraId="487D39C9" w14:textId="77777777" w:rsidR="00795BA6" w:rsidRPr="005F0E6D" w:rsidRDefault="00795BA6" w:rsidP="009712EC">
            <w:pPr>
              <w:spacing w:line="360" w:lineRule="auto"/>
              <w:jc w:val="center"/>
              <w:rPr>
                <w:rFonts w:cs="Times New Roman"/>
              </w:rPr>
            </w:pPr>
            <w:r w:rsidRPr="005F0E6D">
              <w:rPr>
                <w:rFonts w:cs="Times New Roman"/>
              </w:rPr>
              <w:t>42.6362</w:t>
            </w:r>
          </w:p>
        </w:tc>
        <w:tc>
          <w:tcPr>
            <w:tcW w:w="1513" w:type="dxa"/>
          </w:tcPr>
          <w:p w14:paraId="071EB462"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87A5675" w14:textId="77777777" w:rsidTr="009712EC">
        <w:trPr>
          <w:jc w:val="center"/>
        </w:trPr>
        <w:tc>
          <w:tcPr>
            <w:tcW w:w="1154" w:type="dxa"/>
          </w:tcPr>
          <w:p w14:paraId="10587719" w14:textId="77777777" w:rsidR="00795BA6" w:rsidRPr="005F0E6D" w:rsidRDefault="00795BA6" w:rsidP="009712EC">
            <w:pPr>
              <w:spacing w:line="360" w:lineRule="auto"/>
              <w:jc w:val="center"/>
              <w:rPr>
                <w:rFonts w:cs="Times New Roman"/>
              </w:rPr>
            </w:pPr>
            <w:r w:rsidRPr="005F0E6D">
              <w:rPr>
                <w:rFonts w:cs="Times New Roman"/>
              </w:rPr>
              <w:t>6</w:t>
            </w:r>
          </w:p>
        </w:tc>
        <w:tc>
          <w:tcPr>
            <w:tcW w:w="1182" w:type="dxa"/>
          </w:tcPr>
          <w:p w14:paraId="2CDDC28A"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40" w:type="dxa"/>
          </w:tcPr>
          <w:p w14:paraId="527CF469"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1EB9368A" w14:textId="77777777" w:rsidR="00795BA6" w:rsidRPr="005F0E6D" w:rsidRDefault="00795BA6" w:rsidP="009712EC">
            <w:pPr>
              <w:spacing w:line="360" w:lineRule="auto"/>
              <w:jc w:val="center"/>
              <w:rPr>
                <w:rFonts w:cs="Times New Roman"/>
              </w:rPr>
            </w:pPr>
            <w:r w:rsidRPr="005F0E6D">
              <w:rPr>
                <w:rFonts w:cs="Times New Roman"/>
              </w:rPr>
              <w:t>18.05</w:t>
            </w:r>
          </w:p>
        </w:tc>
        <w:tc>
          <w:tcPr>
            <w:tcW w:w="1553" w:type="dxa"/>
          </w:tcPr>
          <w:p w14:paraId="426E102B" w14:textId="77777777" w:rsidR="00795BA6" w:rsidRPr="005F0E6D" w:rsidRDefault="00795BA6" w:rsidP="009712EC">
            <w:pPr>
              <w:spacing w:line="360" w:lineRule="auto"/>
              <w:jc w:val="center"/>
              <w:rPr>
                <w:rFonts w:cs="Times New Roman"/>
              </w:rPr>
            </w:pPr>
            <w:r w:rsidRPr="005F0E6D">
              <w:rPr>
                <w:rFonts w:cs="Times New Roman"/>
              </w:rPr>
              <w:t>5.63</w:t>
            </w:r>
          </w:p>
        </w:tc>
        <w:tc>
          <w:tcPr>
            <w:tcW w:w="1594" w:type="dxa"/>
          </w:tcPr>
          <w:p w14:paraId="136F18C4" w14:textId="77777777" w:rsidR="00795BA6" w:rsidRPr="005F0E6D" w:rsidRDefault="00795BA6" w:rsidP="009712EC">
            <w:pPr>
              <w:spacing w:line="360" w:lineRule="auto"/>
              <w:jc w:val="center"/>
              <w:rPr>
                <w:rFonts w:cs="Times New Roman"/>
              </w:rPr>
            </w:pPr>
            <w:r w:rsidRPr="005F0E6D">
              <w:rPr>
                <w:rFonts w:cs="Times New Roman"/>
              </w:rPr>
              <w:t>31.7518</w:t>
            </w:r>
          </w:p>
        </w:tc>
        <w:tc>
          <w:tcPr>
            <w:tcW w:w="1513" w:type="dxa"/>
          </w:tcPr>
          <w:p w14:paraId="2815D432"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E5FBAC0"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3853AD9B" w14:textId="77777777" w:rsidR="00795BA6" w:rsidRPr="005F0E6D" w:rsidRDefault="00795BA6" w:rsidP="009712EC">
            <w:pPr>
              <w:spacing w:line="360" w:lineRule="auto"/>
              <w:jc w:val="center"/>
              <w:rPr>
                <w:rFonts w:cs="Times New Roman"/>
              </w:rPr>
            </w:pPr>
            <w:r w:rsidRPr="005F0E6D">
              <w:rPr>
                <w:rFonts w:cs="Times New Roman"/>
              </w:rPr>
              <w:t>7</w:t>
            </w:r>
          </w:p>
        </w:tc>
        <w:tc>
          <w:tcPr>
            <w:tcW w:w="1182" w:type="dxa"/>
          </w:tcPr>
          <w:p w14:paraId="7D37EABF" w14:textId="77777777" w:rsidR="00795BA6" w:rsidRPr="005F0E6D" w:rsidRDefault="00795BA6" w:rsidP="009712EC">
            <w:pPr>
              <w:spacing w:line="360" w:lineRule="auto"/>
              <w:jc w:val="center"/>
              <w:rPr>
                <w:rFonts w:cs="Times New Roman"/>
              </w:rPr>
            </w:pPr>
            <w:r w:rsidRPr="005F0E6D">
              <w:rPr>
                <w:rFonts w:cs="Times New Roman"/>
              </w:rPr>
              <w:t>kelp</w:t>
            </w:r>
          </w:p>
        </w:tc>
        <w:tc>
          <w:tcPr>
            <w:tcW w:w="1340" w:type="dxa"/>
          </w:tcPr>
          <w:p w14:paraId="6535A09D"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555F915C" w14:textId="77777777" w:rsidR="00795BA6" w:rsidRPr="005F0E6D" w:rsidRDefault="00795BA6" w:rsidP="009712EC">
            <w:pPr>
              <w:spacing w:line="360" w:lineRule="auto"/>
              <w:jc w:val="center"/>
              <w:rPr>
                <w:rFonts w:cs="Times New Roman"/>
              </w:rPr>
            </w:pPr>
            <w:r w:rsidRPr="005F0E6D">
              <w:rPr>
                <w:rFonts w:cs="Times New Roman"/>
              </w:rPr>
              <w:t>13.98</w:t>
            </w:r>
          </w:p>
        </w:tc>
        <w:tc>
          <w:tcPr>
            <w:tcW w:w="1553" w:type="dxa"/>
          </w:tcPr>
          <w:p w14:paraId="4E584698" w14:textId="77777777" w:rsidR="00795BA6" w:rsidRPr="005F0E6D" w:rsidRDefault="00795BA6" w:rsidP="009712EC">
            <w:pPr>
              <w:spacing w:line="360" w:lineRule="auto"/>
              <w:jc w:val="center"/>
              <w:rPr>
                <w:rFonts w:cs="Times New Roman"/>
              </w:rPr>
            </w:pPr>
            <w:r w:rsidRPr="005F0E6D">
              <w:rPr>
                <w:rFonts w:cs="Times New Roman"/>
              </w:rPr>
              <w:t>8.12</w:t>
            </w:r>
          </w:p>
        </w:tc>
        <w:tc>
          <w:tcPr>
            <w:tcW w:w="1594" w:type="dxa"/>
          </w:tcPr>
          <w:p w14:paraId="2B991CB2" w14:textId="77777777" w:rsidR="00795BA6" w:rsidRPr="005F0E6D" w:rsidRDefault="00795BA6" w:rsidP="009712EC">
            <w:pPr>
              <w:spacing w:line="360" w:lineRule="auto"/>
              <w:jc w:val="center"/>
              <w:rPr>
                <w:rFonts w:cs="Times New Roman"/>
              </w:rPr>
            </w:pPr>
            <w:r w:rsidRPr="005F0E6D">
              <w:rPr>
                <w:rFonts w:cs="Times New Roman"/>
              </w:rPr>
              <w:t>65.911</w:t>
            </w:r>
          </w:p>
        </w:tc>
        <w:tc>
          <w:tcPr>
            <w:tcW w:w="1513" w:type="dxa"/>
          </w:tcPr>
          <w:p w14:paraId="2BEEAC96"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064B5C4A" w14:textId="77777777" w:rsidTr="009712EC">
        <w:trPr>
          <w:jc w:val="center"/>
        </w:trPr>
        <w:tc>
          <w:tcPr>
            <w:tcW w:w="1154" w:type="dxa"/>
          </w:tcPr>
          <w:p w14:paraId="398C43CC" w14:textId="77777777" w:rsidR="00795BA6" w:rsidRPr="005F0E6D" w:rsidRDefault="00795BA6" w:rsidP="009712EC">
            <w:pPr>
              <w:spacing w:line="360" w:lineRule="auto"/>
              <w:jc w:val="center"/>
              <w:rPr>
                <w:rFonts w:cs="Times New Roman"/>
              </w:rPr>
            </w:pPr>
            <w:r w:rsidRPr="005F0E6D">
              <w:rPr>
                <w:rFonts w:cs="Times New Roman"/>
              </w:rPr>
              <w:t>8</w:t>
            </w:r>
          </w:p>
        </w:tc>
        <w:tc>
          <w:tcPr>
            <w:tcW w:w="1182" w:type="dxa"/>
          </w:tcPr>
          <w:p w14:paraId="5511C040"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40" w:type="dxa"/>
          </w:tcPr>
          <w:p w14:paraId="25093A9B"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6E1A209A" w14:textId="77777777" w:rsidR="00795BA6" w:rsidRPr="005F0E6D" w:rsidRDefault="00795BA6" w:rsidP="009712EC">
            <w:pPr>
              <w:spacing w:line="360" w:lineRule="auto"/>
              <w:jc w:val="center"/>
              <w:rPr>
                <w:rFonts w:cs="Times New Roman"/>
              </w:rPr>
            </w:pPr>
            <w:r w:rsidRPr="005F0E6D">
              <w:rPr>
                <w:rFonts w:cs="Times New Roman"/>
              </w:rPr>
              <w:t>18.62</w:t>
            </w:r>
          </w:p>
        </w:tc>
        <w:tc>
          <w:tcPr>
            <w:tcW w:w="1553" w:type="dxa"/>
          </w:tcPr>
          <w:p w14:paraId="7B619B0B" w14:textId="77777777" w:rsidR="00795BA6" w:rsidRPr="005F0E6D" w:rsidRDefault="00795BA6" w:rsidP="009712EC">
            <w:pPr>
              <w:spacing w:line="360" w:lineRule="auto"/>
              <w:jc w:val="center"/>
              <w:rPr>
                <w:rFonts w:cs="Times New Roman"/>
              </w:rPr>
            </w:pPr>
            <w:r w:rsidRPr="005F0E6D">
              <w:rPr>
                <w:rFonts w:cs="Times New Roman"/>
              </w:rPr>
              <w:t>6.96</w:t>
            </w:r>
          </w:p>
        </w:tc>
        <w:tc>
          <w:tcPr>
            <w:tcW w:w="1594" w:type="dxa"/>
          </w:tcPr>
          <w:p w14:paraId="6A85F2CC" w14:textId="77777777" w:rsidR="00795BA6" w:rsidRPr="005F0E6D" w:rsidRDefault="00795BA6" w:rsidP="009712EC">
            <w:pPr>
              <w:spacing w:line="360" w:lineRule="auto"/>
              <w:jc w:val="center"/>
              <w:rPr>
                <w:rFonts w:cs="Times New Roman"/>
              </w:rPr>
            </w:pPr>
            <w:r w:rsidRPr="005F0E6D">
              <w:rPr>
                <w:rFonts w:cs="Times New Roman"/>
              </w:rPr>
              <w:t>48.4766</w:t>
            </w:r>
          </w:p>
        </w:tc>
        <w:tc>
          <w:tcPr>
            <w:tcW w:w="1513" w:type="dxa"/>
          </w:tcPr>
          <w:p w14:paraId="2FC07B6A"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04A59271"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14204100" w14:textId="77777777" w:rsidR="00795BA6" w:rsidRPr="005F0E6D" w:rsidRDefault="00795BA6" w:rsidP="009712EC">
            <w:pPr>
              <w:spacing w:line="360" w:lineRule="auto"/>
              <w:jc w:val="center"/>
              <w:rPr>
                <w:rFonts w:cs="Times New Roman"/>
              </w:rPr>
            </w:pPr>
            <w:r w:rsidRPr="005F0E6D">
              <w:rPr>
                <w:rFonts w:cs="Times New Roman"/>
              </w:rPr>
              <w:t>9</w:t>
            </w:r>
          </w:p>
        </w:tc>
        <w:tc>
          <w:tcPr>
            <w:tcW w:w="1182" w:type="dxa"/>
          </w:tcPr>
          <w:p w14:paraId="346A66BB"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40" w:type="dxa"/>
          </w:tcPr>
          <w:p w14:paraId="70F3E394"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576EA830" w14:textId="77777777" w:rsidR="00795BA6" w:rsidRPr="005F0E6D" w:rsidRDefault="00795BA6" w:rsidP="009712EC">
            <w:pPr>
              <w:spacing w:line="360" w:lineRule="auto"/>
              <w:jc w:val="center"/>
              <w:rPr>
                <w:rFonts w:cs="Times New Roman"/>
              </w:rPr>
            </w:pPr>
            <w:r w:rsidRPr="005F0E6D">
              <w:rPr>
                <w:rFonts w:cs="Times New Roman"/>
              </w:rPr>
              <w:t>16.79</w:t>
            </w:r>
          </w:p>
        </w:tc>
        <w:tc>
          <w:tcPr>
            <w:tcW w:w="1553" w:type="dxa"/>
          </w:tcPr>
          <w:p w14:paraId="4B372A5B" w14:textId="77777777" w:rsidR="00795BA6" w:rsidRPr="005F0E6D" w:rsidRDefault="00795BA6" w:rsidP="009712EC">
            <w:pPr>
              <w:spacing w:line="360" w:lineRule="auto"/>
              <w:jc w:val="center"/>
              <w:rPr>
                <w:rFonts w:cs="Times New Roman"/>
              </w:rPr>
            </w:pPr>
            <w:r w:rsidRPr="005F0E6D">
              <w:rPr>
                <w:rFonts w:cs="Times New Roman"/>
              </w:rPr>
              <w:t>7.98</w:t>
            </w:r>
          </w:p>
        </w:tc>
        <w:tc>
          <w:tcPr>
            <w:tcW w:w="1594" w:type="dxa"/>
          </w:tcPr>
          <w:p w14:paraId="1E60B4A3" w14:textId="77777777" w:rsidR="00795BA6" w:rsidRPr="005F0E6D" w:rsidRDefault="00795BA6" w:rsidP="009712EC">
            <w:pPr>
              <w:spacing w:line="360" w:lineRule="auto"/>
              <w:jc w:val="center"/>
              <w:rPr>
                <w:rFonts w:cs="Times New Roman"/>
              </w:rPr>
            </w:pPr>
            <w:r w:rsidRPr="005F0E6D">
              <w:rPr>
                <w:rFonts w:cs="Times New Roman"/>
              </w:rPr>
              <w:t>63.7253</w:t>
            </w:r>
          </w:p>
        </w:tc>
        <w:tc>
          <w:tcPr>
            <w:tcW w:w="1513" w:type="dxa"/>
          </w:tcPr>
          <w:p w14:paraId="7EFE80F1"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F9B4754" w14:textId="77777777" w:rsidTr="009712EC">
        <w:trPr>
          <w:jc w:val="center"/>
        </w:trPr>
        <w:tc>
          <w:tcPr>
            <w:tcW w:w="1154" w:type="dxa"/>
          </w:tcPr>
          <w:p w14:paraId="5EEFBA50" w14:textId="77777777" w:rsidR="00795BA6" w:rsidRPr="005F0E6D" w:rsidRDefault="00795BA6" w:rsidP="009712EC">
            <w:pPr>
              <w:spacing w:line="360" w:lineRule="auto"/>
              <w:jc w:val="center"/>
              <w:rPr>
                <w:rFonts w:cs="Times New Roman"/>
              </w:rPr>
            </w:pPr>
            <w:r w:rsidRPr="005F0E6D">
              <w:rPr>
                <w:rFonts w:cs="Times New Roman"/>
              </w:rPr>
              <w:t>10</w:t>
            </w:r>
          </w:p>
        </w:tc>
        <w:tc>
          <w:tcPr>
            <w:tcW w:w="1182" w:type="dxa"/>
          </w:tcPr>
          <w:p w14:paraId="2DCB70EC" w14:textId="77777777" w:rsidR="00795BA6" w:rsidRPr="005F0E6D" w:rsidRDefault="00795BA6" w:rsidP="009712EC">
            <w:pPr>
              <w:spacing w:line="360" w:lineRule="auto"/>
              <w:jc w:val="center"/>
              <w:rPr>
                <w:rFonts w:cs="Times New Roman"/>
              </w:rPr>
            </w:pPr>
            <w:r w:rsidRPr="005F0E6D">
              <w:rPr>
                <w:rFonts w:cs="Times New Roman"/>
              </w:rPr>
              <w:t>kelp</w:t>
            </w:r>
          </w:p>
        </w:tc>
        <w:tc>
          <w:tcPr>
            <w:tcW w:w="1340" w:type="dxa"/>
          </w:tcPr>
          <w:p w14:paraId="70B7C9C0"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55C3B78B" w14:textId="77777777" w:rsidR="00795BA6" w:rsidRPr="005F0E6D" w:rsidRDefault="00795BA6" w:rsidP="009712EC">
            <w:pPr>
              <w:spacing w:line="360" w:lineRule="auto"/>
              <w:jc w:val="center"/>
              <w:rPr>
                <w:rFonts w:cs="Times New Roman"/>
              </w:rPr>
            </w:pPr>
            <w:r w:rsidRPr="005F0E6D">
              <w:rPr>
                <w:rFonts w:cs="Times New Roman"/>
              </w:rPr>
              <w:t>14.15</w:t>
            </w:r>
          </w:p>
        </w:tc>
        <w:tc>
          <w:tcPr>
            <w:tcW w:w="1553" w:type="dxa"/>
          </w:tcPr>
          <w:p w14:paraId="506545CF" w14:textId="77777777" w:rsidR="00795BA6" w:rsidRPr="005F0E6D" w:rsidRDefault="00795BA6" w:rsidP="009712EC">
            <w:pPr>
              <w:spacing w:line="360" w:lineRule="auto"/>
              <w:jc w:val="center"/>
              <w:rPr>
                <w:rFonts w:cs="Times New Roman"/>
              </w:rPr>
            </w:pPr>
            <w:r w:rsidRPr="005F0E6D">
              <w:rPr>
                <w:rFonts w:cs="Times New Roman"/>
              </w:rPr>
              <w:t>5.54</w:t>
            </w:r>
          </w:p>
        </w:tc>
        <w:tc>
          <w:tcPr>
            <w:tcW w:w="1594" w:type="dxa"/>
          </w:tcPr>
          <w:p w14:paraId="5833E8C5" w14:textId="77777777" w:rsidR="00795BA6" w:rsidRPr="005F0E6D" w:rsidRDefault="00795BA6" w:rsidP="009712EC">
            <w:pPr>
              <w:spacing w:line="360" w:lineRule="auto"/>
              <w:jc w:val="center"/>
              <w:rPr>
                <w:rFonts w:cs="Times New Roman"/>
              </w:rPr>
            </w:pPr>
            <w:r w:rsidRPr="005F0E6D">
              <w:rPr>
                <w:rFonts w:cs="Times New Roman"/>
              </w:rPr>
              <w:t>30.7244</w:t>
            </w:r>
          </w:p>
        </w:tc>
        <w:tc>
          <w:tcPr>
            <w:tcW w:w="1513" w:type="dxa"/>
          </w:tcPr>
          <w:p w14:paraId="5A75ADD9"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22EAC55"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330C5821" w14:textId="77777777" w:rsidR="00795BA6" w:rsidRPr="005F0E6D" w:rsidRDefault="00795BA6" w:rsidP="009712EC">
            <w:pPr>
              <w:spacing w:line="360" w:lineRule="auto"/>
              <w:jc w:val="center"/>
              <w:rPr>
                <w:rFonts w:cs="Times New Roman"/>
              </w:rPr>
            </w:pPr>
            <w:r w:rsidRPr="005F0E6D">
              <w:rPr>
                <w:rFonts w:cs="Times New Roman"/>
              </w:rPr>
              <w:t>11</w:t>
            </w:r>
          </w:p>
        </w:tc>
        <w:tc>
          <w:tcPr>
            <w:tcW w:w="1182" w:type="dxa"/>
          </w:tcPr>
          <w:p w14:paraId="7B9DB224" w14:textId="77777777" w:rsidR="00795BA6" w:rsidRPr="005F0E6D" w:rsidRDefault="00795BA6" w:rsidP="009712EC">
            <w:pPr>
              <w:spacing w:line="360" w:lineRule="auto"/>
              <w:jc w:val="center"/>
              <w:rPr>
                <w:rFonts w:cs="Times New Roman"/>
              </w:rPr>
            </w:pPr>
            <w:r w:rsidRPr="005F0E6D">
              <w:rPr>
                <w:rFonts w:cs="Times New Roman"/>
              </w:rPr>
              <w:t>kelp</w:t>
            </w:r>
          </w:p>
        </w:tc>
        <w:tc>
          <w:tcPr>
            <w:tcW w:w="1340" w:type="dxa"/>
          </w:tcPr>
          <w:p w14:paraId="6BC80C35"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74893447" w14:textId="77777777" w:rsidR="00795BA6" w:rsidRPr="005F0E6D" w:rsidRDefault="00795BA6" w:rsidP="009712EC">
            <w:pPr>
              <w:spacing w:line="360" w:lineRule="auto"/>
              <w:jc w:val="center"/>
              <w:rPr>
                <w:rFonts w:cs="Times New Roman"/>
              </w:rPr>
            </w:pPr>
            <w:r w:rsidRPr="005F0E6D">
              <w:rPr>
                <w:rFonts w:cs="Times New Roman"/>
              </w:rPr>
              <w:t>17.86</w:t>
            </w:r>
          </w:p>
        </w:tc>
        <w:tc>
          <w:tcPr>
            <w:tcW w:w="1553" w:type="dxa"/>
          </w:tcPr>
          <w:p w14:paraId="4EA77EB4" w14:textId="77777777" w:rsidR="00795BA6" w:rsidRPr="005F0E6D" w:rsidRDefault="00795BA6" w:rsidP="009712EC">
            <w:pPr>
              <w:spacing w:line="360" w:lineRule="auto"/>
              <w:jc w:val="center"/>
              <w:rPr>
                <w:rFonts w:cs="Times New Roman"/>
              </w:rPr>
            </w:pPr>
            <w:r w:rsidRPr="005F0E6D">
              <w:rPr>
                <w:rFonts w:cs="Times New Roman"/>
              </w:rPr>
              <w:t>7.08</w:t>
            </w:r>
          </w:p>
        </w:tc>
        <w:tc>
          <w:tcPr>
            <w:tcW w:w="1594" w:type="dxa"/>
          </w:tcPr>
          <w:p w14:paraId="0AB4A36C" w14:textId="77777777" w:rsidR="00795BA6" w:rsidRPr="005F0E6D" w:rsidRDefault="00795BA6" w:rsidP="009712EC">
            <w:pPr>
              <w:spacing w:line="360" w:lineRule="auto"/>
              <w:jc w:val="center"/>
              <w:rPr>
                <w:rFonts w:cs="Times New Roman"/>
              </w:rPr>
            </w:pPr>
            <w:r w:rsidRPr="005F0E6D">
              <w:rPr>
                <w:rFonts w:cs="Times New Roman"/>
              </w:rPr>
              <w:t>50.1473</w:t>
            </w:r>
          </w:p>
        </w:tc>
        <w:tc>
          <w:tcPr>
            <w:tcW w:w="1513" w:type="dxa"/>
          </w:tcPr>
          <w:p w14:paraId="4EEE2C84"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6BDBB12" w14:textId="77777777" w:rsidTr="009712EC">
        <w:trPr>
          <w:jc w:val="center"/>
        </w:trPr>
        <w:tc>
          <w:tcPr>
            <w:tcW w:w="1154" w:type="dxa"/>
          </w:tcPr>
          <w:p w14:paraId="7395ED53" w14:textId="77777777" w:rsidR="00795BA6" w:rsidRPr="005F0E6D" w:rsidRDefault="00795BA6" w:rsidP="009712EC">
            <w:pPr>
              <w:spacing w:line="360" w:lineRule="auto"/>
              <w:jc w:val="center"/>
              <w:rPr>
                <w:rFonts w:cs="Times New Roman"/>
              </w:rPr>
            </w:pPr>
            <w:r w:rsidRPr="005F0E6D">
              <w:rPr>
                <w:rFonts w:cs="Times New Roman"/>
              </w:rPr>
              <w:t>12</w:t>
            </w:r>
          </w:p>
        </w:tc>
        <w:tc>
          <w:tcPr>
            <w:tcW w:w="1182" w:type="dxa"/>
          </w:tcPr>
          <w:p w14:paraId="59BE8F0C"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40" w:type="dxa"/>
          </w:tcPr>
          <w:p w14:paraId="7E82AFF9"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76A5E3E2" w14:textId="77777777" w:rsidR="00795BA6" w:rsidRPr="005F0E6D" w:rsidRDefault="00795BA6" w:rsidP="009712EC">
            <w:pPr>
              <w:spacing w:line="360" w:lineRule="auto"/>
              <w:jc w:val="center"/>
              <w:rPr>
                <w:rFonts w:cs="Times New Roman"/>
              </w:rPr>
            </w:pPr>
            <w:r w:rsidRPr="005F0E6D">
              <w:rPr>
                <w:rFonts w:cs="Times New Roman"/>
              </w:rPr>
              <w:t>16.41</w:t>
            </w:r>
          </w:p>
        </w:tc>
        <w:tc>
          <w:tcPr>
            <w:tcW w:w="1553" w:type="dxa"/>
          </w:tcPr>
          <w:p w14:paraId="55243BD4" w14:textId="77777777" w:rsidR="00795BA6" w:rsidRPr="005F0E6D" w:rsidRDefault="00795BA6" w:rsidP="009712EC">
            <w:pPr>
              <w:spacing w:line="360" w:lineRule="auto"/>
              <w:jc w:val="center"/>
              <w:rPr>
                <w:rFonts w:cs="Times New Roman"/>
              </w:rPr>
            </w:pPr>
            <w:r w:rsidRPr="005F0E6D">
              <w:rPr>
                <w:rFonts w:cs="Times New Roman"/>
              </w:rPr>
              <w:t>7.1</w:t>
            </w:r>
          </w:p>
        </w:tc>
        <w:tc>
          <w:tcPr>
            <w:tcW w:w="1594" w:type="dxa"/>
          </w:tcPr>
          <w:p w14:paraId="6A180F0D" w14:textId="77777777" w:rsidR="00795BA6" w:rsidRPr="005F0E6D" w:rsidRDefault="00795BA6" w:rsidP="009712EC">
            <w:pPr>
              <w:spacing w:line="360" w:lineRule="auto"/>
              <w:jc w:val="center"/>
              <w:rPr>
                <w:rFonts w:cs="Times New Roman"/>
              </w:rPr>
            </w:pPr>
            <w:r w:rsidRPr="005F0E6D">
              <w:rPr>
                <w:rFonts w:cs="Times New Roman"/>
              </w:rPr>
              <w:t>50.4783</w:t>
            </w:r>
          </w:p>
        </w:tc>
        <w:tc>
          <w:tcPr>
            <w:tcW w:w="1513" w:type="dxa"/>
          </w:tcPr>
          <w:p w14:paraId="38065A29"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FE56AC2"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17BE9C20" w14:textId="77777777" w:rsidR="00795BA6" w:rsidRPr="005F0E6D" w:rsidRDefault="00795BA6" w:rsidP="009712EC">
            <w:pPr>
              <w:spacing w:line="360" w:lineRule="auto"/>
              <w:jc w:val="center"/>
              <w:rPr>
                <w:rFonts w:cs="Times New Roman"/>
              </w:rPr>
            </w:pPr>
            <w:r w:rsidRPr="005F0E6D">
              <w:rPr>
                <w:rFonts w:cs="Times New Roman"/>
              </w:rPr>
              <w:t>13</w:t>
            </w:r>
          </w:p>
        </w:tc>
        <w:tc>
          <w:tcPr>
            <w:tcW w:w="1182" w:type="dxa"/>
          </w:tcPr>
          <w:p w14:paraId="06783166"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40" w:type="dxa"/>
          </w:tcPr>
          <w:p w14:paraId="4C0BCB41"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7B81551A" w14:textId="77777777" w:rsidR="00795BA6" w:rsidRPr="005F0E6D" w:rsidRDefault="00795BA6" w:rsidP="009712EC">
            <w:pPr>
              <w:spacing w:line="360" w:lineRule="auto"/>
              <w:jc w:val="center"/>
              <w:rPr>
                <w:rFonts w:cs="Times New Roman"/>
              </w:rPr>
            </w:pPr>
            <w:r w:rsidRPr="005F0E6D">
              <w:rPr>
                <w:rFonts w:cs="Times New Roman"/>
              </w:rPr>
              <w:t>23.14</w:t>
            </w:r>
          </w:p>
        </w:tc>
        <w:tc>
          <w:tcPr>
            <w:tcW w:w="1553" w:type="dxa"/>
          </w:tcPr>
          <w:p w14:paraId="2BAAB424" w14:textId="77777777" w:rsidR="00795BA6" w:rsidRPr="005F0E6D" w:rsidRDefault="00795BA6" w:rsidP="009712EC">
            <w:pPr>
              <w:spacing w:line="360" w:lineRule="auto"/>
              <w:jc w:val="center"/>
              <w:rPr>
                <w:rFonts w:cs="Times New Roman"/>
              </w:rPr>
            </w:pPr>
            <w:r w:rsidRPr="005F0E6D">
              <w:rPr>
                <w:rFonts w:cs="Times New Roman"/>
              </w:rPr>
              <w:t>6.72</w:t>
            </w:r>
          </w:p>
        </w:tc>
        <w:tc>
          <w:tcPr>
            <w:tcW w:w="1594" w:type="dxa"/>
          </w:tcPr>
          <w:p w14:paraId="4ECD9FEB" w14:textId="77777777" w:rsidR="00795BA6" w:rsidRPr="005F0E6D" w:rsidRDefault="00795BA6" w:rsidP="009712EC">
            <w:pPr>
              <w:spacing w:line="360" w:lineRule="auto"/>
              <w:jc w:val="center"/>
              <w:rPr>
                <w:rFonts w:cs="Times New Roman"/>
              </w:rPr>
            </w:pPr>
            <w:r w:rsidRPr="005F0E6D">
              <w:rPr>
                <w:rFonts w:cs="Times New Roman"/>
              </w:rPr>
              <w:t>45.1203</w:t>
            </w:r>
          </w:p>
        </w:tc>
        <w:tc>
          <w:tcPr>
            <w:tcW w:w="1513" w:type="dxa"/>
          </w:tcPr>
          <w:p w14:paraId="417CE837"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C6E962D" w14:textId="77777777" w:rsidTr="009712EC">
        <w:trPr>
          <w:jc w:val="center"/>
        </w:trPr>
        <w:tc>
          <w:tcPr>
            <w:tcW w:w="1154" w:type="dxa"/>
          </w:tcPr>
          <w:p w14:paraId="4F3D7A14" w14:textId="77777777" w:rsidR="00795BA6" w:rsidRPr="005F0E6D" w:rsidRDefault="00795BA6" w:rsidP="009712EC">
            <w:pPr>
              <w:spacing w:line="360" w:lineRule="auto"/>
              <w:jc w:val="center"/>
              <w:rPr>
                <w:rFonts w:cs="Times New Roman"/>
              </w:rPr>
            </w:pPr>
            <w:r w:rsidRPr="005F0E6D">
              <w:rPr>
                <w:rFonts w:cs="Times New Roman"/>
              </w:rPr>
              <w:t>14</w:t>
            </w:r>
          </w:p>
        </w:tc>
        <w:tc>
          <w:tcPr>
            <w:tcW w:w="1182" w:type="dxa"/>
          </w:tcPr>
          <w:p w14:paraId="048136CC" w14:textId="77777777" w:rsidR="00795BA6" w:rsidRPr="005F0E6D" w:rsidRDefault="00795BA6" w:rsidP="009712EC">
            <w:pPr>
              <w:spacing w:line="360" w:lineRule="auto"/>
              <w:jc w:val="center"/>
              <w:rPr>
                <w:rFonts w:cs="Times New Roman"/>
              </w:rPr>
            </w:pPr>
            <w:r w:rsidRPr="005F0E6D">
              <w:rPr>
                <w:rFonts w:cs="Times New Roman"/>
              </w:rPr>
              <w:t>mixed</w:t>
            </w:r>
          </w:p>
        </w:tc>
        <w:tc>
          <w:tcPr>
            <w:tcW w:w="1340" w:type="dxa"/>
          </w:tcPr>
          <w:p w14:paraId="6C1FE84E"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1F1FDB05" w14:textId="77777777" w:rsidR="00795BA6" w:rsidRPr="005F0E6D" w:rsidRDefault="00795BA6" w:rsidP="009712EC">
            <w:pPr>
              <w:spacing w:line="360" w:lineRule="auto"/>
              <w:jc w:val="center"/>
              <w:rPr>
                <w:rFonts w:cs="Times New Roman"/>
              </w:rPr>
            </w:pPr>
            <w:r w:rsidRPr="005F0E6D">
              <w:rPr>
                <w:rFonts w:cs="Times New Roman"/>
              </w:rPr>
              <w:t>15.48</w:t>
            </w:r>
          </w:p>
        </w:tc>
        <w:tc>
          <w:tcPr>
            <w:tcW w:w="1553" w:type="dxa"/>
          </w:tcPr>
          <w:p w14:paraId="24220AD6" w14:textId="77777777" w:rsidR="00795BA6" w:rsidRPr="005F0E6D" w:rsidRDefault="00795BA6" w:rsidP="009712EC">
            <w:pPr>
              <w:spacing w:line="360" w:lineRule="auto"/>
              <w:jc w:val="center"/>
              <w:rPr>
                <w:rFonts w:cs="Times New Roman"/>
              </w:rPr>
            </w:pPr>
            <w:r w:rsidRPr="005F0E6D">
              <w:rPr>
                <w:rFonts w:cs="Times New Roman"/>
              </w:rPr>
              <w:t>8.61</w:t>
            </w:r>
          </w:p>
        </w:tc>
        <w:tc>
          <w:tcPr>
            <w:tcW w:w="1594" w:type="dxa"/>
          </w:tcPr>
          <w:p w14:paraId="49067A2D" w14:textId="77777777" w:rsidR="00795BA6" w:rsidRPr="005F0E6D" w:rsidRDefault="00795BA6" w:rsidP="009712EC">
            <w:pPr>
              <w:spacing w:line="360" w:lineRule="auto"/>
              <w:jc w:val="center"/>
              <w:rPr>
                <w:rFonts w:cs="Times New Roman"/>
              </w:rPr>
            </w:pPr>
            <w:r w:rsidRPr="005F0E6D">
              <w:rPr>
                <w:rFonts w:cs="Times New Roman"/>
              </w:rPr>
              <w:t>74.198</w:t>
            </w:r>
          </w:p>
        </w:tc>
        <w:tc>
          <w:tcPr>
            <w:tcW w:w="1513" w:type="dxa"/>
          </w:tcPr>
          <w:p w14:paraId="1889E04D"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E517F83"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398442FF" w14:textId="77777777" w:rsidR="00795BA6" w:rsidRPr="005F0E6D" w:rsidRDefault="00795BA6" w:rsidP="009712EC">
            <w:pPr>
              <w:spacing w:line="360" w:lineRule="auto"/>
              <w:jc w:val="center"/>
              <w:rPr>
                <w:rFonts w:cs="Times New Roman"/>
              </w:rPr>
            </w:pPr>
            <w:r w:rsidRPr="005F0E6D">
              <w:rPr>
                <w:rFonts w:cs="Times New Roman"/>
              </w:rPr>
              <w:t>15</w:t>
            </w:r>
          </w:p>
        </w:tc>
        <w:tc>
          <w:tcPr>
            <w:tcW w:w="1182" w:type="dxa"/>
          </w:tcPr>
          <w:p w14:paraId="220AF3D9"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40" w:type="dxa"/>
          </w:tcPr>
          <w:p w14:paraId="1939A30D"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5330EDAF" w14:textId="77777777" w:rsidR="00795BA6" w:rsidRPr="005F0E6D" w:rsidRDefault="00795BA6" w:rsidP="009712EC">
            <w:pPr>
              <w:spacing w:line="360" w:lineRule="auto"/>
              <w:jc w:val="center"/>
              <w:rPr>
                <w:rFonts w:cs="Times New Roman"/>
              </w:rPr>
            </w:pPr>
            <w:r w:rsidRPr="005F0E6D">
              <w:rPr>
                <w:rFonts w:cs="Times New Roman"/>
              </w:rPr>
              <w:t>13.9</w:t>
            </w:r>
          </w:p>
        </w:tc>
        <w:tc>
          <w:tcPr>
            <w:tcW w:w="1553" w:type="dxa"/>
          </w:tcPr>
          <w:p w14:paraId="171B22C0" w14:textId="77777777" w:rsidR="00795BA6" w:rsidRPr="005F0E6D" w:rsidRDefault="00795BA6" w:rsidP="009712EC">
            <w:pPr>
              <w:spacing w:line="360" w:lineRule="auto"/>
              <w:jc w:val="center"/>
              <w:rPr>
                <w:rFonts w:cs="Times New Roman"/>
              </w:rPr>
            </w:pPr>
            <w:r w:rsidRPr="005F0E6D">
              <w:rPr>
                <w:rFonts w:cs="Times New Roman"/>
              </w:rPr>
              <w:t>8.31</w:t>
            </w:r>
          </w:p>
        </w:tc>
        <w:tc>
          <w:tcPr>
            <w:tcW w:w="1594" w:type="dxa"/>
          </w:tcPr>
          <w:p w14:paraId="0710E0DE" w14:textId="77777777" w:rsidR="00795BA6" w:rsidRPr="005F0E6D" w:rsidRDefault="00795BA6" w:rsidP="009712EC">
            <w:pPr>
              <w:spacing w:line="360" w:lineRule="auto"/>
              <w:jc w:val="center"/>
              <w:rPr>
                <w:rFonts w:cs="Times New Roman"/>
              </w:rPr>
            </w:pPr>
            <w:r w:rsidRPr="005F0E6D">
              <w:rPr>
                <w:rFonts w:cs="Times New Roman"/>
              </w:rPr>
              <w:t>69.116</w:t>
            </w:r>
          </w:p>
        </w:tc>
        <w:tc>
          <w:tcPr>
            <w:tcW w:w="1513" w:type="dxa"/>
          </w:tcPr>
          <w:p w14:paraId="2D8F5235"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024C30D" w14:textId="77777777" w:rsidTr="009712EC">
        <w:trPr>
          <w:jc w:val="center"/>
        </w:trPr>
        <w:tc>
          <w:tcPr>
            <w:tcW w:w="1154" w:type="dxa"/>
          </w:tcPr>
          <w:p w14:paraId="4795B0A3" w14:textId="77777777" w:rsidR="00795BA6" w:rsidRPr="005F0E6D" w:rsidRDefault="00795BA6" w:rsidP="009712EC">
            <w:pPr>
              <w:spacing w:line="360" w:lineRule="auto"/>
              <w:jc w:val="center"/>
              <w:rPr>
                <w:rFonts w:cs="Times New Roman"/>
              </w:rPr>
            </w:pPr>
            <w:r w:rsidRPr="005F0E6D">
              <w:rPr>
                <w:rFonts w:cs="Times New Roman"/>
              </w:rPr>
              <w:t>16</w:t>
            </w:r>
          </w:p>
        </w:tc>
        <w:tc>
          <w:tcPr>
            <w:tcW w:w="1182" w:type="dxa"/>
          </w:tcPr>
          <w:p w14:paraId="54A6345B" w14:textId="77777777" w:rsidR="00795BA6" w:rsidRPr="005F0E6D" w:rsidRDefault="00795BA6" w:rsidP="009712EC">
            <w:pPr>
              <w:spacing w:line="360" w:lineRule="auto"/>
              <w:jc w:val="center"/>
              <w:rPr>
                <w:rFonts w:cs="Times New Roman"/>
              </w:rPr>
            </w:pPr>
            <w:r w:rsidRPr="005F0E6D">
              <w:rPr>
                <w:rFonts w:cs="Times New Roman"/>
              </w:rPr>
              <w:t>mixed</w:t>
            </w:r>
          </w:p>
        </w:tc>
        <w:tc>
          <w:tcPr>
            <w:tcW w:w="1340" w:type="dxa"/>
          </w:tcPr>
          <w:p w14:paraId="07336A6B"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5A8638CD" w14:textId="77777777" w:rsidR="00795BA6" w:rsidRPr="005F0E6D" w:rsidRDefault="00795BA6" w:rsidP="009712EC">
            <w:pPr>
              <w:spacing w:line="360" w:lineRule="auto"/>
              <w:jc w:val="center"/>
              <w:rPr>
                <w:rFonts w:cs="Times New Roman"/>
              </w:rPr>
            </w:pPr>
            <w:r w:rsidRPr="005F0E6D">
              <w:rPr>
                <w:rFonts w:cs="Times New Roman"/>
              </w:rPr>
              <w:t>14.25</w:t>
            </w:r>
          </w:p>
        </w:tc>
        <w:tc>
          <w:tcPr>
            <w:tcW w:w="1553" w:type="dxa"/>
          </w:tcPr>
          <w:p w14:paraId="6A3DF792" w14:textId="77777777" w:rsidR="00795BA6" w:rsidRPr="005F0E6D" w:rsidRDefault="00795BA6" w:rsidP="009712EC">
            <w:pPr>
              <w:spacing w:line="360" w:lineRule="auto"/>
              <w:jc w:val="center"/>
              <w:rPr>
                <w:rFonts w:cs="Times New Roman"/>
              </w:rPr>
            </w:pPr>
            <w:r w:rsidRPr="005F0E6D">
              <w:rPr>
                <w:rFonts w:cs="Times New Roman"/>
              </w:rPr>
              <w:t>6.93</w:t>
            </w:r>
          </w:p>
        </w:tc>
        <w:tc>
          <w:tcPr>
            <w:tcW w:w="1594" w:type="dxa"/>
          </w:tcPr>
          <w:p w14:paraId="664F99D7" w14:textId="77777777" w:rsidR="00795BA6" w:rsidRPr="005F0E6D" w:rsidRDefault="00795BA6" w:rsidP="009712EC">
            <w:pPr>
              <w:spacing w:line="360" w:lineRule="auto"/>
              <w:jc w:val="center"/>
              <w:rPr>
                <w:rFonts w:cs="Times New Roman"/>
              </w:rPr>
            </w:pPr>
            <w:r w:rsidRPr="005F0E6D">
              <w:rPr>
                <w:rFonts w:cs="Times New Roman"/>
              </w:rPr>
              <w:t>48.0077</w:t>
            </w:r>
          </w:p>
        </w:tc>
        <w:tc>
          <w:tcPr>
            <w:tcW w:w="1513" w:type="dxa"/>
          </w:tcPr>
          <w:p w14:paraId="16CDCC56"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84A6A46"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4D5BB252" w14:textId="77777777" w:rsidR="00795BA6" w:rsidRPr="005F0E6D" w:rsidRDefault="00795BA6" w:rsidP="009712EC">
            <w:pPr>
              <w:spacing w:line="360" w:lineRule="auto"/>
              <w:jc w:val="center"/>
              <w:rPr>
                <w:rFonts w:cs="Times New Roman"/>
              </w:rPr>
            </w:pPr>
            <w:r w:rsidRPr="005F0E6D">
              <w:rPr>
                <w:rFonts w:cs="Times New Roman"/>
              </w:rPr>
              <w:t>17</w:t>
            </w:r>
          </w:p>
        </w:tc>
        <w:tc>
          <w:tcPr>
            <w:tcW w:w="1182" w:type="dxa"/>
          </w:tcPr>
          <w:p w14:paraId="51D4E382"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40" w:type="dxa"/>
          </w:tcPr>
          <w:p w14:paraId="6F28C565"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0A29A55C" w14:textId="77777777" w:rsidR="00795BA6" w:rsidRPr="005F0E6D" w:rsidRDefault="00795BA6" w:rsidP="009712EC">
            <w:pPr>
              <w:spacing w:line="360" w:lineRule="auto"/>
              <w:jc w:val="center"/>
              <w:rPr>
                <w:rFonts w:cs="Times New Roman"/>
              </w:rPr>
            </w:pPr>
            <w:r w:rsidRPr="005F0E6D">
              <w:rPr>
                <w:rFonts w:cs="Times New Roman"/>
              </w:rPr>
              <w:t>16.39</w:t>
            </w:r>
          </w:p>
        </w:tc>
        <w:tc>
          <w:tcPr>
            <w:tcW w:w="1553" w:type="dxa"/>
          </w:tcPr>
          <w:p w14:paraId="7AB98306" w14:textId="77777777" w:rsidR="00795BA6" w:rsidRPr="005F0E6D" w:rsidRDefault="00795BA6" w:rsidP="009712EC">
            <w:pPr>
              <w:spacing w:line="360" w:lineRule="auto"/>
              <w:jc w:val="center"/>
              <w:rPr>
                <w:rFonts w:cs="Times New Roman"/>
              </w:rPr>
            </w:pPr>
            <w:r w:rsidRPr="005F0E6D">
              <w:rPr>
                <w:rFonts w:cs="Times New Roman"/>
              </w:rPr>
              <w:t>5.8</w:t>
            </w:r>
          </w:p>
        </w:tc>
        <w:tc>
          <w:tcPr>
            <w:tcW w:w="1594" w:type="dxa"/>
          </w:tcPr>
          <w:p w14:paraId="39E47DC2" w14:textId="77777777" w:rsidR="00795BA6" w:rsidRPr="005F0E6D" w:rsidRDefault="00795BA6" w:rsidP="009712EC">
            <w:pPr>
              <w:spacing w:line="360" w:lineRule="auto"/>
              <w:jc w:val="center"/>
              <w:rPr>
                <w:rFonts w:cs="Times New Roman"/>
              </w:rPr>
            </w:pPr>
            <w:r w:rsidRPr="005F0E6D">
              <w:rPr>
                <w:rFonts w:cs="Times New Roman"/>
              </w:rPr>
              <w:t>33.6618</w:t>
            </w:r>
          </w:p>
        </w:tc>
        <w:tc>
          <w:tcPr>
            <w:tcW w:w="1513" w:type="dxa"/>
          </w:tcPr>
          <w:p w14:paraId="0DB949A1"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3B2E49F5" w14:textId="77777777" w:rsidTr="009712EC">
        <w:trPr>
          <w:jc w:val="center"/>
        </w:trPr>
        <w:tc>
          <w:tcPr>
            <w:tcW w:w="1154" w:type="dxa"/>
          </w:tcPr>
          <w:p w14:paraId="79DBCF86" w14:textId="77777777" w:rsidR="00795BA6" w:rsidRPr="005F0E6D" w:rsidRDefault="00795BA6" w:rsidP="009712EC">
            <w:pPr>
              <w:spacing w:line="360" w:lineRule="auto"/>
              <w:jc w:val="center"/>
              <w:rPr>
                <w:rFonts w:cs="Times New Roman"/>
              </w:rPr>
            </w:pPr>
            <w:r w:rsidRPr="005F0E6D">
              <w:rPr>
                <w:rFonts w:cs="Times New Roman"/>
              </w:rPr>
              <w:t>18</w:t>
            </w:r>
          </w:p>
        </w:tc>
        <w:tc>
          <w:tcPr>
            <w:tcW w:w="1182" w:type="dxa"/>
          </w:tcPr>
          <w:p w14:paraId="00B54E8E" w14:textId="77777777" w:rsidR="00795BA6" w:rsidRPr="005F0E6D" w:rsidRDefault="00795BA6" w:rsidP="009712EC">
            <w:pPr>
              <w:spacing w:line="360" w:lineRule="auto"/>
              <w:jc w:val="center"/>
              <w:rPr>
                <w:rFonts w:cs="Times New Roman"/>
              </w:rPr>
            </w:pPr>
            <w:r w:rsidRPr="005F0E6D">
              <w:rPr>
                <w:rFonts w:cs="Times New Roman"/>
              </w:rPr>
              <w:t>kelp</w:t>
            </w:r>
          </w:p>
        </w:tc>
        <w:tc>
          <w:tcPr>
            <w:tcW w:w="1340" w:type="dxa"/>
          </w:tcPr>
          <w:p w14:paraId="46934F43"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1C54A798" w14:textId="77777777" w:rsidR="00795BA6" w:rsidRPr="005F0E6D" w:rsidRDefault="00795BA6" w:rsidP="009712EC">
            <w:pPr>
              <w:spacing w:line="360" w:lineRule="auto"/>
              <w:jc w:val="center"/>
              <w:rPr>
                <w:rFonts w:cs="Times New Roman"/>
              </w:rPr>
            </w:pPr>
            <w:r w:rsidRPr="005F0E6D">
              <w:rPr>
                <w:rFonts w:cs="Times New Roman"/>
              </w:rPr>
              <w:t>13.93</w:t>
            </w:r>
          </w:p>
        </w:tc>
        <w:tc>
          <w:tcPr>
            <w:tcW w:w="1553" w:type="dxa"/>
          </w:tcPr>
          <w:p w14:paraId="76AE2085" w14:textId="77777777" w:rsidR="00795BA6" w:rsidRPr="005F0E6D" w:rsidRDefault="00795BA6" w:rsidP="009712EC">
            <w:pPr>
              <w:spacing w:line="360" w:lineRule="auto"/>
              <w:jc w:val="center"/>
              <w:rPr>
                <w:rFonts w:cs="Times New Roman"/>
              </w:rPr>
            </w:pPr>
            <w:r w:rsidRPr="005F0E6D">
              <w:rPr>
                <w:rFonts w:cs="Times New Roman"/>
              </w:rPr>
              <w:t>6.96</w:t>
            </w:r>
          </w:p>
        </w:tc>
        <w:tc>
          <w:tcPr>
            <w:tcW w:w="1594" w:type="dxa"/>
          </w:tcPr>
          <w:p w14:paraId="11229843" w14:textId="77777777" w:rsidR="00795BA6" w:rsidRPr="005F0E6D" w:rsidRDefault="00795BA6" w:rsidP="009712EC">
            <w:pPr>
              <w:spacing w:line="360" w:lineRule="auto"/>
              <w:jc w:val="center"/>
              <w:rPr>
                <w:rFonts w:cs="Times New Roman"/>
              </w:rPr>
            </w:pPr>
            <w:r w:rsidRPr="005F0E6D">
              <w:rPr>
                <w:rFonts w:cs="Times New Roman"/>
              </w:rPr>
              <w:t>48.4531</w:t>
            </w:r>
          </w:p>
        </w:tc>
        <w:tc>
          <w:tcPr>
            <w:tcW w:w="1513" w:type="dxa"/>
          </w:tcPr>
          <w:p w14:paraId="7738053F" w14:textId="77777777" w:rsidR="00795BA6" w:rsidRPr="005F0E6D" w:rsidRDefault="00795BA6" w:rsidP="009712EC">
            <w:pPr>
              <w:spacing w:line="360" w:lineRule="auto"/>
              <w:jc w:val="center"/>
              <w:rPr>
                <w:rFonts w:cs="Times New Roman"/>
              </w:rPr>
            </w:pPr>
            <w:r w:rsidRPr="005F0E6D">
              <w:rPr>
                <w:rFonts w:cs="Times New Roman"/>
              </w:rPr>
              <w:t>20</w:t>
            </w:r>
          </w:p>
        </w:tc>
      </w:tr>
      <w:tr w:rsidR="00795BA6" w:rsidRPr="005F0E6D" w14:paraId="066F3AB8"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79D81072" w14:textId="77777777" w:rsidR="00795BA6" w:rsidRPr="005F0E6D" w:rsidRDefault="00795BA6" w:rsidP="009712EC">
            <w:pPr>
              <w:spacing w:line="360" w:lineRule="auto"/>
              <w:jc w:val="center"/>
              <w:rPr>
                <w:rFonts w:cs="Times New Roman"/>
              </w:rPr>
            </w:pPr>
            <w:r w:rsidRPr="005F0E6D">
              <w:rPr>
                <w:rFonts w:cs="Times New Roman"/>
              </w:rPr>
              <w:t>19</w:t>
            </w:r>
          </w:p>
        </w:tc>
        <w:tc>
          <w:tcPr>
            <w:tcW w:w="1182" w:type="dxa"/>
          </w:tcPr>
          <w:p w14:paraId="70FBDA73"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40" w:type="dxa"/>
          </w:tcPr>
          <w:p w14:paraId="08F8637E"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3C0D9A09" w14:textId="77777777" w:rsidR="00795BA6" w:rsidRPr="005F0E6D" w:rsidRDefault="00795BA6" w:rsidP="009712EC">
            <w:pPr>
              <w:spacing w:line="360" w:lineRule="auto"/>
              <w:jc w:val="center"/>
              <w:rPr>
                <w:rFonts w:cs="Times New Roman"/>
              </w:rPr>
            </w:pPr>
            <w:r w:rsidRPr="005F0E6D">
              <w:rPr>
                <w:rFonts w:cs="Times New Roman"/>
              </w:rPr>
              <w:t>17.24</w:t>
            </w:r>
          </w:p>
        </w:tc>
        <w:tc>
          <w:tcPr>
            <w:tcW w:w="1553" w:type="dxa"/>
          </w:tcPr>
          <w:p w14:paraId="70DB2D20" w14:textId="77777777" w:rsidR="00795BA6" w:rsidRPr="005F0E6D" w:rsidRDefault="00795BA6" w:rsidP="009712EC">
            <w:pPr>
              <w:spacing w:line="360" w:lineRule="auto"/>
              <w:jc w:val="center"/>
              <w:rPr>
                <w:rFonts w:cs="Times New Roman"/>
              </w:rPr>
            </w:pPr>
            <w:r w:rsidRPr="005F0E6D">
              <w:rPr>
                <w:rFonts w:cs="Times New Roman"/>
              </w:rPr>
              <w:t>7.83</w:t>
            </w:r>
          </w:p>
        </w:tc>
        <w:tc>
          <w:tcPr>
            <w:tcW w:w="1594" w:type="dxa"/>
          </w:tcPr>
          <w:p w14:paraId="235F0702" w14:textId="77777777" w:rsidR="00795BA6" w:rsidRPr="005F0E6D" w:rsidRDefault="00795BA6" w:rsidP="009712EC">
            <w:pPr>
              <w:spacing w:line="360" w:lineRule="auto"/>
              <w:jc w:val="center"/>
              <w:rPr>
                <w:rFonts w:cs="Times New Roman"/>
              </w:rPr>
            </w:pPr>
            <w:r w:rsidRPr="005F0E6D">
              <w:rPr>
                <w:rFonts w:cs="Times New Roman"/>
              </w:rPr>
              <w:t>61.3526</w:t>
            </w:r>
          </w:p>
        </w:tc>
        <w:tc>
          <w:tcPr>
            <w:tcW w:w="1513" w:type="dxa"/>
          </w:tcPr>
          <w:p w14:paraId="0F9C9E3D"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4998FD86" w14:textId="77777777" w:rsidTr="009712EC">
        <w:trPr>
          <w:jc w:val="center"/>
        </w:trPr>
        <w:tc>
          <w:tcPr>
            <w:tcW w:w="1154" w:type="dxa"/>
          </w:tcPr>
          <w:p w14:paraId="742C4CED" w14:textId="77777777" w:rsidR="00795BA6" w:rsidRPr="005F0E6D" w:rsidRDefault="00795BA6" w:rsidP="009712EC">
            <w:pPr>
              <w:spacing w:line="360" w:lineRule="auto"/>
              <w:jc w:val="center"/>
              <w:rPr>
                <w:rFonts w:cs="Times New Roman"/>
              </w:rPr>
            </w:pPr>
            <w:r w:rsidRPr="005F0E6D">
              <w:rPr>
                <w:rFonts w:cs="Times New Roman"/>
              </w:rPr>
              <w:t>20</w:t>
            </w:r>
          </w:p>
        </w:tc>
        <w:tc>
          <w:tcPr>
            <w:tcW w:w="1182" w:type="dxa"/>
          </w:tcPr>
          <w:p w14:paraId="6290271E" w14:textId="77777777" w:rsidR="00795BA6" w:rsidRPr="005F0E6D" w:rsidRDefault="00795BA6" w:rsidP="009712EC">
            <w:pPr>
              <w:spacing w:line="360" w:lineRule="auto"/>
              <w:jc w:val="center"/>
              <w:rPr>
                <w:rFonts w:cs="Times New Roman"/>
              </w:rPr>
            </w:pPr>
            <w:r w:rsidRPr="005F0E6D">
              <w:rPr>
                <w:rFonts w:cs="Times New Roman"/>
              </w:rPr>
              <w:t>kelp</w:t>
            </w:r>
          </w:p>
        </w:tc>
        <w:tc>
          <w:tcPr>
            <w:tcW w:w="1340" w:type="dxa"/>
          </w:tcPr>
          <w:p w14:paraId="4F39900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6E57261F" w14:textId="77777777" w:rsidR="00795BA6" w:rsidRPr="005F0E6D" w:rsidRDefault="00795BA6" w:rsidP="009712EC">
            <w:pPr>
              <w:spacing w:line="360" w:lineRule="auto"/>
              <w:jc w:val="center"/>
              <w:rPr>
                <w:rFonts w:cs="Times New Roman"/>
              </w:rPr>
            </w:pPr>
            <w:r w:rsidRPr="005F0E6D">
              <w:rPr>
                <w:rFonts w:cs="Times New Roman"/>
              </w:rPr>
              <w:t>19.75</w:t>
            </w:r>
          </w:p>
        </w:tc>
        <w:tc>
          <w:tcPr>
            <w:tcW w:w="1553" w:type="dxa"/>
          </w:tcPr>
          <w:p w14:paraId="205E5B57" w14:textId="77777777" w:rsidR="00795BA6" w:rsidRPr="005F0E6D" w:rsidRDefault="00795BA6" w:rsidP="009712EC">
            <w:pPr>
              <w:spacing w:line="360" w:lineRule="auto"/>
              <w:jc w:val="center"/>
              <w:rPr>
                <w:rFonts w:cs="Times New Roman"/>
              </w:rPr>
            </w:pPr>
            <w:r w:rsidRPr="005F0E6D">
              <w:rPr>
                <w:rFonts w:cs="Times New Roman"/>
              </w:rPr>
              <w:t>8.99</w:t>
            </w:r>
          </w:p>
        </w:tc>
        <w:tc>
          <w:tcPr>
            <w:tcW w:w="1594" w:type="dxa"/>
          </w:tcPr>
          <w:p w14:paraId="5EE2D79E" w14:textId="77777777" w:rsidR="00795BA6" w:rsidRPr="005F0E6D" w:rsidRDefault="00795BA6" w:rsidP="009712EC">
            <w:pPr>
              <w:spacing w:line="360" w:lineRule="auto"/>
              <w:jc w:val="center"/>
              <w:rPr>
                <w:rFonts w:cs="Times New Roman"/>
              </w:rPr>
            </w:pPr>
            <w:r w:rsidRPr="005F0E6D">
              <w:rPr>
                <w:rFonts w:cs="Times New Roman"/>
              </w:rPr>
              <w:t>80.7613</w:t>
            </w:r>
          </w:p>
        </w:tc>
        <w:tc>
          <w:tcPr>
            <w:tcW w:w="1513" w:type="dxa"/>
          </w:tcPr>
          <w:p w14:paraId="3F76BF63"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572EF1B1"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0D42DF3D" w14:textId="77777777" w:rsidR="00795BA6" w:rsidRPr="005F0E6D" w:rsidRDefault="00795BA6" w:rsidP="009712EC">
            <w:pPr>
              <w:spacing w:line="360" w:lineRule="auto"/>
              <w:jc w:val="center"/>
              <w:rPr>
                <w:rFonts w:cs="Times New Roman"/>
              </w:rPr>
            </w:pPr>
            <w:r w:rsidRPr="005F0E6D">
              <w:rPr>
                <w:rFonts w:cs="Times New Roman"/>
              </w:rPr>
              <w:t>21</w:t>
            </w:r>
          </w:p>
        </w:tc>
        <w:tc>
          <w:tcPr>
            <w:tcW w:w="1182" w:type="dxa"/>
          </w:tcPr>
          <w:p w14:paraId="597AEDAB" w14:textId="77777777" w:rsidR="00795BA6" w:rsidRPr="005F0E6D" w:rsidRDefault="00795BA6" w:rsidP="009712EC">
            <w:pPr>
              <w:spacing w:line="360" w:lineRule="auto"/>
              <w:jc w:val="center"/>
              <w:rPr>
                <w:rFonts w:cs="Times New Roman"/>
              </w:rPr>
            </w:pPr>
            <w:r w:rsidRPr="005F0E6D">
              <w:rPr>
                <w:rFonts w:cs="Times New Roman"/>
              </w:rPr>
              <w:t>kelp</w:t>
            </w:r>
          </w:p>
        </w:tc>
        <w:tc>
          <w:tcPr>
            <w:tcW w:w="1340" w:type="dxa"/>
          </w:tcPr>
          <w:p w14:paraId="5BFC9009"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032E9E16" w14:textId="77777777" w:rsidR="00795BA6" w:rsidRPr="005F0E6D" w:rsidRDefault="00795BA6" w:rsidP="009712EC">
            <w:pPr>
              <w:spacing w:line="360" w:lineRule="auto"/>
              <w:jc w:val="center"/>
              <w:rPr>
                <w:rFonts w:cs="Times New Roman"/>
              </w:rPr>
            </w:pPr>
            <w:r w:rsidRPr="005F0E6D">
              <w:rPr>
                <w:rFonts w:cs="Times New Roman"/>
              </w:rPr>
              <w:t>17.13</w:t>
            </w:r>
          </w:p>
        </w:tc>
        <w:tc>
          <w:tcPr>
            <w:tcW w:w="1553" w:type="dxa"/>
          </w:tcPr>
          <w:p w14:paraId="2E736C4A" w14:textId="77777777" w:rsidR="00795BA6" w:rsidRPr="005F0E6D" w:rsidRDefault="00795BA6" w:rsidP="009712EC">
            <w:pPr>
              <w:spacing w:line="360" w:lineRule="auto"/>
              <w:jc w:val="center"/>
              <w:rPr>
                <w:rFonts w:cs="Times New Roman"/>
              </w:rPr>
            </w:pPr>
            <w:r w:rsidRPr="005F0E6D">
              <w:rPr>
                <w:rFonts w:cs="Times New Roman"/>
              </w:rPr>
              <w:t>5.71</w:t>
            </w:r>
          </w:p>
        </w:tc>
        <w:tc>
          <w:tcPr>
            <w:tcW w:w="1594" w:type="dxa"/>
          </w:tcPr>
          <w:p w14:paraId="1D0E1280" w14:textId="77777777" w:rsidR="00795BA6" w:rsidRPr="005F0E6D" w:rsidRDefault="00795BA6" w:rsidP="009712EC">
            <w:pPr>
              <w:spacing w:line="360" w:lineRule="auto"/>
              <w:jc w:val="center"/>
              <w:rPr>
                <w:rFonts w:cs="Times New Roman"/>
              </w:rPr>
            </w:pPr>
            <w:r w:rsidRPr="005F0E6D">
              <w:rPr>
                <w:rFonts w:cs="Times New Roman"/>
              </w:rPr>
              <w:t>32.6232</w:t>
            </w:r>
          </w:p>
        </w:tc>
        <w:tc>
          <w:tcPr>
            <w:tcW w:w="1513" w:type="dxa"/>
          </w:tcPr>
          <w:p w14:paraId="3FE88B25"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F92BFF4" w14:textId="77777777" w:rsidTr="009712EC">
        <w:trPr>
          <w:jc w:val="center"/>
        </w:trPr>
        <w:tc>
          <w:tcPr>
            <w:tcW w:w="1154" w:type="dxa"/>
          </w:tcPr>
          <w:p w14:paraId="3EFAF8AE" w14:textId="77777777" w:rsidR="00795BA6" w:rsidRPr="005F0E6D" w:rsidRDefault="00795BA6" w:rsidP="009712EC">
            <w:pPr>
              <w:spacing w:line="360" w:lineRule="auto"/>
              <w:jc w:val="center"/>
              <w:rPr>
                <w:rFonts w:cs="Times New Roman"/>
              </w:rPr>
            </w:pPr>
            <w:r w:rsidRPr="005F0E6D">
              <w:rPr>
                <w:rFonts w:cs="Times New Roman"/>
              </w:rPr>
              <w:t>22</w:t>
            </w:r>
          </w:p>
        </w:tc>
        <w:tc>
          <w:tcPr>
            <w:tcW w:w="1182" w:type="dxa"/>
          </w:tcPr>
          <w:p w14:paraId="3D22FBD6"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40" w:type="dxa"/>
          </w:tcPr>
          <w:p w14:paraId="0224054E"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3AEC3C88" w14:textId="77777777" w:rsidR="00795BA6" w:rsidRPr="005F0E6D" w:rsidRDefault="00795BA6" w:rsidP="009712EC">
            <w:pPr>
              <w:spacing w:line="360" w:lineRule="auto"/>
              <w:jc w:val="center"/>
              <w:rPr>
                <w:rFonts w:cs="Times New Roman"/>
              </w:rPr>
            </w:pPr>
            <w:r w:rsidRPr="005F0E6D">
              <w:rPr>
                <w:rFonts w:cs="Times New Roman"/>
              </w:rPr>
              <w:t>19.86</w:t>
            </w:r>
          </w:p>
        </w:tc>
        <w:tc>
          <w:tcPr>
            <w:tcW w:w="1553" w:type="dxa"/>
          </w:tcPr>
          <w:p w14:paraId="13DAF3EB" w14:textId="77777777" w:rsidR="00795BA6" w:rsidRPr="005F0E6D" w:rsidRDefault="00795BA6" w:rsidP="009712EC">
            <w:pPr>
              <w:spacing w:line="360" w:lineRule="auto"/>
              <w:jc w:val="center"/>
              <w:rPr>
                <w:rFonts w:cs="Times New Roman"/>
              </w:rPr>
            </w:pPr>
            <w:r w:rsidRPr="005F0E6D">
              <w:rPr>
                <w:rFonts w:cs="Times New Roman"/>
              </w:rPr>
              <w:t>7.76</w:t>
            </w:r>
          </w:p>
        </w:tc>
        <w:tc>
          <w:tcPr>
            <w:tcW w:w="1594" w:type="dxa"/>
          </w:tcPr>
          <w:p w14:paraId="51CC45ED" w14:textId="77777777" w:rsidR="00795BA6" w:rsidRPr="005F0E6D" w:rsidRDefault="00795BA6" w:rsidP="009712EC">
            <w:pPr>
              <w:spacing w:line="360" w:lineRule="auto"/>
              <w:jc w:val="center"/>
              <w:rPr>
                <w:rFonts w:cs="Times New Roman"/>
              </w:rPr>
            </w:pPr>
            <w:r w:rsidRPr="005F0E6D">
              <w:rPr>
                <w:rFonts w:cs="Times New Roman"/>
              </w:rPr>
              <w:t>60.258</w:t>
            </w:r>
          </w:p>
        </w:tc>
        <w:tc>
          <w:tcPr>
            <w:tcW w:w="1513" w:type="dxa"/>
          </w:tcPr>
          <w:p w14:paraId="24A380D9"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568EEA64"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2BDAB32E" w14:textId="77777777" w:rsidR="00795BA6" w:rsidRPr="005F0E6D" w:rsidRDefault="00795BA6" w:rsidP="009712EC">
            <w:pPr>
              <w:spacing w:line="360" w:lineRule="auto"/>
              <w:jc w:val="center"/>
              <w:rPr>
                <w:rFonts w:cs="Times New Roman"/>
              </w:rPr>
            </w:pPr>
            <w:r w:rsidRPr="005F0E6D">
              <w:rPr>
                <w:rFonts w:cs="Times New Roman"/>
              </w:rPr>
              <w:t>23</w:t>
            </w:r>
          </w:p>
        </w:tc>
        <w:tc>
          <w:tcPr>
            <w:tcW w:w="1182" w:type="dxa"/>
          </w:tcPr>
          <w:p w14:paraId="0018C6C1" w14:textId="77777777" w:rsidR="00795BA6" w:rsidRPr="005F0E6D" w:rsidRDefault="00795BA6" w:rsidP="009712EC">
            <w:pPr>
              <w:spacing w:line="360" w:lineRule="auto"/>
              <w:jc w:val="center"/>
              <w:rPr>
                <w:rFonts w:cs="Times New Roman"/>
              </w:rPr>
            </w:pPr>
            <w:r w:rsidRPr="005F0E6D">
              <w:rPr>
                <w:rFonts w:cs="Times New Roman"/>
              </w:rPr>
              <w:t>mixed</w:t>
            </w:r>
          </w:p>
        </w:tc>
        <w:tc>
          <w:tcPr>
            <w:tcW w:w="1340" w:type="dxa"/>
          </w:tcPr>
          <w:p w14:paraId="518D81D3"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3CBA5FD5" w14:textId="77777777" w:rsidR="00795BA6" w:rsidRPr="005F0E6D" w:rsidRDefault="00795BA6" w:rsidP="009712EC">
            <w:pPr>
              <w:spacing w:line="360" w:lineRule="auto"/>
              <w:jc w:val="center"/>
              <w:rPr>
                <w:rFonts w:cs="Times New Roman"/>
              </w:rPr>
            </w:pPr>
            <w:r w:rsidRPr="005F0E6D">
              <w:rPr>
                <w:rFonts w:cs="Times New Roman"/>
              </w:rPr>
              <w:t>17.08</w:t>
            </w:r>
          </w:p>
        </w:tc>
        <w:tc>
          <w:tcPr>
            <w:tcW w:w="1553" w:type="dxa"/>
          </w:tcPr>
          <w:p w14:paraId="54FB503C" w14:textId="77777777" w:rsidR="00795BA6" w:rsidRPr="005F0E6D" w:rsidRDefault="00795BA6" w:rsidP="009712EC">
            <w:pPr>
              <w:spacing w:line="360" w:lineRule="auto"/>
              <w:jc w:val="center"/>
              <w:rPr>
                <w:rFonts w:cs="Times New Roman"/>
              </w:rPr>
            </w:pPr>
            <w:r w:rsidRPr="005F0E6D">
              <w:rPr>
                <w:rFonts w:cs="Times New Roman"/>
              </w:rPr>
              <w:t>6.89</w:t>
            </w:r>
          </w:p>
        </w:tc>
        <w:tc>
          <w:tcPr>
            <w:tcW w:w="1594" w:type="dxa"/>
          </w:tcPr>
          <w:p w14:paraId="4841F02D" w14:textId="77777777" w:rsidR="00795BA6" w:rsidRPr="005F0E6D" w:rsidRDefault="00795BA6" w:rsidP="009712EC">
            <w:pPr>
              <w:spacing w:line="360" w:lineRule="auto"/>
              <w:jc w:val="center"/>
              <w:rPr>
                <w:rFonts w:cs="Times New Roman"/>
              </w:rPr>
            </w:pPr>
            <w:r w:rsidRPr="005F0E6D">
              <w:rPr>
                <w:rFonts w:cs="Times New Roman"/>
              </w:rPr>
              <w:t>47.4139</w:t>
            </w:r>
          </w:p>
        </w:tc>
        <w:tc>
          <w:tcPr>
            <w:tcW w:w="1513" w:type="dxa"/>
          </w:tcPr>
          <w:p w14:paraId="24A7DB25"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1338844" w14:textId="77777777" w:rsidTr="009712EC">
        <w:trPr>
          <w:jc w:val="center"/>
        </w:trPr>
        <w:tc>
          <w:tcPr>
            <w:tcW w:w="1154" w:type="dxa"/>
          </w:tcPr>
          <w:p w14:paraId="43C2D0E6" w14:textId="77777777" w:rsidR="00795BA6" w:rsidRPr="005F0E6D" w:rsidRDefault="00795BA6" w:rsidP="009712EC">
            <w:pPr>
              <w:spacing w:line="360" w:lineRule="auto"/>
              <w:jc w:val="center"/>
              <w:rPr>
                <w:rFonts w:cs="Times New Roman"/>
              </w:rPr>
            </w:pPr>
            <w:r w:rsidRPr="005F0E6D">
              <w:rPr>
                <w:rFonts w:cs="Times New Roman"/>
              </w:rPr>
              <w:t>24</w:t>
            </w:r>
          </w:p>
        </w:tc>
        <w:tc>
          <w:tcPr>
            <w:tcW w:w="1182" w:type="dxa"/>
          </w:tcPr>
          <w:p w14:paraId="23D4E7D7"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40" w:type="dxa"/>
          </w:tcPr>
          <w:p w14:paraId="39CEE63E"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5163A8C5" w14:textId="77777777" w:rsidR="00795BA6" w:rsidRPr="005F0E6D" w:rsidRDefault="00795BA6" w:rsidP="009712EC">
            <w:pPr>
              <w:spacing w:line="360" w:lineRule="auto"/>
              <w:jc w:val="center"/>
              <w:rPr>
                <w:rFonts w:cs="Times New Roman"/>
              </w:rPr>
            </w:pPr>
            <w:r w:rsidRPr="005F0E6D">
              <w:rPr>
                <w:rFonts w:cs="Times New Roman"/>
              </w:rPr>
              <w:t>17.67</w:t>
            </w:r>
          </w:p>
        </w:tc>
        <w:tc>
          <w:tcPr>
            <w:tcW w:w="1553" w:type="dxa"/>
          </w:tcPr>
          <w:p w14:paraId="774E7C02" w14:textId="77777777" w:rsidR="00795BA6" w:rsidRPr="005F0E6D" w:rsidRDefault="00795BA6" w:rsidP="009712EC">
            <w:pPr>
              <w:spacing w:line="360" w:lineRule="auto"/>
              <w:jc w:val="center"/>
              <w:rPr>
                <w:rFonts w:cs="Times New Roman"/>
              </w:rPr>
            </w:pPr>
            <w:r w:rsidRPr="005F0E6D">
              <w:rPr>
                <w:rFonts w:cs="Times New Roman"/>
              </w:rPr>
              <w:t>6.16</w:t>
            </w:r>
          </w:p>
        </w:tc>
        <w:tc>
          <w:tcPr>
            <w:tcW w:w="1594" w:type="dxa"/>
          </w:tcPr>
          <w:p w14:paraId="18F84EE4" w14:textId="77777777" w:rsidR="00795BA6" w:rsidRPr="005F0E6D" w:rsidRDefault="00795BA6" w:rsidP="009712EC">
            <w:pPr>
              <w:spacing w:line="360" w:lineRule="auto"/>
              <w:jc w:val="center"/>
              <w:rPr>
                <w:rFonts w:cs="Times New Roman"/>
              </w:rPr>
            </w:pPr>
            <w:r w:rsidRPr="005F0E6D">
              <w:rPr>
                <w:rFonts w:cs="Times New Roman"/>
              </w:rPr>
              <w:t>37.928</w:t>
            </w:r>
          </w:p>
        </w:tc>
        <w:tc>
          <w:tcPr>
            <w:tcW w:w="1513" w:type="dxa"/>
          </w:tcPr>
          <w:p w14:paraId="08F7458B"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5B559B90"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00FF56F9" w14:textId="77777777" w:rsidR="00795BA6" w:rsidRPr="005F0E6D" w:rsidRDefault="00795BA6" w:rsidP="009712EC">
            <w:pPr>
              <w:spacing w:line="360" w:lineRule="auto"/>
              <w:jc w:val="center"/>
              <w:rPr>
                <w:rFonts w:cs="Times New Roman"/>
              </w:rPr>
            </w:pPr>
            <w:r w:rsidRPr="005F0E6D">
              <w:rPr>
                <w:rFonts w:cs="Times New Roman"/>
              </w:rPr>
              <w:lastRenderedPageBreak/>
              <w:t>25</w:t>
            </w:r>
          </w:p>
        </w:tc>
        <w:tc>
          <w:tcPr>
            <w:tcW w:w="1182" w:type="dxa"/>
          </w:tcPr>
          <w:p w14:paraId="5EB83FC2" w14:textId="77777777" w:rsidR="00795BA6" w:rsidRPr="005F0E6D" w:rsidRDefault="00795BA6" w:rsidP="009712EC">
            <w:pPr>
              <w:spacing w:line="360" w:lineRule="auto"/>
              <w:jc w:val="center"/>
              <w:rPr>
                <w:rFonts w:cs="Times New Roman"/>
              </w:rPr>
            </w:pPr>
            <w:r w:rsidRPr="005F0E6D">
              <w:rPr>
                <w:rFonts w:cs="Times New Roman"/>
              </w:rPr>
              <w:t>mixed</w:t>
            </w:r>
          </w:p>
        </w:tc>
        <w:tc>
          <w:tcPr>
            <w:tcW w:w="1340" w:type="dxa"/>
          </w:tcPr>
          <w:p w14:paraId="5D72E33F"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1B84D12A" w14:textId="77777777" w:rsidR="00795BA6" w:rsidRPr="005F0E6D" w:rsidRDefault="00795BA6" w:rsidP="009712EC">
            <w:pPr>
              <w:spacing w:line="360" w:lineRule="auto"/>
              <w:jc w:val="center"/>
              <w:rPr>
                <w:rFonts w:cs="Times New Roman"/>
              </w:rPr>
            </w:pPr>
            <w:r w:rsidRPr="005F0E6D">
              <w:rPr>
                <w:rFonts w:cs="Times New Roman"/>
              </w:rPr>
              <w:t>16.83</w:t>
            </w:r>
          </w:p>
        </w:tc>
        <w:tc>
          <w:tcPr>
            <w:tcW w:w="1553" w:type="dxa"/>
          </w:tcPr>
          <w:p w14:paraId="5158F39A" w14:textId="77777777" w:rsidR="00795BA6" w:rsidRPr="005F0E6D" w:rsidRDefault="00795BA6" w:rsidP="009712EC">
            <w:pPr>
              <w:spacing w:line="360" w:lineRule="auto"/>
              <w:jc w:val="center"/>
              <w:rPr>
                <w:rFonts w:cs="Times New Roman"/>
              </w:rPr>
            </w:pPr>
            <w:r w:rsidRPr="005F0E6D">
              <w:rPr>
                <w:rFonts w:cs="Times New Roman"/>
              </w:rPr>
              <w:t>8.27</w:t>
            </w:r>
          </w:p>
        </w:tc>
        <w:tc>
          <w:tcPr>
            <w:tcW w:w="1594" w:type="dxa"/>
          </w:tcPr>
          <w:p w14:paraId="5C862F63" w14:textId="77777777" w:rsidR="00795BA6" w:rsidRPr="005F0E6D" w:rsidRDefault="00795BA6" w:rsidP="009712EC">
            <w:pPr>
              <w:spacing w:line="360" w:lineRule="auto"/>
              <w:jc w:val="center"/>
              <w:rPr>
                <w:rFonts w:cs="Times New Roman"/>
              </w:rPr>
            </w:pPr>
            <w:r w:rsidRPr="005F0E6D">
              <w:rPr>
                <w:rFonts w:cs="Times New Roman"/>
              </w:rPr>
              <w:t>68.32</w:t>
            </w:r>
          </w:p>
        </w:tc>
        <w:tc>
          <w:tcPr>
            <w:tcW w:w="1513" w:type="dxa"/>
          </w:tcPr>
          <w:p w14:paraId="22D4DE01"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C16F6BD" w14:textId="77777777" w:rsidTr="009712EC">
        <w:trPr>
          <w:jc w:val="center"/>
        </w:trPr>
        <w:tc>
          <w:tcPr>
            <w:tcW w:w="1154" w:type="dxa"/>
          </w:tcPr>
          <w:p w14:paraId="7E3DBCEC" w14:textId="77777777" w:rsidR="00795BA6" w:rsidRPr="005F0E6D" w:rsidRDefault="00795BA6" w:rsidP="009712EC">
            <w:pPr>
              <w:spacing w:line="360" w:lineRule="auto"/>
              <w:jc w:val="center"/>
              <w:rPr>
                <w:rFonts w:cs="Times New Roman"/>
              </w:rPr>
            </w:pPr>
            <w:r w:rsidRPr="005F0E6D">
              <w:rPr>
                <w:rFonts w:cs="Times New Roman"/>
              </w:rPr>
              <w:t>26</w:t>
            </w:r>
          </w:p>
        </w:tc>
        <w:tc>
          <w:tcPr>
            <w:tcW w:w="1182" w:type="dxa"/>
          </w:tcPr>
          <w:p w14:paraId="2185B33B"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40" w:type="dxa"/>
          </w:tcPr>
          <w:p w14:paraId="21399DE6"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3A6B54A0" w14:textId="77777777" w:rsidR="00795BA6" w:rsidRPr="005F0E6D" w:rsidRDefault="00795BA6" w:rsidP="009712EC">
            <w:pPr>
              <w:spacing w:line="360" w:lineRule="auto"/>
              <w:jc w:val="center"/>
              <w:rPr>
                <w:rFonts w:cs="Times New Roman"/>
              </w:rPr>
            </w:pPr>
            <w:r w:rsidRPr="005F0E6D">
              <w:rPr>
                <w:rFonts w:cs="Times New Roman"/>
              </w:rPr>
              <w:t>18.66</w:t>
            </w:r>
          </w:p>
        </w:tc>
        <w:tc>
          <w:tcPr>
            <w:tcW w:w="1553" w:type="dxa"/>
          </w:tcPr>
          <w:p w14:paraId="429A5052" w14:textId="77777777" w:rsidR="00795BA6" w:rsidRPr="005F0E6D" w:rsidRDefault="00795BA6" w:rsidP="009712EC">
            <w:pPr>
              <w:spacing w:line="360" w:lineRule="auto"/>
              <w:jc w:val="center"/>
              <w:rPr>
                <w:rFonts w:cs="Times New Roman"/>
              </w:rPr>
            </w:pPr>
            <w:r w:rsidRPr="005F0E6D">
              <w:rPr>
                <w:rFonts w:cs="Times New Roman"/>
              </w:rPr>
              <w:t>6.01</w:t>
            </w:r>
          </w:p>
        </w:tc>
        <w:tc>
          <w:tcPr>
            <w:tcW w:w="1594" w:type="dxa"/>
          </w:tcPr>
          <w:p w14:paraId="35083D98" w14:textId="77777777" w:rsidR="00795BA6" w:rsidRPr="005F0E6D" w:rsidRDefault="00795BA6" w:rsidP="009712EC">
            <w:pPr>
              <w:spacing w:line="360" w:lineRule="auto"/>
              <w:jc w:val="center"/>
              <w:rPr>
                <w:rFonts w:cs="Times New Roman"/>
              </w:rPr>
            </w:pPr>
            <w:r w:rsidRPr="005F0E6D">
              <w:rPr>
                <w:rFonts w:cs="Times New Roman"/>
              </w:rPr>
              <w:t>36.1585</w:t>
            </w:r>
          </w:p>
        </w:tc>
        <w:tc>
          <w:tcPr>
            <w:tcW w:w="1513" w:type="dxa"/>
          </w:tcPr>
          <w:p w14:paraId="182FC7F6"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00CEC125"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1804B0B7" w14:textId="77777777" w:rsidR="00795BA6" w:rsidRPr="005F0E6D" w:rsidRDefault="00795BA6" w:rsidP="009712EC">
            <w:pPr>
              <w:spacing w:line="360" w:lineRule="auto"/>
              <w:jc w:val="center"/>
              <w:rPr>
                <w:rFonts w:cs="Times New Roman"/>
              </w:rPr>
            </w:pPr>
            <w:r w:rsidRPr="005F0E6D">
              <w:rPr>
                <w:rFonts w:cs="Times New Roman"/>
              </w:rPr>
              <w:t>27</w:t>
            </w:r>
          </w:p>
        </w:tc>
        <w:tc>
          <w:tcPr>
            <w:tcW w:w="1182" w:type="dxa"/>
          </w:tcPr>
          <w:p w14:paraId="06FC204B"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40" w:type="dxa"/>
          </w:tcPr>
          <w:p w14:paraId="116F9F7C"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02462168" w14:textId="77777777" w:rsidR="00795BA6" w:rsidRPr="005F0E6D" w:rsidRDefault="00795BA6" w:rsidP="009712EC">
            <w:pPr>
              <w:spacing w:line="360" w:lineRule="auto"/>
              <w:jc w:val="center"/>
              <w:rPr>
                <w:rFonts w:cs="Times New Roman"/>
              </w:rPr>
            </w:pPr>
            <w:r w:rsidRPr="005F0E6D">
              <w:rPr>
                <w:rFonts w:cs="Times New Roman"/>
              </w:rPr>
              <w:t>17.24</w:t>
            </w:r>
          </w:p>
        </w:tc>
        <w:tc>
          <w:tcPr>
            <w:tcW w:w="1553" w:type="dxa"/>
          </w:tcPr>
          <w:p w14:paraId="577C3F96" w14:textId="77777777" w:rsidR="00795BA6" w:rsidRPr="005F0E6D" w:rsidRDefault="00795BA6" w:rsidP="009712EC">
            <w:pPr>
              <w:spacing w:line="360" w:lineRule="auto"/>
              <w:jc w:val="center"/>
              <w:rPr>
                <w:rFonts w:cs="Times New Roman"/>
              </w:rPr>
            </w:pPr>
            <w:r w:rsidRPr="005F0E6D">
              <w:rPr>
                <w:rFonts w:cs="Times New Roman"/>
              </w:rPr>
              <w:t>6.33</w:t>
            </w:r>
          </w:p>
        </w:tc>
        <w:tc>
          <w:tcPr>
            <w:tcW w:w="1594" w:type="dxa"/>
          </w:tcPr>
          <w:p w14:paraId="54A04F29" w14:textId="77777777" w:rsidR="00795BA6" w:rsidRPr="005F0E6D" w:rsidRDefault="00795BA6" w:rsidP="009712EC">
            <w:pPr>
              <w:spacing w:line="360" w:lineRule="auto"/>
              <w:jc w:val="center"/>
              <w:rPr>
                <w:rFonts w:cs="Times New Roman"/>
              </w:rPr>
            </w:pPr>
            <w:r w:rsidRPr="005F0E6D">
              <w:rPr>
                <w:rFonts w:cs="Times New Roman"/>
              </w:rPr>
              <w:t>40.0348</w:t>
            </w:r>
          </w:p>
        </w:tc>
        <w:tc>
          <w:tcPr>
            <w:tcW w:w="1513" w:type="dxa"/>
          </w:tcPr>
          <w:p w14:paraId="2509B76E"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D4AE2BD" w14:textId="77777777" w:rsidTr="009712EC">
        <w:trPr>
          <w:jc w:val="center"/>
        </w:trPr>
        <w:tc>
          <w:tcPr>
            <w:tcW w:w="1154" w:type="dxa"/>
          </w:tcPr>
          <w:p w14:paraId="16D4552D" w14:textId="77777777" w:rsidR="00795BA6" w:rsidRPr="005F0E6D" w:rsidRDefault="00795BA6" w:rsidP="009712EC">
            <w:pPr>
              <w:spacing w:line="360" w:lineRule="auto"/>
              <w:jc w:val="center"/>
              <w:rPr>
                <w:rFonts w:cs="Times New Roman"/>
              </w:rPr>
            </w:pPr>
            <w:r w:rsidRPr="005F0E6D">
              <w:rPr>
                <w:rFonts w:cs="Times New Roman"/>
              </w:rPr>
              <w:t>28</w:t>
            </w:r>
          </w:p>
        </w:tc>
        <w:tc>
          <w:tcPr>
            <w:tcW w:w="1182" w:type="dxa"/>
          </w:tcPr>
          <w:p w14:paraId="6AD463AE"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40" w:type="dxa"/>
          </w:tcPr>
          <w:p w14:paraId="710108BA"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4FB8A934" w14:textId="77777777" w:rsidR="00795BA6" w:rsidRPr="005F0E6D" w:rsidRDefault="00795BA6" w:rsidP="009712EC">
            <w:pPr>
              <w:spacing w:line="360" w:lineRule="auto"/>
              <w:jc w:val="center"/>
              <w:rPr>
                <w:rFonts w:cs="Times New Roman"/>
              </w:rPr>
            </w:pPr>
            <w:r w:rsidRPr="005F0E6D">
              <w:rPr>
                <w:rFonts w:cs="Times New Roman"/>
              </w:rPr>
              <w:t>18.26</w:t>
            </w:r>
          </w:p>
        </w:tc>
        <w:tc>
          <w:tcPr>
            <w:tcW w:w="1553" w:type="dxa"/>
          </w:tcPr>
          <w:p w14:paraId="7A3FFD70" w14:textId="77777777" w:rsidR="00795BA6" w:rsidRPr="005F0E6D" w:rsidRDefault="00795BA6" w:rsidP="009712EC">
            <w:pPr>
              <w:spacing w:line="360" w:lineRule="auto"/>
              <w:jc w:val="center"/>
              <w:rPr>
                <w:rFonts w:cs="Times New Roman"/>
              </w:rPr>
            </w:pPr>
            <w:r w:rsidRPr="005F0E6D">
              <w:rPr>
                <w:rFonts w:cs="Times New Roman"/>
              </w:rPr>
              <w:t>8.04</w:t>
            </w:r>
          </w:p>
        </w:tc>
        <w:tc>
          <w:tcPr>
            <w:tcW w:w="1594" w:type="dxa"/>
          </w:tcPr>
          <w:p w14:paraId="03EAB1D2" w14:textId="77777777" w:rsidR="00795BA6" w:rsidRPr="005F0E6D" w:rsidRDefault="00795BA6" w:rsidP="009712EC">
            <w:pPr>
              <w:spacing w:line="360" w:lineRule="auto"/>
              <w:jc w:val="center"/>
              <w:rPr>
                <w:rFonts w:cs="Times New Roman"/>
              </w:rPr>
            </w:pPr>
            <w:r w:rsidRPr="005F0E6D">
              <w:rPr>
                <w:rFonts w:cs="Times New Roman"/>
              </w:rPr>
              <w:t>64.5841</w:t>
            </w:r>
          </w:p>
        </w:tc>
        <w:tc>
          <w:tcPr>
            <w:tcW w:w="1513" w:type="dxa"/>
          </w:tcPr>
          <w:p w14:paraId="5DB469C7"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3E20F05C"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6CE958A1" w14:textId="77777777" w:rsidR="00795BA6" w:rsidRPr="005F0E6D" w:rsidRDefault="00795BA6" w:rsidP="009712EC">
            <w:pPr>
              <w:spacing w:line="360" w:lineRule="auto"/>
              <w:jc w:val="center"/>
              <w:rPr>
                <w:rFonts w:cs="Times New Roman"/>
              </w:rPr>
            </w:pPr>
            <w:r w:rsidRPr="005F0E6D">
              <w:rPr>
                <w:rFonts w:cs="Times New Roman"/>
              </w:rPr>
              <w:t>29</w:t>
            </w:r>
          </w:p>
        </w:tc>
        <w:tc>
          <w:tcPr>
            <w:tcW w:w="1182" w:type="dxa"/>
          </w:tcPr>
          <w:p w14:paraId="4EFA0EF3" w14:textId="77777777" w:rsidR="00795BA6" w:rsidRPr="005F0E6D" w:rsidRDefault="00795BA6" w:rsidP="009712EC">
            <w:pPr>
              <w:spacing w:line="360" w:lineRule="auto"/>
              <w:jc w:val="center"/>
              <w:rPr>
                <w:rFonts w:cs="Times New Roman"/>
              </w:rPr>
            </w:pPr>
            <w:r w:rsidRPr="005F0E6D">
              <w:rPr>
                <w:rFonts w:cs="Times New Roman"/>
              </w:rPr>
              <w:t>kelp</w:t>
            </w:r>
          </w:p>
        </w:tc>
        <w:tc>
          <w:tcPr>
            <w:tcW w:w="1340" w:type="dxa"/>
          </w:tcPr>
          <w:p w14:paraId="6A1C60DC"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5DBCB6EE" w14:textId="77777777" w:rsidR="00795BA6" w:rsidRPr="005F0E6D" w:rsidRDefault="00795BA6" w:rsidP="009712EC">
            <w:pPr>
              <w:spacing w:line="360" w:lineRule="auto"/>
              <w:jc w:val="center"/>
              <w:rPr>
                <w:rFonts w:cs="Times New Roman"/>
              </w:rPr>
            </w:pPr>
            <w:r w:rsidRPr="005F0E6D">
              <w:rPr>
                <w:rFonts w:cs="Times New Roman"/>
              </w:rPr>
              <w:t>15.85</w:t>
            </w:r>
          </w:p>
        </w:tc>
        <w:tc>
          <w:tcPr>
            <w:tcW w:w="1553" w:type="dxa"/>
          </w:tcPr>
          <w:p w14:paraId="2BC2AE97" w14:textId="77777777" w:rsidR="00795BA6" w:rsidRPr="005F0E6D" w:rsidRDefault="00795BA6" w:rsidP="009712EC">
            <w:pPr>
              <w:spacing w:line="360" w:lineRule="auto"/>
              <w:jc w:val="center"/>
              <w:rPr>
                <w:rFonts w:cs="Times New Roman"/>
              </w:rPr>
            </w:pPr>
            <w:r w:rsidRPr="005F0E6D">
              <w:rPr>
                <w:rFonts w:cs="Times New Roman"/>
              </w:rPr>
              <w:t>7.04</w:t>
            </w:r>
          </w:p>
        </w:tc>
        <w:tc>
          <w:tcPr>
            <w:tcW w:w="1594" w:type="dxa"/>
          </w:tcPr>
          <w:p w14:paraId="66B0A06F" w14:textId="77777777" w:rsidR="00795BA6" w:rsidRPr="005F0E6D" w:rsidRDefault="00795BA6" w:rsidP="009712EC">
            <w:pPr>
              <w:spacing w:line="360" w:lineRule="auto"/>
              <w:jc w:val="center"/>
              <w:rPr>
                <w:rFonts w:cs="Times New Roman"/>
              </w:rPr>
            </w:pPr>
            <w:r w:rsidRPr="005F0E6D">
              <w:rPr>
                <w:rFonts w:cs="Times New Roman"/>
              </w:rPr>
              <w:t>49.5105</w:t>
            </w:r>
          </w:p>
        </w:tc>
        <w:tc>
          <w:tcPr>
            <w:tcW w:w="1513" w:type="dxa"/>
          </w:tcPr>
          <w:p w14:paraId="2107AA67"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FFE4797" w14:textId="77777777" w:rsidTr="009712EC">
        <w:trPr>
          <w:jc w:val="center"/>
        </w:trPr>
        <w:tc>
          <w:tcPr>
            <w:tcW w:w="1154" w:type="dxa"/>
          </w:tcPr>
          <w:p w14:paraId="10B1C314" w14:textId="77777777" w:rsidR="00795BA6" w:rsidRPr="005F0E6D" w:rsidRDefault="00795BA6" w:rsidP="009712EC">
            <w:pPr>
              <w:spacing w:line="360" w:lineRule="auto"/>
              <w:jc w:val="center"/>
              <w:rPr>
                <w:rFonts w:cs="Times New Roman"/>
              </w:rPr>
            </w:pPr>
            <w:r w:rsidRPr="005F0E6D">
              <w:rPr>
                <w:rFonts w:cs="Times New Roman"/>
              </w:rPr>
              <w:t>30</w:t>
            </w:r>
          </w:p>
        </w:tc>
        <w:tc>
          <w:tcPr>
            <w:tcW w:w="1182" w:type="dxa"/>
          </w:tcPr>
          <w:p w14:paraId="0E959EF3"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40" w:type="dxa"/>
          </w:tcPr>
          <w:p w14:paraId="1CFF8B19"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1288081D" w14:textId="77777777" w:rsidR="00795BA6" w:rsidRPr="005F0E6D" w:rsidRDefault="00795BA6" w:rsidP="009712EC">
            <w:pPr>
              <w:spacing w:line="360" w:lineRule="auto"/>
              <w:jc w:val="center"/>
              <w:rPr>
                <w:rFonts w:cs="Times New Roman"/>
              </w:rPr>
            </w:pPr>
            <w:r w:rsidRPr="005F0E6D">
              <w:rPr>
                <w:rFonts w:cs="Times New Roman"/>
              </w:rPr>
              <w:t>19.49</w:t>
            </w:r>
          </w:p>
        </w:tc>
        <w:tc>
          <w:tcPr>
            <w:tcW w:w="1553" w:type="dxa"/>
          </w:tcPr>
          <w:p w14:paraId="07AC05B3" w14:textId="77777777" w:rsidR="00795BA6" w:rsidRPr="005F0E6D" w:rsidRDefault="00795BA6" w:rsidP="009712EC">
            <w:pPr>
              <w:spacing w:line="360" w:lineRule="auto"/>
              <w:jc w:val="center"/>
              <w:rPr>
                <w:rFonts w:cs="Times New Roman"/>
              </w:rPr>
            </w:pPr>
            <w:r w:rsidRPr="005F0E6D">
              <w:rPr>
                <w:rFonts w:cs="Times New Roman"/>
              </w:rPr>
              <w:t>6.28</w:t>
            </w:r>
          </w:p>
        </w:tc>
        <w:tc>
          <w:tcPr>
            <w:tcW w:w="1594" w:type="dxa"/>
          </w:tcPr>
          <w:p w14:paraId="6D634A3D" w14:textId="77777777" w:rsidR="00795BA6" w:rsidRPr="005F0E6D" w:rsidRDefault="00795BA6" w:rsidP="009712EC">
            <w:pPr>
              <w:spacing w:line="360" w:lineRule="auto"/>
              <w:jc w:val="center"/>
              <w:rPr>
                <w:rFonts w:cs="Times New Roman"/>
              </w:rPr>
            </w:pPr>
            <w:r w:rsidRPr="005F0E6D">
              <w:rPr>
                <w:rFonts w:cs="Times New Roman"/>
              </w:rPr>
              <w:t>39.4706</w:t>
            </w:r>
          </w:p>
        </w:tc>
        <w:tc>
          <w:tcPr>
            <w:tcW w:w="1513" w:type="dxa"/>
          </w:tcPr>
          <w:p w14:paraId="1523F86E"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84C405C"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790D2519" w14:textId="77777777" w:rsidR="00795BA6" w:rsidRPr="005F0E6D" w:rsidRDefault="00795BA6" w:rsidP="009712EC">
            <w:pPr>
              <w:spacing w:line="360" w:lineRule="auto"/>
              <w:jc w:val="center"/>
              <w:rPr>
                <w:rFonts w:cs="Times New Roman"/>
              </w:rPr>
            </w:pPr>
            <w:r w:rsidRPr="005F0E6D">
              <w:rPr>
                <w:rFonts w:cs="Times New Roman"/>
              </w:rPr>
              <w:t>31</w:t>
            </w:r>
          </w:p>
        </w:tc>
        <w:tc>
          <w:tcPr>
            <w:tcW w:w="1182" w:type="dxa"/>
          </w:tcPr>
          <w:p w14:paraId="08552799" w14:textId="77777777" w:rsidR="00795BA6" w:rsidRPr="005F0E6D" w:rsidRDefault="00795BA6" w:rsidP="009712EC">
            <w:pPr>
              <w:spacing w:line="360" w:lineRule="auto"/>
              <w:jc w:val="center"/>
              <w:rPr>
                <w:rFonts w:cs="Times New Roman"/>
              </w:rPr>
            </w:pPr>
            <w:r w:rsidRPr="005F0E6D">
              <w:rPr>
                <w:rFonts w:cs="Times New Roman"/>
              </w:rPr>
              <w:t>mixed</w:t>
            </w:r>
          </w:p>
        </w:tc>
        <w:tc>
          <w:tcPr>
            <w:tcW w:w="1340" w:type="dxa"/>
          </w:tcPr>
          <w:p w14:paraId="45DCC145"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40EF3FBF" w14:textId="77777777" w:rsidR="00795BA6" w:rsidRPr="005F0E6D" w:rsidRDefault="00795BA6" w:rsidP="009712EC">
            <w:pPr>
              <w:spacing w:line="360" w:lineRule="auto"/>
              <w:jc w:val="center"/>
              <w:rPr>
                <w:rFonts w:cs="Times New Roman"/>
              </w:rPr>
            </w:pPr>
            <w:r w:rsidRPr="005F0E6D">
              <w:rPr>
                <w:rFonts w:cs="Times New Roman"/>
              </w:rPr>
              <w:t>15.8</w:t>
            </w:r>
          </w:p>
        </w:tc>
        <w:tc>
          <w:tcPr>
            <w:tcW w:w="1553" w:type="dxa"/>
          </w:tcPr>
          <w:p w14:paraId="356D4766" w14:textId="77777777" w:rsidR="00795BA6" w:rsidRPr="005F0E6D" w:rsidRDefault="00795BA6" w:rsidP="009712EC">
            <w:pPr>
              <w:spacing w:line="360" w:lineRule="auto"/>
              <w:jc w:val="center"/>
              <w:rPr>
                <w:rFonts w:cs="Times New Roman"/>
              </w:rPr>
            </w:pPr>
            <w:r w:rsidRPr="005F0E6D">
              <w:rPr>
                <w:rFonts w:cs="Times New Roman"/>
              </w:rPr>
              <w:t>5.51</w:t>
            </w:r>
          </w:p>
        </w:tc>
        <w:tc>
          <w:tcPr>
            <w:tcW w:w="1594" w:type="dxa"/>
          </w:tcPr>
          <w:p w14:paraId="3C58D2B2" w14:textId="77777777" w:rsidR="00795BA6" w:rsidRPr="005F0E6D" w:rsidRDefault="00795BA6" w:rsidP="009712EC">
            <w:pPr>
              <w:spacing w:line="360" w:lineRule="auto"/>
              <w:jc w:val="center"/>
              <w:rPr>
                <w:rFonts w:cs="Times New Roman"/>
              </w:rPr>
            </w:pPr>
            <w:r w:rsidRPr="005F0E6D">
              <w:rPr>
                <w:rFonts w:cs="Times New Roman"/>
              </w:rPr>
              <w:t>30.398</w:t>
            </w:r>
          </w:p>
        </w:tc>
        <w:tc>
          <w:tcPr>
            <w:tcW w:w="1513" w:type="dxa"/>
          </w:tcPr>
          <w:p w14:paraId="3697CAC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5F2DA78E" w14:textId="77777777" w:rsidTr="009712EC">
        <w:trPr>
          <w:jc w:val="center"/>
        </w:trPr>
        <w:tc>
          <w:tcPr>
            <w:tcW w:w="1154" w:type="dxa"/>
          </w:tcPr>
          <w:p w14:paraId="204E0F79" w14:textId="77777777" w:rsidR="00795BA6" w:rsidRPr="005F0E6D" w:rsidRDefault="00795BA6" w:rsidP="009712EC">
            <w:pPr>
              <w:spacing w:line="360" w:lineRule="auto"/>
              <w:jc w:val="center"/>
              <w:rPr>
                <w:rFonts w:cs="Times New Roman"/>
              </w:rPr>
            </w:pPr>
            <w:r w:rsidRPr="005F0E6D">
              <w:rPr>
                <w:rFonts w:cs="Times New Roman"/>
              </w:rPr>
              <w:t>32</w:t>
            </w:r>
          </w:p>
        </w:tc>
        <w:tc>
          <w:tcPr>
            <w:tcW w:w="1182" w:type="dxa"/>
          </w:tcPr>
          <w:p w14:paraId="6DB446C8" w14:textId="77777777" w:rsidR="00795BA6" w:rsidRPr="005F0E6D" w:rsidRDefault="00795BA6" w:rsidP="009712EC">
            <w:pPr>
              <w:spacing w:line="360" w:lineRule="auto"/>
              <w:jc w:val="center"/>
              <w:rPr>
                <w:rFonts w:cs="Times New Roman"/>
              </w:rPr>
            </w:pPr>
            <w:r w:rsidRPr="005F0E6D">
              <w:rPr>
                <w:rFonts w:cs="Times New Roman"/>
              </w:rPr>
              <w:t>kelp</w:t>
            </w:r>
          </w:p>
        </w:tc>
        <w:tc>
          <w:tcPr>
            <w:tcW w:w="1340" w:type="dxa"/>
          </w:tcPr>
          <w:p w14:paraId="380C5ED8"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4D9F456E" w14:textId="77777777" w:rsidR="00795BA6" w:rsidRPr="005F0E6D" w:rsidRDefault="00795BA6" w:rsidP="009712EC">
            <w:pPr>
              <w:spacing w:line="360" w:lineRule="auto"/>
              <w:jc w:val="center"/>
              <w:rPr>
                <w:rFonts w:cs="Times New Roman"/>
              </w:rPr>
            </w:pPr>
            <w:r w:rsidRPr="005F0E6D">
              <w:rPr>
                <w:rFonts w:cs="Times New Roman"/>
              </w:rPr>
              <w:t>19.02</w:t>
            </w:r>
          </w:p>
        </w:tc>
        <w:tc>
          <w:tcPr>
            <w:tcW w:w="1553" w:type="dxa"/>
          </w:tcPr>
          <w:p w14:paraId="7237794E" w14:textId="77777777" w:rsidR="00795BA6" w:rsidRPr="005F0E6D" w:rsidRDefault="00795BA6" w:rsidP="009712EC">
            <w:pPr>
              <w:spacing w:line="360" w:lineRule="auto"/>
              <w:jc w:val="center"/>
              <w:rPr>
                <w:rFonts w:cs="Times New Roman"/>
              </w:rPr>
            </w:pPr>
            <w:r w:rsidRPr="005F0E6D">
              <w:rPr>
                <w:rFonts w:cs="Times New Roman"/>
              </w:rPr>
              <w:t>8.21</w:t>
            </w:r>
          </w:p>
        </w:tc>
        <w:tc>
          <w:tcPr>
            <w:tcW w:w="1594" w:type="dxa"/>
          </w:tcPr>
          <w:p w14:paraId="55359833" w14:textId="77777777" w:rsidR="00795BA6" w:rsidRPr="005F0E6D" w:rsidRDefault="00795BA6" w:rsidP="009712EC">
            <w:pPr>
              <w:spacing w:line="360" w:lineRule="auto"/>
              <w:jc w:val="center"/>
              <w:rPr>
                <w:rFonts w:cs="Times New Roman"/>
              </w:rPr>
            </w:pPr>
            <w:r w:rsidRPr="005F0E6D">
              <w:rPr>
                <w:rFonts w:cs="Times New Roman"/>
              </w:rPr>
              <w:t>67.4632</w:t>
            </w:r>
          </w:p>
        </w:tc>
        <w:tc>
          <w:tcPr>
            <w:tcW w:w="1513" w:type="dxa"/>
          </w:tcPr>
          <w:p w14:paraId="041CC7E7" w14:textId="77777777" w:rsidR="00795BA6" w:rsidRPr="005F0E6D" w:rsidRDefault="00795BA6" w:rsidP="009712EC">
            <w:pPr>
              <w:spacing w:line="360" w:lineRule="auto"/>
              <w:jc w:val="center"/>
              <w:rPr>
                <w:rFonts w:cs="Times New Roman"/>
              </w:rPr>
            </w:pPr>
            <w:r w:rsidRPr="005F0E6D">
              <w:rPr>
                <w:rFonts w:cs="Times New Roman"/>
              </w:rPr>
              <w:t>19</w:t>
            </w:r>
          </w:p>
        </w:tc>
      </w:tr>
    </w:tbl>
    <w:p w14:paraId="7581ED17" w14:textId="77777777" w:rsidR="00795BA6" w:rsidRPr="005F0E6D" w:rsidRDefault="00795BA6" w:rsidP="00795BA6">
      <w:pPr>
        <w:spacing w:line="360" w:lineRule="auto"/>
        <w:jc w:val="center"/>
        <w:rPr>
          <w:rFonts w:ascii="Times New Roman" w:hAnsi="Times New Roman" w:cs="Times New Roman"/>
        </w:rPr>
      </w:pPr>
    </w:p>
    <w:p w14:paraId="14718AE3" w14:textId="77777777" w:rsidR="00795BA6" w:rsidRPr="005F0E6D" w:rsidRDefault="00795BA6" w:rsidP="00795BA6">
      <w:pPr>
        <w:spacing w:line="360" w:lineRule="auto"/>
        <w:jc w:val="center"/>
        <w:rPr>
          <w:rFonts w:ascii="Times New Roman" w:hAnsi="Times New Roman" w:cs="Times New Roman"/>
        </w:rPr>
      </w:pPr>
    </w:p>
    <w:p w14:paraId="6C7ED587" w14:textId="0FE3FB82" w:rsidR="00795BA6" w:rsidRPr="005F0E6D" w:rsidRDefault="00795BA6" w:rsidP="00BA01D8">
      <w:pPr>
        <w:spacing w:line="360" w:lineRule="auto"/>
        <w:jc w:val="center"/>
        <w:rPr>
          <w:rFonts w:ascii="Times New Roman" w:hAnsi="Times New Roman" w:cs="Times New Roman"/>
        </w:rPr>
      </w:pPr>
      <w:r w:rsidRPr="005F0E6D">
        <w:rPr>
          <w:rFonts w:ascii="Times New Roman" w:hAnsi="Times New Roman" w:cs="Times New Roman"/>
        </w:rPr>
        <w:t xml:space="preserve">Table </w:t>
      </w:r>
      <w:r>
        <w:rPr>
          <w:rFonts w:ascii="Times New Roman" w:hAnsi="Times New Roman" w:cs="Times New Roman"/>
        </w:rPr>
        <w:t>8.</w:t>
      </w:r>
      <w:r w:rsidR="00BA01D8">
        <w:rPr>
          <w:rFonts w:ascii="Times New Roman" w:hAnsi="Times New Roman" w:cs="Times New Roman"/>
        </w:rPr>
        <w:t>1.</w:t>
      </w:r>
      <w:r>
        <w:rPr>
          <w:rFonts w:ascii="Times New Roman" w:hAnsi="Times New Roman" w:cs="Times New Roman"/>
        </w:rPr>
        <w:t>3</w:t>
      </w:r>
      <w:r w:rsidRPr="005F0E6D">
        <w:rPr>
          <w:rFonts w:ascii="Times New Roman" w:hAnsi="Times New Roman" w:cs="Times New Roman"/>
        </w:rPr>
        <w:t xml:space="preserve">. Descriptive statistics for weight (g) of all tanks, in terms of mean, standard deviation and variance, of </w:t>
      </w:r>
      <w:r w:rsidRPr="005F0E6D">
        <w:rPr>
          <w:rFonts w:ascii="Times New Roman" w:hAnsi="Times New Roman" w:cs="Times New Roman"/>
          <w:i/>
          <w:iCs/>
        </w:rPr>
        <w:t xml:space="preserve">P. angulosus </w:t>
      </w:r>
      <w:r w:rsidRPr="005F0E6D">
        <w:rPr>
          <w:rFonts w:ascii="Times New Roman" w:hAnsi="Times New Roman" w:cs="Times New Roman"/>
        </w:rPr>
        <w:t xml:space="preserve">urchins at the </w:t>
      </w:r>
      <w:r w:rsidRPr="005F0E6D">
        <w:rPr>
          <w:rFonts w:ascii="Times New Roman" w:hAnsi="Times New Roman" w:cs="Times New Roman"/>
          <w:color w:val="4472C4" w:themeColor="accent5"/>
        </w:rPr>
        <w:t>after 8 weeks</w:t>
      </w:r>
      <w:r w:rsidRPr="005F0E6D">
        <w:rPr>
          <w:rFonts w:ascii="Times New Roman" w:hAnsi="Times New Roman" w:cs="Times New Roman"/>
        </w:rPr>
        <w:t>.</w:t>
      </w:r>
    </w:p>
    <w:tbl>
      <w:tblPr>
        <w:tblStyle w:val="Aimee"/>
        <w:tblW w:w="0" w:type="auto"/>
        <w:jc w:val="center"/>
        <w:tblLook w:val="04A0" w:firstRow="1" w:lastRow="0" w:firstColumn="1" w:lastColumn="0" w:noHBand="0" w:noVBand="1"/>
      </w:tblPr>
      <w:tblGrid>
        <w:gridCol w:w="726"/>
        <w:gridCol w:w="1260"/>
        <w:gridCol w:w="1340"/>
        <w:gridCol w:w="1249"/>
        <w:gridCol w:w="1528"/>
        <w:gridCol w:w="1606"/>
        <w:gridCol w:w="1450"/>
      </w:tblGrid>
      <w:tr w:rsidR="00795BA6" w:rsidRPr="005F0E6D" w14:paraId="18B94FB9" w14:textId="77777777" w:rsidTr="009712EC">
        <w:trPr>
          <w:cnfStyle w:val="100000000000" w:firstRow="1" w:lastRow="0" w:firstColumn="0" w:lastColumn="0" w:oddVBand="0" w:evenVBand="0" w:oddHBand="0" w:evenHBand="0" w:firstRowFirstColumn="0" w:firstRowLastColumn="0" w:lastRowFirstColumn="0" w:lastRowLastColumn="0"/>
          <w:jc w:val="center"/>
        </w:trPr>
        <w:tc>
          <w:tcPr>
            <w:tcW w:w="726" w:type="dxa"/>
          </w:tcPr>
          <w:p w14:paraId="58D280F8" w14:textId="77777777" w:rsidR="00795BA6" w:rsidRPr="005F0E6D" w:rsidRDefault="00795BA6" w:rsidP="009712EC">
            <w:pPr>
              <w:spacing w:line="360" w:lineRule="auto"/>
              <w:jc w:val="center"/>
              <w:rPr>
                <w:rFonts w:cs="Times New Roman"/>
              </w:rPr>
            </w:pPr>
            <w:r w:rsidRPr="005F0E6D">
              <w:rPr>
                <w:rFonts w:cs="Times New Roman"/>
              </w:rPr>
              <w:t>Tank</w:t>
            </w:r>
          </w:p>
        </w:tc>
        <w:tc>
          <w:tcPr>
            <w:tcW w:w="1260" w:type="dxa"/>
          </w:tcPr>
          <w:p w14:paraId="1EAA9DB6" w14:textId="77777777" w:rsidR="00795BA6" w:rsidRPr="005F0E6D" w:rsidRDefault="00795BA6" w:rsidP="009712EC">
            <w:pPr>
              <w:spacing w:line="360" w:lineRule="auto"/>
              <w:jc w:val="center"/>
              <w:rPr>
                <w:rFonts w:cs="Times New Roman"/>
              </w:rPr>
            </w:pPr>
            <w:r w:rsidRPr="005F0E6D">
              <w:rPr>
                <w:rFonts w:cs="Times New Roman"/>
              </w:rPr>
              <w:t>Diet</w:t>
            </w:r>
          </w:p>
        </w:tc>
        <w:tc>
          <w:tcPr>
            <w:tcW w:w="1338" w:type="dxa"/>
          </w:tcPr>
          <w:p w14:paraId="12710D03" w14:textId="77777777" w:rsidR="00795BA6" w:rsidRPr="005F0E6D" w:rsidRDefault="00795BA6" w:rsidP="009712EC">
            <w:pPr>
              <w:spacing w:line="360" w:lineRule="auto"/>
              <w:jc w:val="center"/>
              <w:rPr>
                <w:rFonts w:cs="Times New Roman"/>
              </w:rPr>
            </w:pPr>
            <w:r w:rsidRPr="005F0E6D">
              <w:rPr>
                <w:rFonts w:cs="Times New Roman"/>
              </w:rPr>
              <w:t>Temperature</w:t>
            </w:r>
          </w:p>
        </w:tc>
        <w:tc>
          <w:tcPr>
            <w:tcW w:w="1249" w:type="dxa"/>
          </w:tcPr>
          <w:p w14:paraId="160CE0EB" w14:textId="77777777" w:rsidR="00795BA6" w:rsidRPr="005F0E6D" w:rsidRDefault="00795BA6" w:rsidP="009712EC">
            <w:pPr>
              <w:spacing w:line="360" w:lineRule="auto"/>
              <w:jc w:val="center"/>
              <w:rPr>
                <w:rFonts w:cs="Times New Roman"/>
              </w:rPr>
            </w:pPr>
            <w:r w:rsidRPr="005F0E6D">
              <w:rPr>
                <w:rFonts w:cs="Times New Roman"/>
              </w:rPr>
              <w:t>Mean (g)</w:t>
            </w:r>
          </w:p>
        </w:tc>
        <w:tc>
          <w:tcPr>
            <w:tcW w:w="1528" w:type="dxa"/>
          </w:tcPr>
          <w:p w14:paraId="071D4D06" w14:textId="77777777" w:rsidR="00795BA6" w:rsidRPr="005F0E6D" w:rsidRDefault="00795BA6" w:rsidP="009712EC">
            <w:pPr>
              <w:spacing w:line="360" w:lineRule="auto"/>
              <w:jc w:val="center"/>
              <w:rPr>
                <w:rFonts w:cs="Times New Roman"/>
              </w:rPr>
            </w:pPr>
            <w:r w:rsidRPr="005F0E6D">
              <w:rPr>
                <w:rFonts w:cs="Times New Roman"/>
              </w:rPr>
              <w:t>St. dev (g)</w:t>
            </w:r>
          </w:p>
        </w:tc>
        <w:tc>
          <w:tcPr>
            <w:tcW w:w="1606" w:type="dxa"/>
          </w:tcPr>
          <w:p w14:paraId="0A2094C2" w14:textId="77777777" w:rsidR="00795BA6" w:rsidRPr="005F0E6D" w:rsidRDefault="00795BA6" w:rsidP="009712EC">
            <w:pPr>
              <w:spacing w:line="360" w:lineRule="auto"/>
              <w:jc w:val="center"/>
              <w:rPr>
                <w:rFonts w:cs="Times New Roman"/>
              </w:rPr>
            </w:pPr>
            <w:r w:rsidRPr="005F0E6D">
              <w:rPr>
                <w:rFonts w:cs="Times New Roman"/>
              </w:rPr>
              <w:t>Var (g^2)</w:t>
            </w:r>
          </w:p>
        </w:tc>
        <w:tc>
          <w:tcPr>
            <w:tcW w:w="1450" w:type="dxa"/>
          </w:tcPr>
          <w:p w14:paraId="1EF78516" w14:textId="77777777" w:rsidR="00795BA6" w:rsidRPr="005F0E6D" w:rsidRDefault="00795BA6" w:rsidP="009712EC">
            <w:pPr>
              <w:spacing w:line="360" w:lineRule="auto"/>
              <w:jc w:val="center"/>
              <w:rPr>
                <w:rFonts w:cs="Times New Roman"/>
              </w:rPr>
            </w:pPr>
            <w:r w:rsidRPr="005F0E6D">
              <w:rPr>
                <w:rFonts w:cs="Times New Roman"/>
              </w:rPr>
              <w:t>n</w:t>
            </w:r>
          </w:p>
        </w:tc>
      </w:tr>
      <w:tr w:rsidR="00795BA6" w:rsidRPr="005F0E6D" w14:paraId="6492A5EA"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18341E90" w14:textId="77777777" w:rsidR="00795BA6" w:rsidRPr="005F0E6D" w:rsidRDefault="00795BA6" w:rsidP="009712EC">
            <w:pPr>
              <w:spacing w:line="360" w:lineRule="auto"/>
              <w:jc w:val="center"/>
              <w:rPr>
                <w:rFonts w:cs="Times New Roman"/>
              </w:rPr>
            </w:pPr>
            <w:r w:rsidRPr="005F0E6D">
              <w:rPr>
                <w:rFonts w:cs="Times New Roman"/>
              </w:rPr>
              <w:t>1</w:t>
            </w:r>
          </w:p>
        </w:tc>
        <w:tc>
          <w:tcPr>
            <w:tcW w:w="1260" w:type="dxa"/>
          </w:tcPr>
          <w:p w14:paraId="22853030"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38" w:type="dxa"/>
          </w:tcPr>
          <w:p w14:paraId="6A966BEA"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27B6DEFA" w14:textId="77777777" w:rsidR="00795BA6" w:rsidRPr="005F0E6D" w:rsidRDefault="00795BA6" w:rsidP="009712EC">
            <w:pPr>
              <w:spacing w:line="360" w:lineRule="auto"/>
              <w:jc w:val="center"/>
              <w:rPr>
                <w:rFonts w:cs="Times New Roman"/>
              </w:rPr>
            </w:pPr>
            <w:r w:rsidRPr="005F0E6D">
              <w:rPr>
                <w:rFonts w:cs="Times New Roman"/>
              </w:rPr>
              <w:t>19.99</w:t>
            </w:r>
          </w:p>
        </w:tc>
        <w:tc>
          <w:tcPr>
            <w:tcW w:w="1528" w:type="dxa"/>
          </w:tcPr>
          <w:p w14:paraId="2D94F709" w14:textId="77777777" w:rsidR="00795BA6" w:rsidRPr="005F0E6D" w:rsidRDefault="00795BA6" w:rsidP="009712EC">
            <w:pPr>
              <w:spacing w:line="360" w:lineRule="auto"/>
              <w:jc w:val="center"/>
              <w:rPr>
                <w:rFonts w:cs="Times New Roman"/>
              </w:rPr>
            </w:pPr>
            <w:r w:rsidRPr="005F0E6D">
              <w:rPr>
                <w:rFonts w:cs="Times New Roman"/>
              </w:rPr>
              <w:t>7.41</w:t>
            </w:r>
          </w:p>
        </w:tc>
        <w:tc>
          <w:tcPr>
            <w:tcW w:w="1606" w:type="dxa"/>
          </w:tcPr>
          <w:p w14:paraId="46D5E26B" w14:textId="77777777" w:rsidR="00795BA6" w:rsidRPr="005F0E6D" w:rsidRDefault="00795BA6" w:rsidP="009712EC">
            <w:pPr>
              <w:spacing w:line="360" w:lineRule="auto"/>
              <w:jc w:val="center"/>
              <w:rPr>
                <w:rFonts w:cs="Times New Roman"/>
              </w:rPr>
            </w:pPr>
            <w:r w:rsidRPr="005F0E6D">
              <w:rPr>
                <w:rFonts w:cs="Times New Roman"/>
              </w:rPr>
              <w:t>54.867</w:t>
            </w:r>
          </w:p>
        </w:tc>
        <w:tc>
          <w:tcPr>
            <w:tcW w:w="1450" w:type="dxa"/>
          </w:tcPr>
          <w:p w14:paraId="165C0E05"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68DADC0" w14:textId="77777777" w:rsidTr="009712EC">
        <w:trPr>
          <w:jc w:val="center"/>
        </w:trPr>
        <w:tc>
          <w:tcPr>
            <w:tcW w:w="726" w:type="dxa"/>
          </w:tcPr>
          <w:p w14:paraId="68F3E283" w14:textId="77777777" w:rsidR="00795BA6" w:rsidRPr="005F0E6D" w:rsidRDefault="00795BA6" w:rsidP="009712EC">
            <w:pPr>
              <w:spacing w:line="360" w:lineRule="auto"/>
              <w:jc w:val="center"/>
              <w:rPr>
                <w:rFonts w:cs="Times New Roman"/>
              </w:rPr>
            </w:pPr>
            <w:r w:rsidRPr="005F0E6D">
              <w:rPr>
                <w:rFonts w:cs="Times New Roman"/>
              </w:rPr>
              <w:t>2</w:t>
            </w:r>
          </w:p>
        </w:tc>
        <w:tc>
          <w:tcPr>
            <w:tcW w:w="1260" w:type="dxa"/>
          </w:tcPr>
          <w:p w14:paraId="6F45B9FE" w14:textId="77777777" w:rsidR="00795BA6" w:rsidRPr="005F0E6D" w:rsidRDefault="00795BA6" w:rsidP="009712EC">
            <w:pPr>
              <w:spacing w:line="360" w:lineRule="auto"/>
              <w:jc w:val="center"/>
              <w:rPr>
                <w:rFonts w:cs="Times New Roman"/>
              </w:rPr>
            </w:pPr>
            <w:r w:rsidRPr="005F0E6D">
              <w:rPr>
                <w:rFonts w:cs="Times New Roman"/>
              </w:rPr>
              <w:t>mixed</w:t>
            </w:r>
          </w:p>
        </w:tc>
        <w:tc>
          <w:tcPr>
            <w:tcW w:w="1338" w:type="dxa"/>
          </w:tcPr>
          <w:p w14:paraId="60FD2F85"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6C14F108" w14:textId="77777777" w:rsidR="00795BA6" w:rsidRPr="005F0E6D" w:rsidRDefault="00795BA6" w:rsidP="009712EC">
            <w:pPr>
              <w:spacing w:line="360" w:lineRule="auto"/>
              <w:jc w:val="center"/>
              <w:rPr>
                <w:rFonts w:cs="Times New Roman"/>
              </w:rPr>
            </w:pPr>
            <w:r w:rsidRPr="005F0E6D">
              <w:rPr>
                <w:rFonts w:cs="Times New Roman"/>
              </w:rPr>
              <w:t>20.47</w:t>
            </w:r>
          </w:p>
        </w:tc>
        <w:tc>
          <w:tcPr>
            <w:tcW w:w="1528" w:type="dxa"/>
          </w:tcPr>
          <w:p w14:paraId="7A6FB970" w14:textId="77777777" w:rsidR="00795BA6" w:rsidRPr="005F0E6D" w:rsidRDefault="00795BA6" w:rsidP="009712EC">
            <w:pPr>
              <w:spacing w:line="360" w:lineRule="auto"/>
              <w:jc w:val="center"/>
              <w:rPr>
                <w:rFonts w:cs="Times New Roman"/>
              </w:rPr>
            </w:pPr>
            <w:r w:rsidRPr="005F0E6D">
              <w:rPr>
                <w:rFonts w:cs="Times New Roman"/>
              </w:rPr>
              <w:t>6.89</w:t>
            </w:r>
          </w:p>
        </w:tc>
        <w:tc>
          <w:tcPr>
            <w:tcW w:w="1606" w:type="dxa"/>
          </w:tcPr>
          <w:p w14:paraId="2B29EF81" w14:textId="77777777" w:rsidR="00795BA6" w:rsidRPr="005F0E6D" w:rsidRDefault="00795BA6" w:rsidP="009712EC">
            <w:pPr>
              <w:spacing w:line="360" w:lineRule="auto"/>
              <w:jc w:val="center"/>
              <w:rPr>
                <w:rFonts w:cs="Times New Roman"/>
              </w:rPr>
            </w:pPr>
            <w:r w:rsidRPr="005F0E6D">
              <w:rPr>
                <w:rFonts w:cs="Times New Roman"/>
              </w:rPr>
              <w:t>47.4198</w:t>
            </w:r>
          </w:p>
        </w:tc>
        <w:tc>
          <w:tcPr>
            <w:tcW w:w="1450" w:type="dxa"/>
          </w:tcPr>
          <w:p w14:paraId="02D5FE69"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F7A33EF"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644F9403" w14:textId="77777777" w:rsidR="00795BA6" w:rsidRPr="005F0E6D" w:rsidRDefault="00795BA6" w:rsidP="009712EC">
            <w:pPr>
              <w:spacing w:line="360" w:lineRule="auto"/>
              <w:jc w:val="center"/>
              <w:rPr>
                <w:rFonts w:cs="Times New Roman"/>
              </w:rPr>
            </w:pPr>
            <w:r w:rsidRPr="005F0E6D">
              <w:rPr>
                <w:rFonts w:cs="Times New Roman"/>
              </w:rPr>
              <w:t>3</w:t>
            </w:r>
          </w:p>
        </w:tc>
        <w:tc>
          <w:tcPr>
            <w:tcW w:w="1260" w:type="dxa"/>
          </w:tcPr>
          <w:p w14:paraId="5BEE3232"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38" w:type="dxa"/>
          </w:tcPr>
          <w:p w14:paraId="5C0892B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4FF13532" w14:textId="77777777" w:rsidR="00795BA6" w:rsidRPr="005F0E6D" w:rsidRDefault="00795BA6" w:rsidP="009712EC">
            <w:pPr>
              <w:spacing w:line="360" w:lineRule="auto"/>
              <w:jc w:val="center"/>
              <w:rPr>
                <w:rFonts w:cs="Times New Roman"/>
              </w:rPr>
            </w:pPr>
            <w:r w:rsidRPr="005F0E6D">
              <w:rPr>
                <w:rFonts w:cs="Times New Roman"/>
              </w:rPr>
              <w:t>22.72</w:t>
            </w:r>
          </w:p>
        </w:tc>
        <w:tc>
          <w:tcPr>
            <w:tcW w:w="1528" w:type="dxa"/>
          </w:tcPr>
          <w:p w14:paraId="73929A46" w14:textId="77777777" w:rsidR="00795BA6" w:rsidRPr="005F0E6D" w:rsidRDefault="00795BA6" w:rsidP="009712EC">
            <w:pPr>
              <w:spacing w:line="360" w:lineRule="auto"/>
              <w:jc w:val="center"/>
              <w:rPr>
                <w:rFonts w:cs="Times New Roman"/>
              </w:rPr>
            </w:pPr>
            <w:r w:rsidRPr="005F0E6D">
              <w:rPr>
                <w:rFonts w:cs="Times New Roman"/>
              </w:rPr>
              <w:t>8.32</w:t>
            </w:r>
          </w:p>
        </w:tc>
        <w:tc>
          <w:tcPr>
            <w:tcW w:w="1606" w:type="dxa"/>
          </w:tcPr>
          <w:p w14:paraId="5A356AD6" w14:textId="77777777" w:rsidR="00795BA6" w:rsidRPr="005F0E6D" w:rsidRDefault="00795BA6" w:rsidP="009712EC">
            <w:pPr>
              <w:spacing w:line="360" w:lineRule="auto"/>
              <w:jc w:val="center"/>
              <w:rPr>
                <w:rFonts w:cs="Times New Roman"/>
              </w:rPr>
            </w:pPr>
            <w:r w:rsidRPr="005F0E6D">
              <w:rPr>
                <w:rFonts w:cs="Times New Roman"/>
              </w:rPr>
              <w:t>69.2303</w:t>
            </w:r>
          </w:p>
        </w:tc>
        <w:tc>
          <w:tcPr>
            <w:tcW w:w="1450" w:type="dxa"/>
          </w:tcPr>
          <w:p w14:paraId="4E5073E0" w14:textId="77777777" w:rsidR="00795BA6" w:rsidRPr="005F0E6D" w:rsidRDefault="00795BA6" w:rsidP="009712EC">
            <w:pPr>
              <w:spacing w:line="360" w:lineRule="auto"/>
              <w:jc w:val="center"/>
              <w:rPr>
                <w:rFonts w:cs="Times New Roman"/>
              </w:rPr>
            </w:pPr>
            <w:r w:rsidRPr="005F0E6D">
              <w:rPr>
                <w:rFonts w:cs="Times New Roman"/>
              </w:rPr>
              <w:t>16</w:t>
            </w:r>
          </w:p>
        </w:tc>
      </w:tr>
      <w:tr w:rsidR="00795BA6" w:rsidRPr="005F0E6D" w14:paraId="5A5BFA4C" w14:textId="77777777" w:rsidTr="009712EC">
        <w:trPr>
          <w:jc w:val="center"/>
        </w:trPr>
        <w:tc>
          <w:tcPr>
            <w:tcW w:w="726" w:type="dxa"/>
          </w:tcPr>
          <w:p w14:paraId="0E2756AE" w14:textId="77777777" w:rsidR="00795BA6" w:rsidRPr="005F0E6D" w:rsidRDefault="00795BA6" w:rsidP="009712EC">
            <w:pPr>
              <w:spacing w:line="360" w:lineRule="auto"/>
              <w:jc w:val="center"/>
              <w:rPr>
                <w:rFonts w:cs="Times New Roman"/>
              </w:rPr>
            </w:pPr>
            <w:r w:rsidRPr="005F0E6D">
              <w:rPr>
                <w:rFonts w:cs="Times New Roman"/>
              </w:rPr>
              <w:t>4</w:t>
            </w:r>
          </w:p>
        </w:tc>
        <w:tc>
          <w:tcPr>
            <w:tcW w:w="1260" w:type="dxa"/>
          </w:tcPr>
          <w:p w14:paraId="1635189F" w14:textId="77777777" w:rsidR="00795BA6" w:rsidRPr="005F0E6D" w:rsidRDefault="00795BA6" w:rsidP="009712EC">
            <w:pPr>
              <w:spacing w:line="360" w:lineRule="auto"/>
              <w:jc w:val="center"/>
              <w:rPr>
                <w:rFonts w:cs="Times New Roman"/>
              </w:rPr>
            </w:pPr>
            <w:r w:rsidRPr="005F0E6D">
              <w:rPr>
                <w:rFonts w:cs="Times New Roman"/>
              </w:rPr>
              <w:t>mixed</w:t>
            </w:r>
          </w:p>
        </w:tc>
        <w:tc>
          <w:tcPr>
            <w:tcW w:w="1338" w:type="dxa"/>
          </w:tcPr>
          <w:p w14:paraId="0DFE433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6E6531FA" w14:textId="77777777" w:rsidR="00795BA6" w:rsidRPr="005F0E6D" w:rsidRDefault="00795BA6" w:rsidP="009712EC">
            <w:pPr>
              <w:spacing w:line="360" w:lineRule="auto"/>
              <w:jc w:val="center"/>
              <w:rPr>
                <w:rFonts w:cs="Times New Roman"/>
              </w:rPr>
            </w:pPr>
            <w:r w:rsidRPr="005F0E6D">
              <w:rPr>
                <w:rFonts w:cs="Times New Roman"/>
              </w:rPr>
              <w:t>16.59</w:t>
            </w:r>
          </w:p>
        </w:tc>
        <w:tc>
          <w:tcPr>
            <w:tcW w:w="1528" w:type="dxa"/>
          </w:tcPr>
          <w:p w14:paraId="3B3B28F9" w14:textId="77777777" w:rsidR="00795BA6" w:rsidRPr="005F0E6D" w:rsidRDefault="00795BA6" w:rsidP="009712EC">
            <w:pPr>
              <w:spacing w:line="360" w:lineRule="auto"/>
              <w:jc w:val="center"/>
              <w:rPr>
                <w:rFonts w:cs="Times New Roman"/>
              </w:rPr>
            </w:pPr>
            <w:r w:rsidRPr="005F0E6D">
              <w:rPr>
                <w:rFonts w:cs="Times New Roman"/>
              </w:rPr>
              <w:t>6.01</w:t>
            </w:r>
          </w:p>
        </w:tc>
        <w:tc>
          <w:tcPr>
            <w:tcW w:w="1606" w:type="dxa"/>
          </w:tcPr>
          <w:p w14:paraId="679FBAB0" w14:textId="77777777" w:rsidR="00795BA6" w:rsidRPr="005F0E6D" w:rsidRDefault="00795BA6" w:rsidP="009712EC">
            <w:pPr>
              <w:spacing w:line="360" w:lineRule="auto"/>
              <w:jc w:val="center"/>
              <w:rPr>
                <w:rFonts w:cs="Times New Roman"/>
              </w:rPr>
            </w:pPr>
            <w:r w:rsidRPr="005F0E6D">
              <w:rPr>
                <w:rFonts w:cs="Times New Roman"/>
              </w:rPr>
              <w:t>36.1658</w:t>
            </w:r>
          </w:p>
        </w:tc>
        <w:tc>
          <w:tcPr>
            <w:tcW w:w="1450" w:type="dxa"/>
          </w:tcPr>
          <w:p w14:paraId="75C9D0CB"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CA904FE"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159E2DDF" w14:textId="77777777" w:rsidR="00795BA6" w:rsidRPr="005F0E6D" w:rsidRDefault="00795BA6" w:rsidP="009712EC">
            <w:pPr>
              <w:spacing w:line="360" w:lineRule="auto"/>
              <w:jc w:val="center"/>
              <w:rPr>
                <w:rFonts w:cs="Times New Roman"/>
              </w:rPr>
            </w:pPr>
            <w:r w:rsidRPr="005F0E6D">
              <w:rPr>
                <w:rFonts w:cs="Times New Roman"/>
              </w:rPr>
              <w:t>5</w:t>
            </w:r>
          </w:p>
        </w:tc>
        <w:tc>
          <w:tcPr>
            <w:tcW w:w="1260" w:type="dxa"/>
          </w:tcPr>
          <w:p w14:paraId="70528BF1" w14:textId="77777777" w:rsidR="00795BA6" w:rsidRPr="005F0E6D" w:rsidRDefault="00795BA6" w:rsidP="009712EC">
            <w:pPr>
              <w:spacing w:line="360" w:lineRule="auto"/>
              <w:jc w:val="center"/>
              <w:rPr>
                <w:rFonts w:cs="Times New Roman"/>
              </w:rPr>
            </w:pPr>
            <w:r w:rsidRPr="005F0E6D">
              <w:rPr>
                <w:rFonts w:cs="Times New Roman"/>
              </w:rPr>
              <w:t>mixed</w:t>
            </w:r>
          </w:p>
        </w:tc>
        <w:tc>
          <w:tcPr>
            <w:tcW w:w="1338" w:type="dxa"/>
          </w:tcPr>
          <w:p w14:paraId="29CF84C7"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1925933F" w14:textId="77777777" w:rsidR="00795BA6" w:rsidRPr="005F0E6D" w:rsidRDefault="00795BA6" w:rsidP="009712EC">
            <w:pPr>
              <w:spacing w:line="360" w:lineRule="auto"/>
              <w:jc w:val="center"/>
              <w:rPr>
                <w:rFonts w:cs="Times New Roman"/>
              </w:rPr>
            </w:pPr>
            <w:r w:rsidRPr="005F0E6D">
              <w:rPr>
                <w:rFonts w:cs="Times New Roman"/>
              </w:rPr>
              <w:t>18.87</w:t>
            </w:r>
          </w:p>
        </w:tc>
        <w:tc>
          <w:tcPr>
            <w:tcW w:w="1528" w:type="dxa"/>
          </w:tcPr>
          <w:p w14:paraId="518EA044" w14:textId="77777777" w:rsidR="00795BA6" w:rsidRPr="005F0E6D" w:rsidRDefault="00795BA6" w:rsidP="009712EC">
            <w:pPr>
              <w:spacing w:line="360" w:lineRule="auto"/>
              <w:jc w:val="center"/>
              <w:rPr>
                <w:rFonts w:cs="Times New Roman"/>
              </w:rPr>
            </w:pPr>
            <w:r w:rsidRPr="005F0E6D">
              <w:rPr>
                <w:rFonts w:cs="Times New Roman"/>
              </w:rPr>
              <w:t>6.23</w:t>
            </w:r>
          </w:p>
        </w:tc>
        <w:tc>
          <w:tcPr>
            <w:tcW w:w="1606" w:type="dxa"/>
          </w:tcPr>
          <w:p w14:paraId="67A73C5F" w14:textId="77777777" w:rsidR="00795BA6" w:rsidRPr="005F0E6D" w:rsidRDefault="00795BA6" w:rsidP="009712EC">
            <w:pPr>
              <w:spacing w:line="360" w:lineRule="auto"/>
              <w:jc w:val="center"/>
              <w:rPr>
                <w:rFonts w:cs="Times New Roman"/>
              </w:rPr>
            </w:pPr>
            <w:r w:rsidRPr="005F0E6D">
              <w:rPr>
                <w:rFonts w:cs="Times New Roman"/>
              </w:rPr>
              <w:t>38.8186</w:t>
            </w:r>
          </w:p>
        </w:tc>
        <w:tc>
          <w:tcPr>
            <w:tcW w:w="1450" w:type="dxa"/>
          </w:tcPr>
          <w:p w14:paraId="15C40964"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EDA6E50" w14:textId="77777777" w:rsidTr="009712EC">
        <w:trPr>
          <w:jc w:val="center"/>
        </w:trPr>
        <w:tc>
          <w:tcPr>
            <w:tcW w:w="726" w:type="dxa"/>
          </w:tcPr>
          <w:p w14:paraId="1B313893" w14:textId="77777777" w:rsidR="00795BA6" w:rsidRPr="005F0E6D" w:rsidRDefault="00795BA6" w:rsidP="009712EC">
            <w:pPr>
              <w:spacing w:line="360" w:lineRule="auto"/>
              <w:jc w:val="center"/>
              <w:rPr>
                <w:rFonts w:cs="Times New Roman"/>
              </w:rPr>
            </w:pPr>
            <w:r w:rsidRPr="005F0E6D">
              <w:rPr>
                <w:rFonts w:cs="Times New Roman"/>
              </w:rPr>
              <w:t>6</w:t>
            </w:r>
          </w:p>
        </w:tc>
        <w:tc>
          <w:tcPr>
            <w:tcW w:w="1260" w:type="dxa"/>
          </w:tcPr>
          <w:p w14:paraId="4A543100"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38" w:type="dxa"/>
          </w:tcPr>
          <w:p w14:paraId="1AE89F6C"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6938C494" w14:textId="77777777" w:rsidR="00795BA6" w:rsidRPr="005F0E6D" w:rsidRDefault="00795BA6" w:rsidP="009712EC">
            <w:pPr>
              <w:spacing w:line="360" w:lineRule="auto"/>
              <w:jc w:val="center"/>
              <w:rPr>
                <w:rFonts w:cs="Times New Roman"/>
              </w:rPr>
            </w:pPr>
            <w:r w:rsidRPr="005F0E6D">
              <w:rPr>
                <w:rFonts w:cs="Times New Roman"/>
              </w:rPr>
              <w:t>19.3</w:t>
            </w:r>
          </w:p>
        </w:tc>
        <w:tc>
          <w:tcPr>
            <w:tcW w:w="1528" w:type="dxa"/>
          </w:tcPr>
          <w:p w14:paraId="41DA5382" w14:textId="77777777" w:rsidR="00795BA6" w:rsidRPr="005F0E6D" w:rsidRDefault="00795BA6" w:rsidP="009712EC">
            <w:pPr>
              <w:spacing w:line="360" w:lineRule="auto"/>
              <w:jc w:val="center"/>
              <w:rPr>
                <w:rFonts w:cs="Times New Roman"/>
              </w:rPr>
            </w:pPr>
            <w:r w:rsidRPr="005F0E6D">
              <w:rPr>
                <w:rFonts w:cs="Times New Roman"/>
              </w:rPr>
              <w:t>5.38</w:t>
            </w:r>
          </w:p>
        </w:tc>
        <w:tc>
          <w:tcPr>
            <w:tcW w:w="1606" w:type="dxa"/>
          </w:tcPr>
          <w:p w14:paraId="6FC271B9" w14:textId="77777777" w:rsidR="00795BA6" w:rsidRPr="005F0E6D" w:rsidRDefault="00795BA6" w:rsidP="009712EC">
            <w:pPr>
              <w:spacing w:line="360" w:lineRule="auto"/>
              <w:jc w:val="center"/>
              <w:rPr>
                <w:rFonts w:cs="Times New Roman"/>
              </w:rPr>
            </w:pPr>
            <w:r w:rsidRPr="005F0E6D">
              <w:rPr>
                <w:rFonts w:cs="Times New Roman"/>
              </w:rPr>
              <w:t>28.9925</w:t>
            </w:r>
          </w:p>
        </w:tc>
        <w:tc>
          <w:tcPr>
            <w:tcW w:w="1450" w:type="dxa"/>
          </w:tcPr>
          <w:p w14:paraId="1191BBB3"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E9655F5"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3CC6B3F3" w14:textId="77777777" w:rsidR="00795BA6" w:rsidRPr="005F0E6D" w:rsidRDefault="00795BA6" w:rsidP="009712EC">
            <w:pPr>
              <w:spacing w:line="360" w:lineRule="auto"/>
              <w:jc w:val="center"/>
              <w:rPr>
                <w:rFonts w:cs="Times New Roman"/>
              </w:rPr>
            </w:pPr>
            <w:r w:rsidRPr="005F0E6D">
              <w:rPr>
                <w:rFonts w:cs="Times New Roman"/>
              </w:rPr>
              <w:t>7</w:t>
            </w:r>
          </w:p>
        </w:tc>
        <w:tc>
          <w:tcPr>
            <w:tcW w:w="1260" w:type="dxa"/>
          </w:tcPr>
          <w:p w14:paraId="2DF256A8" w14:textId="77777777" w:rsidR="00795BA6" w:rsidRPr="005F0E6D" w:rsidRDefault="00795BA6" w:rsidP="009712EC">
            <w:pPr>
              <w:spacing w:line="360" w:lineRule="auto"/>
              <w:jc w:val="center"/>
              <w:rPr>
                <w:rFonts w:cs="Times New Roman"/>
              </w:rPr>
            </w:pPr>
            <w:r w:rsidRPr="005F0E6D">
              <w:rPr>
                <w:rFonts w:cs="Times New Roman"/>
              </w:rPr>
              <w:t>kelp</w:t>
            </w:r>
          </w:p>
        </w:tc>
        <w:tc>
          <w:tcPr>
            <w:tcW w:w="1338" w:type="dxa"/>
          </w:tcPr>
          <w:p w14:paraId="44F33BA7"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42446097" w14:textId="77777777" w:rsidR="00795BA6" w:rsidRPr="005F0E6D" w:rsidRDefault="00795BA6" w:rsidP="009712EC">
            <w:pPr>
              <w:spacing w:line="360" w:lineRule="auto"/>
              <w:jc w:val="center"/>
              <w:rPr>
                <w:rFonts w:cs="Times New Roman"/>
              </w:rPr>
            </w:pPr>
            <w:r w:rsidRPr="005F0E6D">
              <w:rPr>
                <w:rFonts w:cs="Times New Roman"/>
              </w:rPr>
              <w:t>13.88</w:t>
            </w:r>
          </w:p>
        </w:tc>
        <w:tc>
          <w:tcPr>
            <w:tcW w:w="1528" w:type="dxa"/>
          </w:tcPr>
          <w:p w14:paraId="543A6269" w14:textId="77777777" w:rsidR="00795BA6" w:rsidRPr="005F0E6D" w:rsidRDefault="00795BA6" w:rsidP="009712EC">
            <w:pPr>
              <w:spacing w:line="360" w:lineRule="auto"/>
              <w:jc w:val="center"/>
              <w:rPr>
                <w:rFonts w:cs="Times New Roman"/>
              </w:rPr>
            </w:pPr>
            <w:r w:rsidRPr="005F0E6D">
              <w:rPr>
                <w:rFonts w:cs="Times New Roman"/>
              </w:rPr>
              <w:t>8.18</w:t>
            </w:r>
          </w:p>
        </w:tc>
        <w:tc>
          <w:tcPr>
            <w:tcW w:w="1606" w:type="dxa"/>
          </w:tcPr>
          <w:p w14:paraId="5EDE4304" w14:textId="77777777" w:rsidR="00795BA6" w:rsidRPr="005F0E6D" w:rsidRDefault="00795BA6" w:rsidP="009712EC">
            <w:pPr>
              <w:spacing w:line="360" w:lineRule="auto"/>
              <w:jc w:val="center"/>
              <w:rPr>
                <w:rFonts w:cs="Times New Roman"/>
              </w:rPr>
            </w:pPr>
            <w:r w:rsidRPr="005F0E6D">
              <w:rPr>
                <w:rFonts w:cs="Times New Roman"/>
              </w:rPr>
              <w:t>66.8324</w:t>
            </w:r>
          </w:p>
        </w:tc>
        <w:tc>
          <w:tcPr>
            <w:tcW w:w="1450" w:type="dxa"/>
          </w:tcPr>
          <w:p w14:paraId="0FBDC760"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A0CFD37" w14:textId="77777777" w:rsidTr="009712EC">
        <w:trPr>
          <w:jc w:val="center"/>
        </w:trPr>
        <w:tc>
          <w:tcPr>
            <w:tcW w:w="726" w:type="dxa"/>
          </w:tcPr>
          <w:p w14:paraId="686C9F06" w14:textId="77777777" w:rsidR="00795BA6" w:rsidRPr="005F0E6D" w:rsidRDefault="00795BA6" w:rsidP="009712EC">
            <w:pPr>
              <w:spacing w:line="360" w:lineRule="auto"/>
              <w:jc w:val="center"/>
              <w:rPr>
                <w:rFonts w:cs="Times New Roman"/>
              </w:rPr>
            </w:pPr>
            <w:r w:rsidRPr="005F0E6D">
              <w:rPr>
                <w:rFonts w:cs="Times New Roman"/>
              </w:rPr>
              <w:t>8</w:t>
            </w:r>
          </w:p>
        </w:tc>
        <w:tc>
          <w:tcPr>
            <w:tcW w:w="1260" w:type="dxa"/>
          </w:tcPr>
          <w:p w14:paraId="2A1D8F4F"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38" w:type="dxa"/>
          </w:tcPr>
          <w:p w14:paraId="4B0F9347"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2F91F2DF" w14:textId="77777777" w:rsidR="00795BA6" w:rsidRPr="005F0E6D" w:rsidRDefault="00795BA6" w:rsidP="009712EC">
            <w:pPr>
              <w:spacing w:line="360" w:lineRule="auto"/>
              <w:jc w:val="center"/>
              <w:rPr>
                <w:rFonts w:cs="Times New Roman"/>
              </w:rPr>
            </w:pPr>
            <w:r w:rsidRPr="005F0E6D">
              <w:rPr>
                <w:rFonts w:cs="Times New Roman"/>
              </w:rPr>
              <w:t>19.68</w:t>
            </w:r>
          </w:p>
        </w:tc>
        <w:tc>
          <w:tcPr>
            <w:tcW w:w="1528" w:type="dxa"/>
          </w:tcPr>
          <w:p w14:paraId="0D1F13F4" w14:textId="77777777" w:rsidR="00795BA6" w:rsidRPr="005F0E6D" w:rsidRDefault="00795BA6" w:rsidP="009712EC">
            <w:pPr>
              <w:spacing w:line="360" w:lineRule="auto"/>
              <w:jc w:val="center"/>
              <w:rPr>
                <w:rFonts w:cs="Times New Roman"/>
              </w:rPr>
            </w:pPr>
            <w:r w:rsidRPr="005F0E6D">
              <w:rPr>
                <w:rFonts w:cs="Times New Roman"/>
              </w:rPr>
              <w:t>7.56</w:t>
            </w:r>
          </w:p>
        </w:tc>
        <w:tc>
          <w:tcPr>
            <w:tcW w:w="1606" w:type="dxa"/>
          </w:tcPr>
          <w:p w14:paraId="7C4D414B" w14:textId="77777777" w:rsidR="00795BA6" w:rsidRPr="005F0E6D" w:rsidRDefault="00795BA6" w:rsidP="009712EC">
            <w:pPr>
              <w:spacing w:line="360" w:lineRule="auto"/>
              <w:jc w:val="center"/>
              <w:rPr>
                <w:rFonts w:cs="Times New Roman"/>
              </w:rPr>
            </w:pPr>
            <w:r w:rsidRPr="005F0E6D">
              <w:rPr>
                <w:rFonts w:cs="Times New Roman"/>
              </w:rPr>
              <w:t>57.108</w:t>
            </w:r>
          </w:p>
        </w:tc>
        <w:tc>
          <w:tcPr>
            <w:tcW w:w="1450" w:type="dxa"/>
          </w:tcPr>
          <w:p w14:paraId="3ACEC94A" w14:textId="77777777" w:rsidR="00795BA6" w:rsidRPr="005F0E6D" w:rsidRDefault="00795BA6" w:rsidP="009712EC">
            <w:pPr>
              <w:spacing w:line="360" w:lineRule="auto"/>
              <w:jc w:val="center"/>
              <w:rPr>
                <w:rFonts w:cs="Times New Roman"/>
              </w:rPr>
            </w:pPr>
            <w:r w:rsidRPr="005F0E6D">
              <w:rPr>
                <w:rFonts w:cs="Times New Roman"/>
              </w:rPr>
              <w:t>16</w:t>
            </w:r>
          </w:p>
        </w:tc>
      </w:tr>
      <w:tr w:rsidR="00795BA6" w:rsidRPr="005F0E6D" w14:paraId="2820298E"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4F5AFEF2" w14:textId="77777777" w:rsidR="00795BA6" w:rsidRPr="005F0E6D" w:rsidRDefault="00795BA6" w:rsidP="009712EC">
            <w:pPr>
              <w:spacing w:line="360" w:lineRule="auto"/>
              <w:jc w:val="center"/>
              <w:rPr>
                <w:rFonts w:cs="Times New Roman"/>
              </w:rPr>
            </w:pPr>
            <w:r w:rsidRPr="005F0E6D">
              <w:rPr>
                <w:rFonts w:cs="Times New Roman"/>
              </w:rPr>
              <w:t>9</w:t>
            </w:r>
          </w:p>
        </w:tc>
        <w:tc>
          <w:tcPr>
            <w:tcW w:w="1260" w:type="dxa"/>
          </w:tcPr>
          <w:p w14:paraId="70F36D31"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38" w:type="dxa"/>
          </w:tcPr>
          <w:p w14:paraId="45B0E47D"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2E3A7AA2" w14:textId="77777777" w:rsidR="00795BA6" w:rsidRPr="005F0E6D" w:rsidRDefault="00795BA6" w:rsidP="009712EC">
            <w:pPr>
              <w:spacing w:line="360" w:lineRule="auto"/>
              <w:jc w:val="center"/>
              <w:rPr>
                <w:rFonts w:cs="Times New Roman"/>
              </w:rPr>
            </w:pPr>
            <w:r w:rsidRPr="005F0E6D">
              <w:rPr>
                <w:rFonts w:cs="Times New Roman"/>
              </w:rPr>
              <w:t>17.37</w:t>
            </w:r>
          </w:p>
        </w:tc>
        <w:tc>
          <w:tcPr>
            <w:tcW w:w="1528" w:type="dxa"/>
          </w:tcPr>
          <w:p w14:paraId="147F6FEC" w14:textId="77777777" w:rsidR="00795BA6" w:rsidRPr="005F0E6D" w:rsidRDefault="00795BA6" w:rsidP="009712EC">
            <w:pPr>
              <w:spacing w:line="360" w:lineRule="auto"/>
              <w:jc w:val="center"/>
              <w:rPr>
                <w:rFonts w:cs="Times New Roman"/>
              </w:rPr>
            </w:pPr>
            <w:r w:rsidRPr="005F0E6D">
              <w:rPr>
                <w:rFonts w:cs="Times New Roman"/>
              </w:rPr>
              <w:t>7.87</w:t>
            </w:r>
          </w:p>
        </w:tc>
        <w:tc>
          <w:tcPr>
            <w:tcW w:w="1606" w:type="dxa"/>
          </w:tcPr>
          <w:p w14:paraId="77F566C1" w14:textId="77777777" w:rsidR="00795BA6" w:rsidRPr="005F0E6D" w:rsidRDefault="00795BA6" w:rsidP="009712EC">
            <w:pPr>
              <w:spacing w:line="360" w:lineRule="auto"/>
              <w:jc w:val="center"/>
              <w:rPr>
                <w:rFonts w:cs="Times New Roman"/>
              </w:rPr>
            </w:pPr>
            <w:r w:rsidRPr="005F0E6D">
              <w:rPr>
                <w:rFonts w:cs="Times New Roman"/>
              </w:rPr>
              <w:t>61.9862</w:t>
            </w:r>
          </w:p>
        </w:tc>
        <w:tc>
          <w:tcPr>
            <w:tcW w:w="1450" w:type="dxa"/>
          </w:tcPr>
          <w:p w14:paraId="1C73F8E5"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5B0BC1A" w14:textId="77777777" w:rsidTr="009712EC">
        <w:trPr>
          <w:jc w:val="center"/>
        </w:trPr>
        <w:tc>
          <w:tcPr>
            <w:tcW w:w="726" w:type="dxa"/>
          </w:tcPr>
          <w:p w14:paraId="74E7078C" w14:textId="77777777" w:rsidR="00795BA6" w:rsidRPr="005F0E6D" w:rsidRDefault="00795BA6" w:rsidP="009712EC">
            <w:pPr>
              <w:spacing w:line="360" w:lineRule="auto"/>
              <w:jc w:val="center"/>
              <w:rPr>
                <w:rFonts w:cs="Times New Roman"/>
              </w:rPr>
            </w:pPr>
            <w:r w:rsidRPr="005F0E6D">
              <w:rPr>
                <w:rFonts w:cs="Times New Roman"/>
              </w:rPr>
              <w:t>10</w:t>
            </w:r>
          </w:p>
        </w:tc>
        <w:tc>
          <w:tcPr>
            <w:tcW w:w="1260" w:type="dxa"/>
          </w:tcPr>
          <w:p w14:paraId="5E197354" w14:textId="77777777" w:rsidR="00795BA6" w:rsidRPr="005F0E6D" w:rsidRDefault="00795BA6" w:rsidP="009712EC">
            <w:pPr>
              <w:spacing w:line="360" w:lineRule="auto"/>
              <w:jc w:val="center"/>
              <w:rPr>
                <w:rFonts w:cs="Times New Roman"/>
              </w:rPr>
            </w:pPr>
            <w:r w:rsidRPr="005F0E6D">
              <w:rPr>
                <w:rFonts w:cs="Times New Roman"/>
              </w:rPr>
              <w:t>kelp</w:t>
            </w:r>
          </w:p>
        </w:tc>
        <w:tc>
          <w:tcPr>
            <w:tcW w:w="1338" w:type="dxa"/>
          </w:tcPr>
          <w:p w14:paraId="116A45E5"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350816A4" w14:textId="77777777" w:rsidR="00795BA6" w:rsidRPr="005F0E6D" w:rsidRDefault="00795BA6" w:rsidP="009712EC">
            <w:pPr>
              <w:spacing w:line="360" w:lineRule="auto"/>
              <w:jc w:val="center"/>
              <w:rPr>
                <w:rFonts w:cs="Times New Roman"/>
              </w:rPr>
            </w:pPr>
            <w:r w:rsidRPr="005F0E6D">
              <w:rPr>
                <w:rFonts w:cs="Times New Roman"/>
              </w:rPr>
              <w:t>14.94</w:t>
            </w:r>
          </w:p>
        </w:tc>
        <w:tc>
          <w:tcPr>
            <w:tcW w:w="1528" w:type="dxa"/>
          </w:tcPr>
          <w:p w14:paraId="1259711D" w14:textId="77777777" w:rsidR="00795BA6" w:rsidRPr="005F0E6D" w:rsidRDefault="00795BA6" w:rsidP="009712EC">
            <w:pPr>
              <w:spacing w:line="360" w:lineRule="auto"/>
              <w:jc w:val="center"/>
              <w:rPr>
                <w:rFonts w:cs="Times New Roman"/>
              </w:rPr>
            </w:pPr>
            <w:r w:rsidRPr="005F0E6D">
              <w:rPr>
                <w:rFonts w:cs="Times New Roman"/>
              </w:rPr>
              <w:t>5.36</w:t>
            </w:r>
          </w:p>
        </w:tc>
        <w:tc>
          <w:tcPr>
            <w:tcW w:w="1606" w:type="dxa"/>
          </w:tcPr>
          <w:p w14:paraId="0C552FB8" w14:textId="77777777" w:rsidR="00795BA6" w:rsidRPr="005F0E6D" w:rsidRDefault="00795BA6" w:rsidP="009712EC">
            <w:pPr>
              <w:spacing w:line="360" w:lineRule="auto"/>
              <w:jc w:val="center"/>
              <w:rPr>
                <w:rFonts w:cs="Times New Roman"/>
              </w:rPr>
            </w:pPr>
            <w:r w:rsidRPr="005F0E6D">
              <w:rPr>
                <w:rFonts w:cs="Times New Roman"/>
              </w:rPr>
              <w:t>28.6934</w:t>
            </w:r>
          </w:p>
        </w:tc>
        <w:tc>
          <w:tcPr>
            <w:tcW w:w="1450" w:type="dxa"/>
          </w:tcPr>
          <w:p w14:paraId="3B145294" w14:textId="77777777" w:rsidR="00795BA6" w:rsidRPr="005F0E6D" w:rsidRDefault="00795BA6" w:rsidP="009712EC">
            <w:pPr>
              <w:spacing w:line="360" w:lineRule="auto"/>
              <w:jc w:val="center"/>
              <w:rPr>
                <w:rFonts w:cs="Times New Roman"/>
              </w:rPr>
            </w:pPr>
            <w:r w:rsidRPr="005F0E6D">
              <w:rPr>
                <w:rFonts w:cs="Times New Roman"/>
              </w:rPr>
              <w:t>12</w:t>
            </w:r>
          </w:p>
        </w:tc>
      </w:tr>
      <w:tr w:rsidR="00795BA6" w:rsidRPr="005F0E6D" w14:paraId="16DC7EAC"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382CFE19" w14:textId="77777777" w:rsidR="00795BA6" w:rsidRPr="005F0E6D" w:rsidRDefault="00795BA6" w:rsidP="009712EC">
            <w:pPr>
              <w:spacing w:line="360" w:lineRule="auto"/>
              <w:jc w:val="center"/>
              <w:rPr>
                <w:rFonts w:cs="Times New Roman"/>
              </w:rPr>
            </w:pPr>
            <w:r w:rsidRPr="005F0E6D">
              <w:rPr>
                <w:rFonts w:cs="Times New Roman"/>
              </w:rPr>
              <w:t>11</w:t>
            </w:r>
          </w:p>
        </w:tc>
        <w:tc>
          <w:tcPr>
            <w:tcW w:w="1260" w:type="dxa"/>
          </w:tcPr>
          <w:p w14:paraId="311CD7F4" w14:textId="77777777" w:rsidR="00795BA6" w:rsidRPr="005F0E6D" w:rsidRDefault="00795BA6" w:rsidP="009712EC">
            <w:pPr>
              <w:spacing w:line="360" w:lineRule="auto"/>
              <w:jc w:val="center"/>
              <w:rPr>
                <w:rFonts w:cs="Times New Roman"/>
              </w:rPr>
            </w:pPr>
            <w:r w:rsidRPr="005F0E6D">
              <w:rPr>
                <w:rFonts w:cs="Times New Roman"/>
              </w:rPr>
              <w:t>kelp</w:t>
            </w:r>
          </w:p>
        </w:tc>
        <w:tc>
          <w:tcPr>
            <w:tcW w:w="1338" w:type="dxa"/>
          </w:tcPr>
          <w:p w14:paraId="3A95816F"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14935858" w14:textId="77777777" w:rsidR="00795BA6" w:rsidRPr="005F0E6D" w:rsidRDefault="00795BA6" w:rsidP="009712EC">
            <w:pPr>
              <w:spacing w:line="360" w:lineRule="auto"/>
              <w:jc w:val="center"/>
              <w:rPr>
                <w:rFonts w:cs="Times New Roman"/>
              </w:rPr>
            </w:pPr>
            <w:r w:rsidRPr="005F0E6D">
              <w:rPr>
                <w:rFonts w:cs="Times New Roman"/>
              </w:rPr>
              <w:t>17.97</w:t>
            </w:r>
          </w:p>
        </w:tc>
        <w:tc>
          <w:tcPr>
            <w:tcW w:w="1528" w:type="dxa"/>
          </w:tcPr>
          <w:p w14:paraId="73B0D359" w14:textId="77777777" w:rsidR="00795BA6" w:rsidRPr="005F0E6D" w:rsidRDefault="00795BA6" w:rsidP="009712EC">
            <w:pPr>
              <w:spacing w:line="360" w:lineRule="auto"/>
              <w:jc w:val="center"/>
              <w:rPr>
                <w:rFonts w:cs="Times New Roman"/>
              </w:rPr>
            </w:pPr>
            <w:r w:rsidRPr="005F0E6D">
              <w:rPr>
                <w:rFonts w:cs="Times New Roman"/>
              </w:rPr>
              <w:t>7.99</w:t>
            </w:r>
          </w:p>
        </w:tc>
        <w:tc>
          <w:tcPr>
            <w:tcW w:w="1606" w:type="dxa"/>
          </w:tcPr>
          <w:p w14:paraId="61A9040D" w14:textId="77777777" w:rsidR="00795BA6" w:rsidRPr="005F0E6D" w:rsidRDefault="00795BA6" w:rsidP="009712EC">
            <w:pPr>
              <w:spacing w:line="360" w:lineRule="auto"/>
              <w:jc w:val="center"/>
              <w:rPr>
                <w:rFonts w:cs="Times New Roman"/>
              </w:rPr>
            </w:pPr>
            <w:r w:rsidRPr="005F0E6D">
              <w:rPr>
                <w:rFonts w:cs="Times New Roman"/>
              </w:rPr>
              <w:t>63.7908</w:t>
            </w:r>
          </w:p>
        </w:tc>
        <w:tc>
          <w:tcPr>
            <w:tcW w:w="1450" w:type="dxa"/>
          </w:tcPr>
          <w:p w14:paraId="2C0D5757" w14:textId="77777777" w:rsidR="00795BA6" w:rsidRPr="005F0E6D" w:rsidRDefault="00795BA6" w:rsidP="009712EC">
            <w:pPr>
              <w:spacing w:line="360" w:lineRule="auto"/>
              <w:jc w:val="center"/>
              <w:rPr>
                <w:rFonts w:cs="Times New Roman"/>
              </w:rPr>
            </w:pPr>
            <w:r w:rsidRPr="005F0E6D">
              <w:rPr>
                <w:rFonts w:cs="Times New Roman"/>
              </w:rPr>
              <w:t>12</w:t>
            </w:r>
          </w:p>
        </w:tc>
      </w:tr>
      <w:tr w:rsidR="00795BA6" w:rsidRPr="005F0E6D" w14:paraId="6CC002E1" w14:textId="77777777" w:rsidTr="009712EC">
        <w:trPr>
          <w:jc w:val="center"/>
        </w:trPr>
        <w:tc>
          <w:tcPr>
            <w:tcW w:w="726" w:type="dxa"/>
          </w:tcPr>
          <w:p w14:paraId="23F44CB3" w14:textId="77777777" w:rsidR="00795BA6" w:rsidRPr="005F0E6D" w:rsidRDefault="00795BA6" w:rsidP="009712EC">
            <w:pPr>
              <w:spacing w:line="360" w:lineRule="auto"/>
              <w:jc w:val="center"/>
              <w:rPr>
                <w:rFonts w:cs="Times New Roman"/>
              </w:rPr>
            </w:pPr>
            <w:r w:rsidRPr="005F0E6D">
              <w:rPr>
                <w:rFonts w:cs="Times New Roman"/>
              </w:rPr>
              <w:t>12</w:t>
            </w:r>
          </w:p>
        </w:tc>
        <w:tc>
          <w:tcPr>
            <w:tcW w:w="1260" w:type="dxa"/>
          </w:tcPr>
          <w:p w14:paraId="6E2F3C0D"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38" w:type="dxa"/>
          </w:tcPr>
          <w:p w14:paraId="251FB470"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4C59EDF3" w14:textId="77777777" w:rsidR="00795BA6" w:rsidRPr="005F0E6D" w:rsidRDefault="00795BA6" w:rsidP="009712EC">
            <w:pPr>
              <w:spacing w:line="360" w:lineRule="auto"/>
              <w:jc w:val="center"/>
              <w:rPr>
                <w:rFonts w:cs="Times New Roman"/>
              </w:rPr>
            </w:pPr>
            <w:r w:rsidRPr="005F0E6D">
              <w:rPr>
                <w:rFonts w:cs="Times New Roman"/>
              </w:rPr>
              <w:t>18.27</w:t>
            </w:r>
          </w:p>
        </w:tc>
        <w:tc>
          <w:tcPr>
            <w:tcW w:w="1528" w:type="dxa"/>
          </w:tcPr>
          <w:p w14:paraId="310A6523" w14:textId="77777777" w:rsidR="00795BA6" w:rsidRPr="005F0E6D" w:rsidRDefault="00795BA6" w:rsidP="009712EC">
            <w:pPr>
              <w:spacing w:line="360" w:lineRule="auto"/>
              <w:jc w:val="center"/>
              <w:rPr>
                <w:rFonts w:cs="Times New Roman"/>
              </w:rPr>
            </w:pPr>
            <w:r w:rsidRPr="005F0E6D">
              <w:rPr>
                <w:rFonts w:cs="Times New Roman"/>
              </w:rPr>
              <w:t>7.11</w:t>
            </w:r>
          </w:p>
        </w:tc>
        <w:tc>
          <w:tcPr>
            <w:tcW w:w="1606" w:type="dxa"/>
          </w:tcPr>
          <w:p w14:paraId="76D6ABBB" w14:textId="77777777" w:rsidR="00795BA6" w:rsidRPr="005F0E6D" w:rsidRDefault="00795BA6" w:rsidP="009712EC">
            <w:pPr>
              <w:spacing w:line="360" w:lineRule="auto"/>
              <w:jc w:val="center"/>
              <w:rPr>
                <w:rFonts w:cs="Times New Roman"/>
              </w:rPr>
            </w:pPr>
            <w:r w:rsidRPr="005F0E6D">
              <w:rPr>
                <w:rFonts w:cs="Times New Roman"/>
              </w:rPr>
              <w:t>50.615</w:t>
            </w:r>
          </w:p>
        </w:tc>
        <w:tc>
          <w:tcPr>
            <w:tcW w:w="1450" w:type="dxa"/>
          </w:tcPr>
          <w:p w14:paraId="248711BB"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EB2DFF2"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1D3B6AAD" w14:textId="77777777" w:rsidR="00795BA6" w:rsidRPr="005F0E6D" w:rsidRDefault="00795BA6" w:rsidP="009712EC">
            <w:pPr>
              <w:spacing w:line="360" w:lineRule="auto"/>
              <w:jc w:val="center"/>
              <w:rPr>
                <w:rFonts w:cs="Times New Roman"/>
              </w:rPr>
            </w:pPr>
            <w:r w:rsidRPr="005F0E6D">
              <w:rPr>
                <w:rFonts w:cs="Times New Roman"/>
              </w:rPr>
              <w:t>13</w:t>
            </w:r>
          </w:p>
        </w:tc>
        <w:tc>
          <w:tcPr>
            <w:tcW w:w="1260" w:type="dxa"/>
          </w:tcPr>
          <w:p w14:paraId="0B7828EC"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38" w:type="dxa"/>
          </w:tcPr>
          <w:p w14:paraId="1BC69072"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2BA02D6C" w14:textId="77777777" w:rsidR="00795BA6" w:rsidRPr="005F0E6D" w:rsidRDefault="00795BA6" w:rsidP="009712EC">
            <w:pPr>
              <w:spacing w:line="360" w:lineRule="auto"/>
              <w:jc w:val="center"/>
              <w:rPr>
                <w:rFonts w:cs="Times New Roman"/>
              </w:rPr>
            </w:pPr>
            <w:r w:rsidRPr="005F0E6D">
              <w:rPr>
                <w:rFonts w:cs="Times New Roman"/>
              </w:rPr>
              <w:t>23.97</w:t>
            </w:r>
          </w:p>
        </w:tc>
        <w:tc>
          <w:tcPr>
            <w:tcW w:w="1528" w:type="dxa"/>
          </w:tcPr>
          <w:p w14:paraId="3AFB5111" w14:textId="77777777" w:rsidR="00795BA6" w:rsidRPr="005F0E6D" w:rsidRDefault="00795BA6" w:rsidP="009712EC">
            <w:pPr>
              <w:spacing w:line="360" w:lineRule="auto"/>
              <w:jc w:val="center"/>
              <w:rPr>
                <w:rFonts w:cs="Times New Roman"/>
              </w:rPr>
            </w:pPr>
            <w:r w:rsidRPr="005F0E6D">
              <w:rPr>
                <w:rFonts w:cs="Times New Roman"/>
              </w:rPr>
              <w:t>6.55</w:t>
            </w:r>
          </w:p>
        </w:tc>
        <w:tc>
          <w:tcPr>
            <w:tcW w:w="1606" w:type="dxa"/>
          </w:tcPr>
          <w:p w14:paraId="5661C1EE" w14:textId="77777777" w:rsidR="00795BA6" w:rsidRPr="005F0E6D" w:rsidRDefault="00795BA6" w:rsidP="009712EC">
            <w:pPr>
              <w:spacing w:line="360" w:lineRule="auto"/>
              <w:jc w:val="center"/>
              <w:rPr>
                <w:rFonts w:cs="Times New Roman"/>
              </w:rPr>
            </w:pPr>
            <w:r w:rsidRPr="005F0E6D">
              <w:rPr>
                <w:rFonts w:cs="Times New Roman"/>
              </w:rPr>
              <w:t>42.952</w:t>
            </w:r>
          </w:p>
        </w:tc>
        <w:tc>
          <w:tcPr>
            <w:tcW w:w="1450" w:type="dxa"/>
          </w:tcPr>
          <w:p w14:paraId="7F59AF9C"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DC40B00" w14:textId="77777777" w:rsidTr="009712EC">
        <w:trPr>
          <w:jc w:val="center"/>
        </w:trPr>
        <w:tc>
          <w:tcPr>
            <w:tcW w:w="726" w:type="dxa"/>
          </w:tcPr>
          <w:p w14:paraId="1F460C86" w14:textId="77777777" w:rsidR="00795BA6" w:rsidRPr="005F0E6D" w:rsidRDefault="00795BA6" w:rsidP="009712EC">
            <w:pPr>
              <w:spacing w:line="360" w:lineRule="auto"/>
              <w:jc w:val="center"/>
              <w:rPr>
                <w:rFonts w:cs="Times New Roman"/>
              </w:rPr>
            </w:pPr>
            <w:r w:rsidRPr="005F0E6D">
              <w:rPr>
                <w:rFonts w:cs="Times New Roman"/>
              </w:rPr>
              <w:t>14</w:t>
            </w:r>
          </w:p>
        </w:tc>
        <w:tc>
          <w:tcPr>
            <w:tcW w:w="1260" w:type="dxa"/>
          </w:tcPr>
          <w:p w14:paraId="5D5B40B4" w14:textId="77777777" w:rsidR="00795BA6" w:rsidRPr="005F0E6D" w:rsidRDefault="00795BA6" w:rsidP="009712EC">
            <w:pPr>
              <w:spacing w:line="360" w:lineRule="auto"/>
              <w:jc w:val="center"/>
              <w:rPr>
                <w:rFonts w:cs="Times New Roman"/>
              </w:rPr>
            </w:pPr>
            <w:r w:rsidRPr="005F0E6D">
              <w:rPr>
                <w:rFonts w:cs="Times New Roman"/>
              </w:rPr>
              <w:t>mixed</w:t>
            </w:r>
          </w:p>
        </w:tc>
        <w:tc>
          <w:tcPr>
            <w:tcW w:w="1338" w:type="dxa"/>
          </w:tcPr>
          <w:p w14:paraId="10CE12EF"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4CB9109F" w14:textId="77777777" w:rsidR="00795BA6" w:rsidRPr="005F0E6D" w:rsidRDefault="00795BA6" w:rsidP="009712EC">
            <w:pPr>
              <w:spacing w:line="360" w:lineRule="auto"/>
              <w:jc w:val="center"/>
              <w:rPr>
                <w:rFonts w:cs="Times New Roman"/>
              </w:rPr>
            </w:pPr>
            <w:r w:rsidRPr="005F0E6D">
              <w:rPr>
                <w:rFonts w:cs="Times New Roman"/>
              </w:rPr>
              <w:t>16.86</w:t>
            </w:r>
          </w:p>
        </w:tc>
        <w:tc>
          <w:tcPr>
            <w:tcW w:w="1528" w:type="dxa"/>
          </w:tcPr>
          <w:p w14:paraId="72BF8DA2" w14:textId="77777777" w:rsidR="00795BA6" w:rsidRPr="005F0E6D" w:rsidRDefault="00795BA6" w:rsidP="009712EC">
            <w:pPr>
              <w:spacing w:line="360" w:lineRule="auto"/>
              <w:jc w:val="center"/>
              <w:rPr>
                <w:rFonts w:cs="Times New Roman"/>
              </w:rPr>
            </w:pPr>
            <w:r w:rsidRPr="005F0E6D">
              <w:rPr>
                <w:rFonts w:cs="Times New Roman"/>
              </w:rPr>
              <w:t>8.62</w:t>
            </w:r>
          </w:p>
        </w:tc>
        <w:tc>
          <w:tcPr>
            <w:tcW w:w="1606" w:type="dxa"/>
          </w:tcPr>
          <w:p w14:paraId="39A972F1" w14:textId="77777777" w:rsidR="00795BA6" w:rsidRPr="005F0E6D" w:rsidRDefault="00795BA6" w:rsidP="009712EC">
            <w:pPr>
              <w:spacing w:line="360" w:lineRule="auto"/>
              <w:jc w:val="center"/>
              <w:rPr>
                <w:rFonts w:cs="Times New Roman"/>
              </w:rPr>
            </w:pPr>
            <w:r w:rsidRPr="005F0E6D">
              <w:rPr>
                <w:rFonts w:cs="Times New Roman"/>
              </w:rPr>
              <w:t>74.3562</w:t>
            </w:r>
          </w:p>
        </w:tc>
        <w:tc>
          <w:tcPr>
            <w:tcW w:w="1450" w:type="dxa"/>
          </w:tcPr>
          <w:p w14:paraId="34AB6164"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5EC4281"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54E6D863" w14:textId="77777777" w:rsidR="00795BA6" w:rsidRPr="005F0E6D" w:rsidRDefault="00795BA6" w:rsidP="009712EC">
            <w:pPr>
              <w:spacing w:line="360" w:lineRule="auto"/>
              <w:jc w:val="center"/>
              <w:rPr>
                <w:rFonts w:cs="Times New Roman"/>
              </w:rPr>
            </w:pPr>
            <w:r w:rsidRPr="005F0E6D">
              <w:rPr>
                <w:rFonts w:cs="Times New Roman"/>
              </w:rPr>
              <w:t>15</w:t>
            </w:r>
          </w:p>
        </w:tc>
        <w:tc>
          <w:tcPr>
            <w:tcW w:w="1260" w:type="dxa"/>
          </w:tcPr>
          <w:p w14:paraId="3708428E"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38" w:type="dxa"/>
          </w:tcPr>
          <w:p w14:paraId="52EE0D5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11828E96" w14:textId="77777777" w:rsidR="00795BA6" w:rsidRPr="005F0E6D" w:rsidRDefault="00795BA6" w:rsidP="009712EC">
            <w:pPr>
              <w:spacing w:line="360" w:lineRule="auto"/>
              <w:jc w:val="center"/>
              <w:rPr>
                <w:rFonts w:cs="Times New Roman"/>
              </w:rPr>
            </w:pPr>
            <w:r w:rsidRPr="005F0E6D">
              <w:rPr>
                <w:rFonts w:cs="Times New Roman"/>
              </w:rPr>
              <w:t>15.18</w:t>
            </w:r>
          </w:p>
        </w:tc>
        <w:tc>
          <w:tcPr>
            <w:tcW w:w="1528" w:type="dxa"/>
          </w:tcPr>
          <w:p w14:paraId="58A4CB03" w14:textId="77777777" w:rsidR="00795BA6" w:rsidRPr="005F0E6D" w:rsidRDefault="00795BA6" w:rsidP="009712EC">
            <w:pPr>
              <w:spacing w:line="360" w:lineRule="auto"/>
              <w:jc w:val="center"/>
              <w:rPr>
                <w:rFonts w:cs="Times New Roman"/>
              </w:rPr>
            </w:pPr>
            <w:r w:rsidRPr="005F0E6D">
              <w:rPr>
                <w:rFonts w:cs="Times New Roman"/>
              </w:rPr>
              <w:t>8.18</w:t>
            </w:r>
          </w:p>
        </w:tc>
        <w:tc>
          <w:tcPr>
            <w:tcW w:w="1606" w:type="dxa"/>
          </w:tcPr>
          <w:p w14:paraId="450D069C" w14:textId="77777777" w:rsidR="00795BA6" w:rsidRPr="005F0E6D" w:rsidRDefault="00795BA6" w:rsidP="009712EC">
            <w:pPr>
              <w:spacing w:line="360" w:lineRule="auto"/>
              <w:jc w:val="center"/>
              <w:rPr>
                <w:rFonts w:cs="Times New Roman"/>
              </w:rPr>
            </w:pPr>
            <w:r w:rsidRPr="005F0E6D">
              <w:rPr>
                <w:rFonts w:cs="Times New Roman"/>
              </w:rPr>
              <w:t>66.9169</w:t>
            </w:r>
          </w:p>
        </w:tc>
        <w:tc>
          <w:tcPr>
            <w:tcW w:w="1450" w:type="dxa"/>
          </w:tcPr>
          <w:p w14:paraId="1FC36451" w14:textId="77777777" w:rsidR="00795BA6" w:rsidRPr="005F0E6D" w:rsidRDefault="00795BA6" w:rsidP="009712EC">
            <w:pPr>
              <w:spacing w:line="360" w:lineRule="auto"/>
              <w:jc w:val="center"/>
              <w:rPr>
                <w:rFonts w:cs="Times New Roman"/>
              </w:rPr>
            </w:pPr>
            <w:r w:rsidRPr="005F0E6D">
              <w:rPr>
                <w:rFonts w:cs="Times New Roman"/>
              </w:rPr>
              <w:t>16</w:t>
            </w:r>
          </w:p>
        </w:tc>
      </w:tr>
      <w:tr w:rsidR="00795BA6" w:rsidRPr="005F0E6D" w14:paraId="69626A04" w14:textId="77777777" w:rsidTr="009712EC">
        <w:trPr>
          <w:jc w:val="center"/>
        </w:trPr>
        <w:tc>
          <w:tcPr>
            <w:tcW w:w="726" w:type="dxa"/>
          </w:tcPr>
          <w:p w14:paraId="73C028D9" w14:textId="77777777" w:rsidR="00795BA6" w:rsidRPr="005F0E6D" w:rsidRDefault="00795BA6" w:rsidP="009712EC">
            <w:pPr>
              <w:spacing w:line="360" w:lineRule="auto"/>
              <w:jc w:val="center"/>
              <w:rPr>
                <w:rFonts w:cs="Times New Roman"/>
              </w:rPr>
            </w:pPr>
            <w:r w:rsidRPr="005F0E6D">
              <w:rPr>
                <w:rFonts w:cs="Times New Roman"/>
              </w:rPr>
              <w:t>16</w:t>
            </w:r>
          </w:p>
        </w:tc>
        <w:tc>
          <w:tcPr>
            <w:tcW w:w="1260" w:type="dxa"/>
          </w:tcPr>
          <w:p w14:paraId="2DEC12CE" w14:textId="77777777" w:rsidR="00795BA6" w:rsidRPr="005F0E6D" w:rsidRDefault="00795BA6" w:rsidP="009712EC">
            <w:pPr>
              <w:spacing w:line="360" w:lineRule="auto"/>
              <w:jc w:val="center"/>
              <w:rPr>
                <w:rFonts w:cs="Times New Roman"/>
              </w:rPr>
            </w:pPr>
            <w:r w:rsidRPr="005F0E6D">
              <w:rPr>
                <w:rFonts w:cs="Times New Roman"/>
              </w:rPr>
              <w:t>mixed</w:t>
            </w:r>
          </w:p>
        </w:tc>
        <w:tc>
          <w:tcPr>
            <w:tcW w:w="1338" w:type="dxa"/>
          </w:tcPr>
          <w:p w14:paraId="549A39FB"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3BAF4786" w14:textId="77777777" w:rsidR="00795BA6" w:rsidRPr="005F0E6D" w:rsidRDefault="00795BA6" w:rsidP="009712EC">
            <w:pPr>
              <w:spacing w:line="360" w:lineRule="auto"/>
              <w:jc w:val="center"/>
              <w:rPr>
                <w:rFonts w:cs="Times New Roman"/>
              </w:rPr>
            </w:pPr>
            <w:r w:rsidRPr="005F0E6D">
              <w:rPr>
                <w:rFonts w:cs="Times New Roman"/>
              </w:rPr>
              <w:t>15.97</w:t>
            </w:r>
          </w:p>
        </w:tc>
        <w:tc>
          <w:tcPr>
            <w:tcW w:w="1528" w:type="dxa"/>
          </w:tcPr>
          <w:p w14:paraId="4E57A463" w14:textId="77777777" w:rsidR="00795BA6" w:rsidRPr="005F0E6D" w:rsidRDefault="00795BA6" w:rsidP="009712EC">
            <w:pPr>
              <w:spacing w:line="360" w:lineRule="auto"/>
              <w:jc w:val="center"/>
              <w:rPr>
                <w:rFonts w:cs="Times New Roman"/>
              </w:rPr>
            </w:pPr>
            <w:r w:rsidRPr="005F0E6D">
              <w:rPr>
                <w:rFonts w:cs="Times New Roman"/>
              </w:rPr>
              <w:t>7.14</w:t>
            </w:r>
          </w:p>
        </w:tc>
        <w:tc>
          <w:tcPr>
            <w:tcW w:w="1606" w:type="dxa"/>
          </w:tcPr>
          <w:p w14:paraId="134A5976" w14:textId="77777777" w:rsidR="00795BA6" w:rsidRPr="005F0E6D" w:rsidRDefault="00795BA6" w:rsidP="009712EC">
            <w:pPr>
              <w:spacing w:line="360" w:lineRule="auto"/>
              <w:jc w:val="center"/>
              <w:rPr>
                <w:rFonts w:cs="Times New Roman"/>
              </w:rPr>
            </w:pPr>
            <w:r w:rsidRPr="005F0E6D">
              <w:rPr>
                <w:rFonts w:cs="Times New Roman"/>
              </w:rPr>
              <w:t>51.034</w:t>
            </w:r>
          </w:p>
        </w:tc>
        <w:tc>
          <w:tcPr>
            <w:tcW w:w="1450" w:type="dxa"/>
          </w:tcPr>
          <w:p w14:paraId="2656C222" w14:textId="77777777" w:rsidR="00795BA6" w:rsidRPr="005F0E6D" w:rsidRDefault="00795BA6" w:rsidP="009712EC">
            <w:pPr>
              <w:spacing w:line="360" w:lineRule="auto"/>
              <w:jc w:val="center"/>
              <w:rPr>
                <w:rFonts w:cs="Times New Roman"/>
              </w:rPr>
            </w:pPr>
            <w:r w:rsidRPr="005F0E6D">
              <w:rPr>
                <w:rFonts w:cs="Times New Roman"/>
              </w:rPr>
              <w:t>17</w:t>
            </w:r>
          </w:p>
        </w:tc>
      </w:tr>
      <w:tr w:rsidR="00795BA6" w:rsidRPr="005F0E6D" w14:paraId="1060D659"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7F8A0938" w14:textId="77777777" w:rsidR="00795BA6" w:rsidRPr="005F0E6D" w:rsidRDefault="00795BA6" w:rsidP="009712EC">
            <w:pPr>
              <w:spacing w:line="360" w:lineRule="auto"/>
              <w:jc w:val="center"/>
              <w:rPr>
                <w:rFonts w:cs="Times New Roman"/>
              </w:rPr>
            </w:pPr>
            <w:r w:rsidRPr="005F0E6D">
              <w:rPr>
                <w:rFonts w:cs="Times New Roman"/>
              </w:rPr>
              <w:t>17</w:t>
            </w:r>
          </w:p>
        </w:tc>
        <w:tc>
          <w:tcPr>
            <w:tcW w:w="1260" w:type="dxa"/>
          </w:tcPr>
          <w:p w14:paraId="6D90AD84"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38" w:type="dxa"/>
          </w:tcPr>
          <w:p w14:paraId="625D8AAD"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399DF414" w14:textId="77777777" w:rsidR="00795BA6" w:rsidRPr="005F0E6D" w:rsidRDefault="00795BA6" w:rsidP="009712EC">
            <w:pPr>
              <w:spacing w:line="360" w:lineRule="auto"/>
              <w:jc w:val="center"/>
              <w:rPr>
                <w:rFonts w:cs="Times New Roman"/>
              </w:rPr>
            </w:pPr>
            <w:r w:rsidRPr="005F0E6D">
              <w:rPr>
                <w:rFonts w:cs="Times New Roman"/>
              </w:rPr>
              <w:t>17.15</w:t>
            </w:r>
          </w:p>
        </w:tc>
        <w:tc>
          <w:tcPr>
            <w:tcW w:w="1528" w:type="dxa"/>
          </w:tcPr>
          <w:p w14:paraId="7BA965F3" w14:textId="77777777" w:rsidR="00795BA6" w:rsidRPr="005F0E6D" w:rsidRDefault="00795BA6" w:rsidP="009712EC">
            <w:pPr>
              <w:spacing w:line="360" w:lineRule="auto"/>
              <w:jc w:val="center"/>
              <w:rPr>
                <w:rFonts w:cs="Times New Roman"/>
              </w:rPr>
            </w:pPr>
            <w:r w:rsidRPr="005F0E6D">
              <w:rPr>
                <w:rFonts w:cs="Times New Roman"/>
              </w:rPr>
              <w:t>5.56</w:t>
            </w:r>
          </w:p>
        </w:tc>
        <w:tc>
          <w:tcPr>
            <w:tcW w:w="1606" w:type="dxa"/>
          </w:tcPr>
          <w:p w14:paraId="2CB90E72" w14:textId="77777777" w:rsidR="00795BA6" w:rsidRPr="005F0E6D" w:rsidRDefault="00795BA6" w:rsidP="009712EC">
            <w:pPr>
              <w:spacing w:line="360" w:lineRule="auto"/>
              <w:jc w:val="center"/>
              <w:rPr>
                <w:rFonts w:cs="Times New Roman"/>
              </w:rPr>
            </w:pPr>
            <w:r w:rsidRPr="005F0E6D">
              <w:rPr>
                <w:rFonts w:cs="Times New Roman"/>
              </w:rPr>
              <w:t>30.9516</w:t>
            </w:r>
          </w:p>
        </w:tc>
        <w:tc>
          <w:tcPr>
            <w:tcW w:w="1450" w:type="dxa"/>
          </w:tcPr>
          <w:p w14:paraId="526BE5E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3E07C4FC" w14:textId="77777777" w:rsidTr="009712EC">
        <w:trPr>
          <w:jc w:val="center"/>
        </w:trPr>
        <w:tc>
          <w:tcPr>
            <w:tcW w:w="726" w:type="dxa"/>
          </w:tcPr>
          <w:p w14:paraId="6E0BC39C" w14:textId="77777777" w:rsidR="00795BA6" w:rsidRPr="005F0E6D" w:rsidRDefault="00795BA6" w:rsidP="009712EC">
            <w:pPr>
              <w:spacing w:line="360" w:lineRule="auto"/>
              <w:jc w:val="center"/>
              <w:rPr>
                <w:rFonts w:cs="Times New Roman"/>
              </w:rPr>
            </w:pPr>
            <w:r w:rsidRPr="005F0E6D">
              <w:rPr>
                <w:rFonts w:cs="Times New Roman"/>
              </w:rPr>
              <w:t>18</w:t>
            </w:r>
          </w:p>
        </w:tc>
        <w:tc>
          <w:tcPr>
            <w:tcW w:w="1260" w:type="dxa"/>
          </w:tcPr>
          <w:p w14:paraId="545C291D" w14:textId="77777777" w:rsidR="00795BA6" w:rsidRPr="005F0E6D" w:rsidRDefault="00795BA6" w:rsidP="009712EC">
            <w:pPr>
              <w:spacing w:line="360" w:lineRule="auto"/>
              <w:jc w:val="center"/>
              <w:rPr>
                <w:rFonts w:cs="Times New Roman"/>
              </w:rPr>
            </w:pPr>
            <w:r w:rsidRPr="005F0E6D">
              <w:rPr>
                <w:rFonts w:cs="Times New Roman"/>
              </w:rPr>
              <w:t>kelp</w:t>
            </w:r>
          </w:p>
        </w:tc>
        <w:tc>
          <w:tcPr>
            <w:tcW w:w="1338" w:type="dxa"/>
          </w:tcPr>
          <w:p w14:paraId="6EA217AC"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5B730F07" w14:textId="77777777" w:rsidR="00795BA6" w:rsidRPr="005F0E6D" w:rsidRDefault="00795BA6" w:rsidP="009712EC">
            <w:pPr>
              <w:spacing w:line="360" w:lineRule="auto"/>
              <w:jc w:val="center"/>
              <w:rPr>
                <w:rFonts w:cs="Times New Roman"/>
              </w:rPr>
            </w:pPr>
            <w:r w:rsidRPr="005F0E6D">
              <w:rPr>
                <w:rFonts w:cs="Times New Roman"/>
              </w:rPr>
              <w:t>15.25</w:t>
            </w:r>
          </w:p>
        </w:tc>
        <w:tc>
          <w:tcPr>
            <w:tcW w:w="1528" w:type="dxa"/>
          </w:tcPr>
          <w:p w14:paraId="68146EF6" w14:textId="77777777" w:rsidR="00795BA6" w:rsidRPr="005F0E6D" w:rsidRDefault="00795BA6" w:rsidP="009712EC">
            <w:pPr>
              <w:spacing w:line="360" w:lineRule="auto"/>
              <w:jc w:val="center"/>
              <w:rPr>
                <w:rFonts w:cs="Times New Roman"/>
              </w:rPr>
            </w:pPr>
            <w:r w:rsidRPr="005F0E6D">
              <w:rPr>
                <w:rFonts w:cs="Times New Roman"/>
              </w:rPr>
              <w:t>7.71</w:t>
            </w:r>
          </w:p>
        </w:tc>
        <w:tc>
          <w:tcPr>
            <w:tcW w:w="1606" w:type="dxa"/>
          </w:tcPr>
          <w:p w14:paraId="72F1B106" w14:textId="77777777" w:rsidR="00795BA6" w:rsidRPr="005F0E6D" w:rsidRDefault="00795BA6" w:rsidP="009712EC">
            <w:pPr>
              <w:spacing w:line="360" w:lineRule="auto"/>
              <w:jc w:val="center"/>
              <w:rPr>
                <w:rFonts w:cs="Times New Roman"/>
              </w:rPr>
            </w:pPr>
            <w:r w:rsidRPr="005F0E6D">
              <w:rPr>
                <w:rFonts w:cs="Times New Roman"/>
              </w:rPr>
              <w:t>59.4627</w:t>
            </w:r>
          </w:p>
        </w:tc>
        <w:tc>
          <w:tcPr>
            <w:tcW w:w="1450" w:type="dxa"/>
          </w:tcPr>
          <w:p w14:paraId="3D213555" w14:textId="77777777" w:rsidR="00795BA6" w:rsidRPr="005F0E6D" w:rsidRDefault="00795BA6" w:rsidP="009712EC">
            <w:pPr>
              <w:spacing w:line="360" w:lineRule="auto"/>
              <w:jc w:val="center"/>
              <w:rPr>
                <w:rFonts w:cs="Times New Roman"/>
              </w:rPr>
            </w:pPr>
            <w:r w:rsidRPr="005F0E6D">
              <w:rPr>
                <w:rFonts w:cs="Times New Roman"/>
              </w:rPr>
              <w:t>15</w:t>
            </w:r>
          </w:p>
        </w:tc>
      </w:tr>
      <w:tr w:rsidR="00795BA6" w:rsidRPr="005F0E6D" w14:paraId="0B3C45B0"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4B1CDFD9" w14:textId="77777777" w:rsidR="00795BA6" w:rsidRPr="005F0E6D" w:rsidRDefault="00795BA6" w:rsidP="009712EC">
            <w:pPr>
              <w:spacing w:line="360" w:lineRule="auto"/>
              <w:jc w:val="center"/>
              <w:rPr>
                <w:rFonts w:cs="Times New Roman"/>
              </w:rPr>
            </w:pPr>
            <w:r w:rsidRPr="005F0E6D">
              <w:rPr>
                <w:rFonts w:cs="Times New Roman"/>
              </w:rPr>
              <w:t>19</w:t>
            </w:r>
          </w:p>
        </w:tc>
        <w:tc>
          <w:tcPr>
            <w:tcW w:w="1260" w:type="dxa"/>
          </w:tcPr>
          <w:p w14:paraId="2DC45BAE"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38" w:type="dxa"/>
          </w:tcPr>
          <w:p w14:paraId="60FDDF80"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067421AC" w14:textId="77777777" w:rsidR="00795BA6" w:rsidRPr="005F0E6D" w:rsidRDefault="00795BA6" w:rsidP="009712EC">
            <w:pPr>
              <w:spacing w:line="360" w:lineRule="auto"/>
              <w:jc w:val="center"/>
              <w:rPr>
                <w:rFonts w:cs="Times New Roman"/>
              </w:rPr>
            </w:pPr>
            <w:r w:rsidRPr="005F0E6D">
              <w:rPr>
                <w:rFonts w:cs="Times New Roman"/>
              </w:rPr>
              <w:t>19.17</w:t>
            </w:r>
          </w:p>
        </w:tc>
        <w:tc>
          <w:tcPr>
            <w:tcW w:w="1528" w:type="dxa"/>
          </w:tcPr>
          <w:p w14:paraId="303C73BD" w14:textId="77777777" w:rsidR="00795BA6" w:rsidRPr="005F0E6D" w:rsidRDefault="00795BA6" w:rsidP="009712EC">
            <w:pPr>
              <w:spacing w:line="360" w:lineRule="auto"/>
              <w:jc w:val="center"/>
              <w:rPr>
                <w:rFonts w:cs="Times New Roman"/>
              </w:rPr>
            </w:pPr>
            <w:r w:rsidRPr="005F0E6D">
              <w:rPr>
                <w:rFonts w:cs="Times New Roman"/>
              </w:rPr>
              <w:t>8.13</w:t>
            </w:r>
          </w:p>
        </w:tc>
        <w:tc>
          <w:tcPr>
            <w:tcW w:w="1606" w:type="dxa"/>
          </w:tcPr>
          <w:p w14:paraId="1A30F29A" w14:textId="77777777" w:rsidR="00795BA6" w:rsidRPr="005F0E6D" w:rsidRDefault="00795BA6" w:rsidP="009712EC">
            <w:pPr>
              <w:spacing w:line="360" w:lineRule="auto"/>
              <w:jc w:val="center"/>
              <w:rPr>
                <w:rFonts w:cs="Times New Roman"/>
              </w:rPr>
            </w:pPr>
            <w:r w:rsidRPr="005F0E6D">
              <w:rPr>
                <w:rFonts w:cs="Times New Roman"/>
              </w:rPr>
              <w:t>66.1694</w:t>
            </w:r>
          </w:p>
        </w:tc>
        <w:tc>
          <w:tcPr>
            <w:tcW w:w="1450" w:type="dxa"/>
          </w:tcPr>
          <w:p w14:paraId="62D7C8B9"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4F717E43" w14:textId="77777777" w:rsidTr="009712EC">
        <w:trPr>
          <w:jc w:val="center"/>
        </w:trPr>
        <w:tc>
          <w:tcPr>
            <w:tcW w:w="726" w:type="dxa"/>
          </w:tcPr>
          <w:p w14:paraId="224A3AAB" w14:textId="77777777" w:rsidR="00795BA6" w:rsidRPr="005F0E6D" w:rsidRDefault="00795BA6" w:rsidP="009712EC">
            <w:pPr>
              <w:spacing w:line="360" w:lineRule="auto"/>
              <w:jc w:val="center"/>
              <w:rPr>
                <w:rFonts w:cs="Times New Roman"/>
              </w:rPr>
            </w:pPr>
            <w:r w:rsidRPr="005F0E6D">
              <w:rPr>
                <w:rFonts w:cs="Times New Roman"/>
              </w:rPr>
              <w:t>20</w:t>
            </w:r>
          </w:p>
        </w:tc>
        <w:tc>
          <w:tcPr>
            <w:tcW w:w="1260" w:type="dxa"/>
          </w:tcPr>
          <w:p w14:paraId="14B981C6" w14:textId="77777777" w:rsidR="00795BA6" w:rsidRPr="005F0E6D" w:rsidRDefault="00795BA6" w:rsidP="009712EC">
            <w:pPr>
              <w:spacing w:line="360" w:lineRule="auto"/>
              <w:jc w:val="center"/>
              <w:rPr>
                <w:rFonts w:cs="Times New Roman"/>
              </w:rPr>
            </w:pPr>
            <w:r w:rsidRPr="005F0E6D">
              <w:rPr>
                <w:rFonts w:cs="Times New Roman"/>
              </w:rPr>
              <w:t>kelp</w:t>
            </w:r>
          </w:p>
        </w:tc>
        <w:tc>
          <w:tcPr>
            <w:tcW w:w="1338" w:type="dxa"/>
          </w:tcPr>
          <w:p w14:paraId="2BB43FA1"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3CF9CDE5" w14:textId="77777777" w:rsidR="00795BA6" w:rsidRPr="005F0E6D" w:rsidRDefault="00795BA6" w:rsidP="009712EC">
            <w:pPr>
              <w:spacing w:line="360" w:lineRule="auto"/>
              <w:jc w:val="center"/>
              <w:rPr>
                <w:rFonts w:cs="Times New Roman"/>
              </w:rPr>
            </w:pPr>
            <w:r w:rsidRPr="005F0E6D">
              <w:rPr>
                <w:rFonts w:cs="Times New Roman"/>
              </w:rPr>
              <w:t>21.57</w:t>
            </w:r>
          </w:p>
        </w:tc>
        <w:tc>
          <w:tcPr>
            <w:tcW w:w="1528" w:type="dxa"/>
          </w:tcPr>
          <w:p w14:paraId="565C8BD4" w14:textId="77777777" w:rsidR="00795BA6" w:rsidRPr="005F0E6D" w:rsidRDefault="00795BA6" w:rsidP="009712EC">
            <w:pPr>
              <w:spacing w:line="360" w:lineRule="auto"/>
              <w:jc w:val="center"/>
              <w:rPr>
                <w:rFonts w:cs="Times New Roman"/>
              </w:rPr>
            </w:pPr>
            <w:r w:rsidRPr="005F0E6D">
              <w:rPr>
                <w:rFonts w:cs="Times New Roman"/>
              </w:rPr>
              <w:t>8.6</w:t>
            </w:r>
          </w:p>
        </w:tc>
        <w:tc>
          <w:tcPr>
            <w:tcW w:w="1606" w:type="dxa"/>
          </w:tcPr>
          <w:p w14:paraId="376D225A" w14:textId="77777777" w:rsidR="00795BA6" w:rsidRPr="005F0E6D" w:rsidRDefault="00795BA6" w:rsidP="009712EC">
            <w:pPr>
              <w:spacing w:line="360" w:lineRule="auto"/>
              <w:jc w:val="center"/>
              <w:rPr>
                <w:rFonts w:cs="Times New Roman"/>
              </w:rPr>
            </w:pPr>
            <w:r w:rsidRPr="005F0E6D">
              <w:rPr>
                <w:rFonts w:cs="Times New Roman"/>
              </w:rPr>
              <w:t>73.9394</w:t>
            </w:r>
          </w:p>
        </w:tc>
        <w:tc>
          <w:tcPr>
            <w:tcW w:w="1450" w:type="dxa"/>
          </w:tcPr>
          <w:p w14:paraId="70CBA478" w14:textId="77777777" w:rsidR="00795BA6" w:rsidRPr="005F0E6D" w:rsidRDefault="00795BA6" w:rsidP="009712EC">
            <w:pPr>
              <w:spacing w:line="360" w:lineRule="auto"/>
              <w:jc w:val="center"/>
              <w:rPr>
                <w:rFonts w:cs="Times New Roman"/>
              </w:rPr>
            </w:pPr>
            <w:r w:rsidRPr="005F0E6D">
              <w:rPr>
                <w:rFonts w:cs="Times New Roman"/>
              </w:rPr>
              <w:t>14</w:t>
            </w:r>
          </w:p>
        </w:tc>
      </w:tr>
      <w:tr w:rsidR="00795BA6" w:rsidRPr="005F0E6D" w14:paraId="6DDBF3F3"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5005B51E" w14:textId="77777777" w:rsidR="00795BA6" w:rsidRPr="005F0E6D" w:rsidRDefault="00795BA6" w:rsidP="009712EC">
            <w:pPr>
              <w:spacing w:line="360" w:lineRule="auto"/>
              <w:jc w:val="center"/>
              <w:rPr>
                <w:rFonts w:cs="Times New Roman"/>
              </w:rPr>
            </w:pPr>
            <w:r w:rsidRPr="005F0E6D">
              <w:rPr>
                <w:rFonts w:cs="Times New Roman"/>
              </w:rPr>
              <w:t>21</w:t>
            </w:r>
          </w:p>
        </w:tc>
        <w:tc>
          <w:tcPr>
            <w:tcW w:w="1260" w:type="dxa"/>
          </w:tcPr>
          <w:p w14:paraId="06022581" w14:textId="77777777" w:rsidR="00795BA6" w:rsidRPr="005F0E6D" w:rsidRDefault="00795BA6" w:rsidP="009712EC">
            <w:pPr>
              <w:spacing w:line="360" w:lineRule="auto"/>
              <w:jc w:val="center"/>
              <w:rPr>
                <w:rFonts w:cs="Times New Roman"/>
              </w:rPr>
            </w:pPr>
            <w:r w:rsidRPr="005F0E6D">
              <w:rPr>
                <w:rFonts w:cs="Times New Roman"/>
              </w:rPr>
              <w:t>kelp</w:t>
            </w:r>
          </w:p>
        </w:tc>
        <w:tc>
          <w:tcPr>
            <w:tcW w:w="1338" w:type="dxa"/>
          </w:tcPr>
          <w:p w14:paraId="1B658508"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20AD3C1B" w14:textId="77777777" w:rsidR="00795BA6" w:rsidRPr="005F0E6D" w:rsidRDefault="00795BA6" w:rsidP="009712EC">
            <w:pPr>
              <w:spacing w:line="360" w:lineRule="auto"/>
              <w:jc w:val="center"/>
              <w:rPr>
                <w:rFonts w:cs="Times New Roman"/>
              </w:rPr>
            </w:pPr>
            <w:r w:rsidRPr="005F0E6D">
              <w:rPr>
                <w:rFonts w:cs="Times New Roman"/>
              </w:rPr>
              <w:t>16.74</w:t>
            </w:r>
          </w:p>
        </w:tc>
        <w:tc>
          <w:tcPr>
            <w:tcW w:w="1528" w:type="dxa"/>
          </w:tcPr>
          <w:p w14:paraId="30E79421" w14:textId="77777777" w:rsidR="00795BA6" w:rsidRPr="005F0E6D" w:rsidRDefault="00795BA6" w:rsidP="009712EC">
            <w:pPr>
              <w:spacing w:line="360" w:lineRule="auto"/>
              <w:jc w:val="center"/>
              <w:rPr>
                <w:rFonts w:cs="Times New Roman"/>
              </w:rPr>
            </w:pPr>
            <w:r w:rsidRPr="005F0E6D">
              <w:rPr>
                <w:rFonts w:cs="Times New Roman"/>
              </w:rPr>
              <w:t>5.79</w:t>
            </w:r>
          </w:p>
        </w:tc>
        <w:tc>
          <w:tcPr>
            <w:tcW w:w="1606" w:type="dxa"/>
          </w:tcPr>
          <w:p w14:paraId="3F2A71EE" w14:textId="77777777" w:rsidR="00795BA6" w:rsidRPr="005F0E6D" w:rsidRDefault="00795BA6" w:rsidP="009712EC">
            <w:pPr>
              <w:spacing w:line="360" w:lineRule="auto"/>
              <w:jc w:val="center"/>
              <w:rPr>
                <w:rFonts w:cs="Times New Roman"/>
              </w:rPr>
            </w:pPr>
            <w:r w:rsidRPr="005F0E6D">
              <w:rPr>
                <w:rFonts w:cs="Times New Roman"/>
              </w:rPr>
              <w:t>33.4755</w:t>
            </w:r>
          </w:p>
        </w:tc>
        <w:tc>
          <w:tcPr>
            <w:tcW w:w="1450" w:type="dxa"/>
          </w:tcPr>
          <w:p w14:paraId="5A619D4A"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F8B8B7D" w14:textId="77777777" w:rsidTr="009712EC">
        <w:trPr>
          <w:jc w:val="center"/>
        </w:trPr>
        <w:tc>
          <w:tcPr>
            <w:tcW w:w="726" w:type="dxa"/>
          </w:tcPr>
          <w:p w14:paraId="2A2AA9D7" w14:textId="77777777" w:rsidR="00795BA6" w:rsidRPr="005F0E6D" w:rsidRDefault="00795BA6" w:rsidP="009712EC">
            <w:pPr>
              <w:spacing w:line="360" w:lineRule="auto"/>
              <w:jc w:val="center"/>
              <w:rPr>
                <w:rFonts w:cs="Times New Roman"/>
              </w:rPr>
            </w:pPr>
            <w:r w:rsidRPr="005F0E6D">
              <w:rPr>
                <w:rFonts w:cs="Times New Roman"/>
              </w:rPr>
              <w:t>22</w:t>
            </w:r>
          </w:p>
        </w:tc>
        <w:tc>
          <w:tcPr>
            <w:tcW w:w="1260" w:type="dxa"/>
          </w:tcPr>
          <w:p w14:paraId="41C25A9F"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38" w:type="dxa"/>
          </w:tcPr>
          <w:p w14:paraId="581B6478"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2DEA4036" w14:textId="77777777" w:rsidR="00795BA6" w:rsidRPr="005F0E6D" w:rsidRDefault="00795BA6" w:rsidP="009712EC">
            <w:pPr>
              <w:spacing w:line="360" w:lineRule="auto"/>
              <w:jc w:val="center"/>
              <w:rPr>
                <w:rFonts w:cs="Times New Roman"/>
              </w:rPr>
            </w:pPr>
            <w:r w:rsidRPr="005F0E6D">
              <w:rPr>
                <w:rFonts w:cs="Times New Roman"/>
              </w:rPr>
              <w:t>20.67</w:t>
            </w:r>
          </w:p>
        </w:tc>
        <w:tc>
          <w:tcPr>
            <w:tcW w:w="1528" w:type="dxa"/>
          </w:tcPr>
          <w:p w14:paraId="0EAE31AF" w14:textId="77777777" w:rsidR="00795BA6" w:rsidRPr="005F0E6D" w:rsidRDefault="00795BA6" w:rsidP="009712EC">
            <w:pPr>
              <w:spacing w:line="360" w:lineRule="auto"/>
              <w:jc w:val="center"/>
              <w:rPr>
                <w:rFonts w:cs="Times New Roman"/>
              </w:rPr>
            </w:pPr>
            <w:r w:rsidRPr="005F0E6D">
              <w:rPr>
                <w:rFonts w:cs="Times New Roman"/>
              </w:rPr>
              <w:t>7.63</w:t>
            </w:r>
          </w:p>
        </w:tc>
        <w:tc>
          <w:tcPr>
            <w:tcW w:w="1606" w:type="dxa"/>
          </w:tcPr>
          <w:p w14:paraId="4BB4C6CA" w14:textId="77777777" w:rsidR="00795BA6" w:rsidRPr="005F0E6D" w:rsidRDefault="00795BA6" w:rsidP="009712EC">
            <w:pPr>
              <w:spacing w:line="360" w:lineRule="auto"/>
              <w:jc w:val="center"/>
              <w:rPr>
                <w:rFonts w:cs="Times New Roman"/>
              </w:rPr>
            </w:pPr>
            <w:r w:rsidRPr="005F0E6D">
              <w:rPr>
                <w:rFonts w:cs="Times New Roman"/>
              </w:rPr>
              <w:t>58.2224</w:t>
            </w:r>
          </w:p>
        </w:tc>
        <w:tc>
          <w:tcPr>
            <w:tcW w:w="1450" w:type="dxa"/>
          </w:tcPr>
          <w:p w14:paraId="713B0068"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0A9FC97F"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27734867" w14:textId="77777777" w:rsidR="00795BA6" w:rsidRPr="005F0E6D" w:rsidRDefault="00795BA6" w:rsidP="009712EC">
            <w:pPr>
              <w:spacing w:line="360" w:lineRule="auto"/>
              <w:jc w:val="center"/>
              <w:rPr>
                <w:rFonts w:cs="Times New Roman"/>
              </w:rPr>
            </w:pPr>
            <w:r w:rsidRPr="005F0E6D">
              <w:rPr>
                <w:rFonts w:cs="Times New Roman"/>
              </w:rPr>
              <w:lastRenderedPageBreak/>
              <w:t>23</w:t>
            </w:r>
          </w:p>
        </w:tc>
        <w:tc>
          <w:tcPr>
            <w:tcW w:w="1260" w:type="dxa"/>
          </w:tcPr>
          <w:p w14:paraId="0CAD52FD" w14:textId="77777777" w:rsidR="00795BA6" w:rsidRPr="005F0E6D" w:rsidRDefault="00795BA6" w:rsidP="009712EC">
            <w:pPr>
              <w:spacing w:line="360" w:lineRule="auto"/>
              <w:jc w:val="center"/>
              <w:rPr>
                <w:rFonts w:cs="Times New Roman"/>
              </w:rPr>
            </w:pPr>
            <w:r w:rsidRPr="005F0E6D">
              <w:rPr>
                <w:rFonts w:cs="Times New Roman"/>
              </w:rPr>
              <w:t>mixed</w:t>
            </w:r>
          </w:p>
        </w:tc>
        <w:tc>
          <w:tcPr>
            <w:tcW w:w="1338" w:type="dxa"/>
          </w:tcPr>
          <w:p w14:paraId="705576E5"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19BF17DE" w14:textId="77777777" w:rsidR="00795BA6" w:rsidRPr="005F0E6D" w:rsidRDefault="00795BA6" w:rsidP="009712EC">
            <w:pPr>
              <w:spacing w:line="360" w:lineRule="auto"/>
              <w:jc w:val="center"/>
              <w:rPr>
                <w:rFonts w:cs="Times New Roman"/>
              </w:rPr>
            </w:pPr>
            <w:r w:rsidRPr="005F0E6D">
              <w:rPr>
                <w:rFonts w:cs="Times New Roman"/>
              </w:rPr>
              <w:t>18.5</w:t>
            </w:r>
          </w:p>
        </w:tc>
        <w:tc>
          <w:tcPr>
            <w:tcW w:w="1528" w:type="dxa"/>
          </w:tcPr>
          <w:p w14:paraId="5303700C" w14:textId="77777777" w:rsidR="00795BA6" w:rsidRPr="005F0E6D" w:rsidRDefault="00795BA6" w:rsidP="009712EC">
            <w:pPr>
              <w:spacing w:line="360" w:lineRule="auto"/>
              <w:jc w:val="center"/>
              <w:rPr>
                <w:rFonts w:cs="Times New Roman"/>
              </w:rPr>
            </w:pPr>
            <w:r w:rsidRPr="005F0E6D">
              <w:rPr>
                <w:rFonts w:cs="Times New Roman"/>
              </w:rPr>
              <w:t>7.34</w:t>
            </w:r>
          </w:p>
        </w:tc>
        <w:tc>
          <w:tcPr>
            <w:tcW w:w="1606" w:type="dxa"/>
          </w:tcPr>
          <w:p w14:paraId="45EE5261" w14:textId="77777777" w:rsidR="00795BA6" w:rsidRPr="005F0E6D" w:rsidRDefault="00795BA6" w:rsidP="009712EC">
            <w:pPr>
              <w:spacing w:line="360" w:lineRule="auto"/>
              <w:jc w:val="center"/>
              <w:rPr>
                <w:rFonts w:cs="Times New Roman"/>
              </w:rPr>
            </w:pPr>
            <w:r w:rsidRPr="005F0E6D">
              <w:rPr>
                <w:rFonts w:cs="Times New Roman"/>
              </w:rPr>
              <w:t>53.8874</w:t>
            </w:r>
          </w:p>
        </w:tc>
        <w:tc>
          <w:tcPr>
            <w:tcW w:w="1450" w:type="dxa"/>
          </w:tcPr>
          <w:p w14:paraId="62DB1ACB"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1E80AAF" w14:textId="77777777" w:rsidTr="009712EC">
        <w:trPr>
          <w:jc w:val="center"/>
        </w:trPr>
        <w:tc>
          <w:tcPr>
            <w:tcW w:w="726" w:type="dxa"/>
          </w:tcPr>
          <w:p w14:paraId="2F01C842" w14:textId="77777777" w:rsidR="00795BA6" w:rsidRPr="005F0E6D" w:rsidRDefault="00795BA6" w:rsidP="009712EC">
            <w:pPr>
              <w:spacing w:line="360" w:lineRule="auto"/>
              <w:jc w:val="center"/>
              <w:rPr>
                <w:rFonts w:cs="Times New Roman"/>
              </w:rPr>
            </w:pPr>
            <w:r w:rsidRPr="005F0E6D">
              <w:rPr>
                <w:rFonts w:cs="Times New Roman"/>
              </w:rPr>
              <w:t>24</w:t>
            </w:r>
          </w:p>
        </w:tc>
        <w:tc>
          <w:tcPr>
            <w:tcW w:w="1260" w:type="dxa"/>
          </w:tcPr>
          <w:p w14:paraId="726C4B83"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38" w:type="dxa"/>
          </w:tcPr>
          <w:p w14:paraId="3F99E1FE"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0D7F9B6D" w14:textId="77777777" w:rsidR="00795BA6" w:rsidRPr="005F0E6D" w:rsidRDefault="00795BA6" w:rsidP="009712EC">
            <w:pPr>
              <w:spacing w:line="360" w:lineRule="auto"/>
              <w:jc w:val="center"/>
              <w:rPr>
                <w:rFonts w:cs="Times New Roman"/>
              </w:rPr>
            </w:pPr>
            <w:r w:rsidRPr="005F0E6D">
              <w:rPr>
                <w:rFonts w:cs="Times New Roman"/>
              </w:rPr>
              <w:t>19.75</w:t>
            </w:r>
          </w:p>
        </w:tc>
        <w:tc>
          <w:tcPr>
            <w:tcW w:w="1528" w:type="dxa"/>
          </w:tcPr>
          <w:p w14:paraId="737A6961" w14:textId="77777777" w:rsidR="00795BA6" w:rsidRPr="005F0E6D" w:rsidRDefault="00795BA6" w:rsidP="009712EC">
            <w:pPr>
              <w:spacing w:line="360" w:lineRule="auto"/>
              <w:jc w:val="center"/>
              <w:rPr>
                <w:rFonts w:cs="Times New Roman"/>
              </w:rPr>
            </w:pPr>
            <w:r w:rsidRPr="005F0E6D">
              <w:rPr>
                <w:rFonts w:cs="Times New Roman"/>
              </w:rPr>
              <w:t>6.7</w:t>
            </w:r>
          </w:p>
        </w:tc>
        <w:tc>
          <w:tcPr>
            <w:tcW w:w="1606" w:type="dxa"/>
          </w:tcPr>
          <w:p w14:paraId="3A29A4B3" w14:textId="77777777" w:rsidR="00795BA6" w:rsidRPr="005F0E6D" w:rsidRDefault="00795BA6" w:rsidP="009712EC">
            <w:pPr>
              <w:spacing w:line="360" w:lineRule="auto"/>
              <w:jc w:val="center"/>
              <w:rPr>
                <w:rFonts w:cs="Times New Roman"/>
              </w:rPr>
            </w:pPr>
            <w:r w:rsidRPr="005F0E6D">
              <w:rPr>
                <w:rFonts w:cs="Times New Roman"/>
              </w:rPr>
              <w:t>44.8302</w:t>
            </w:r>
          </w:p>
        </w:tc>
        <w:tc>
          <w:tcPr>
            <w:tcW w:w="1450" w:type="dxa"/>
          </w:tcPr>
          <w:p w14:paraId="6AA0479C" w14:textId="77777777" w:rsidR="00795BA6" w:rsidRPr="005F0E6D" w:rsidRDefault="00795BA6" w:rsidP="009712EC">
            <w:pPr>
              <w:spacing w:line="360" w:lineRule="auto"/>
              <w:jc w:val="center"/>
              <w:rPr>
                <w:rFonts w:cs="Times New Roman"/>
              </w:rPr>
            </w:pPr>
            <w:r w:rsidRPr="005F0E6D">
              <w:rPr>
                <w:rFonts w:cs="Times New Roman"/>
              </w:rPr>
              <w:t>17</w:t>
            </w:r>
          </w:p>
        </w:tc>
      </w:tr>
      <w:tr w:rsidR="00795BA6" w:rsidRPr="005F0E6D" w14:paraId="5E31B3EF"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5DEE9B56" w14:textId="77777777" w:rsidR="00795BA6" w:rsidRPr="005F0E6D" w:rsidRDefault="00795BA6" w:rsidP="009712EC">
            <w:pPr>
              <w:spacing w:line="360" w:lineRule="auto"/>
              <w:jc w:val="center"/>
              <w:rPr>
                <w:rFonts w:cs="Times New Roman"/>
              </w:rPr>
            </w:pPr>
            <w:r w:rsidRPr="005F0E6D">
              <w:rPr>
                <w:rFonts w:cs="Times New Roman"/>
              </w:rPr>
              <w:t>25</w:t>
            </w:r>
          </w:p>
        </w:tc>
        <w:tc>
          <w:tcPr>
            <w:tcW w:w="1260" w:type="dxa"/>
          </w:tcPr>
          <w:p w14:paraId="25CA2230" w14:textId="77777777" w:rsidR="00795BA6" w:rsidRPr="005F0E6D" w:rsidRDefault="00795BA6" w:rsidP="009712EC">
            <w:pPr>
              <w:spacing w:line="360" w:lineRule="auto"/>
              <w:jc w:val="center"/>
              <w:rPr>
                <w:rFonts w:cs="Times New Roman"/>
              </w:rPr>
            </w:pPr>
            <w:r w:rsidRPr="005F0E6D">
              <w:rPr>
                <w:rFonts w:cs="Times New Roman"/>
              </w:rPr>
              <w:t>mixed</w:t>
            </w:r>
          </w:p>
        </w:tc>
        <w:tc>
          <w:tcPr>
            <w:tcW w:w="1338" w:type="dxa"/>
          </w:tcPr>
          <w:p w14:paraId="568E4D26"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2C32901C" w14:textId="77777777" w:rsidR="00795BA6" w:rsidRPr="005F0E6D" w:rsidRDefault="00795BA6" w:rsidP="009712EC">
            <w:pPr>
              <w:spacing w:line="360" w:lineRule="auto"/>
              <w:jc w:val="center"/>
              <w:rPr>
                <w:rFonts w:cs="Times New Roman"/>
              </w:rPr>
            </w:pPr>
            <w:r w:rsidRPr="005F0E6D">
              <w:rPr>
                <w:rFonts w:cs="Times New Roman"/>
              </w:rPr>
              <w:t>18.6</w:t>
            </w:r>
          </w:p>
        </w:tc>
        <w:tc>
          <w:tcPr>
            <w:tcW w:w="1528" w:type="dxa"/>
          </w:tcPr>
          <w:p w14:paraId="2ACF4BD4" w14:textId="77777777" w:rsidR="00795BA6" w:rsidRPr="005F0E6D" w:rsidRDefault="00795BA6" w:rsidP="009712EC">
            <w:pPr>
              <w:spacing w:line="360" w:lineRule="auto"/>
              <w:jc w:val="center"/>
              <w:rPr>
                <w:rFonts w:cs="Times New Roman"/>
              </w:rPr>
            </w:pPr>
            <w:r w:rsidRPr="005F0E6D">
              <w:rPr>
                <w:rFonts w:cs="Times New Roman"/>
              </w:rPr>
              <w:t>8.52</w:t>
            </w:r>
          </w:p>
        </w:tc>
        <w:tc>
          <w:tcPr>
            <w:tcW w:w="1606" w:type="dxa"/>
          </w:tcPr>
          <w:p w14:paraId="6D9CCCB2" w14:textId="77777777" w:rsidR="00795BA6" w:rsidRPr="005F0E6D" w:rsidRDefault="00795BA6" w:rsidP="009712EC">
            <w:pPr>
              <w:spacing w:line="360" w:lineRule="auto"/>
              <w:jc w:val="center"/>
              <w:rPr>
                <w:rFonts w:cs="Times New Roman"/>
              </w:rPr>
            </w:pPr>
            <w:r w:rsidRPr="005F0E6D">
              <w:rPr>
                <w:rFonts w:cs="Times New Roman"/>
              </w:rPr>
              <w:t>72.6662</w:t>
            </w:r>
          </w:p>
        </w:tc>
        <w:tc>
          <w:tcPr>
            <w:tcW w:w="1450" w:type="dxa"/>
          </w:tcPr>
          <w:p w14:paraId="3365A9D9"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44920CB" w14:textId="77777777" w:rsidTr="009712EC">
        <w:trPr>
          <w:jc w:val="center"/>
        </w:trPr>
        <w:tc>
          <w:tcPr>
            <w:tcW w:w="726" w:type="dxa"/>
          </w:tcPr>
          <w:p w14:paraId="33D0CA51" w14:textId="77777777" w:rsidR="00795BA6" w:rsidRPr="005F0E6D" w:rsidRDefault="00795BA6" w:rsidP="009712EC">
            <w:pPr>
              <w:spacing w:line="360" w:lineRule="auto"/>
              <w:jc w:val="center"/>
              <w:rPr>
                <w:rFonts w:cs="Times New Roman"/>
              </w:rPr>
            </w:pPr>
            <w:r w:rsidRPr="005F0E6D">
              <w:rPr>
                <w:rFonts w:cs="Times New Roman"/>
              </w:rPr>
              <w:t>26</w:t>
            </w:r>
          </w:p>
        </w:tc>
        <w:tc>
          <w:tcPr>
            <w:tcW w:w="1260" w:type="dxa"/>
          </w:tcPr>
          <w:p w14:paraId="6BEE4DE1"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38" w:type="dxa"/>
          </w:tcPr>
          <w:p w14:paraId="302EA361"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083E96C9" w14:textId="77777777" w:rsidR="00795BA6" w:rsidRPr="005F0E6D" w:rsidRDefault="00795BA6" w:rsidP="009712EC">
            <w:pPr>
              <w:spacing w:line="360" w:lineRule="auto"/>
              <w:jc w:val="center"/>
              <w:rPr>
                <w:rFonts w:cs="Times New Roman"/>
              </w:rPr>
            </w:pPr>
            <w:r w:rsidRPr="005F0E6D">
              <w:rPr>
                <w:rFonts w:cs="Times New Roman"/>
              </w:rPr>
              <w:t>20.1</w:t>
            </w:r>
          </w:p>
        </w:tc>
        <w:tc>
          <w:tcPr>
            <w:tcW w:w="1528" w:type="dxa"/>
          </w:tcPr>
          <w:p w14:paraId="642B48A0" w14:textId="77777777" w:rsidR="00795BA6" w:rsidRPr="005F0E6D" w:rsidRDefault="00795BA6" w:rsidP="009712EC">
            <w:pPr>
              <w:spacing w:line="360" w:lineRule="auto"/>
              <w:jc w:val="center"/>
              <w:rPr>
                <w:rFonts w:cs="Times New Roman"/>
              </w:rPr>
            </w:pPr>
            <w:r w:rsidRPr="005F0E6D">
              <w:rPr>
                <w:rFonts w:cs="Times New Roman"/>
              </w:rPr>
              <w:t>6.08</w:t>
            </w:r>
          </w:p>
        </w:tc>
        <w:tc>
          <w:tcPr>
            <w:tcW w:w="1606" w:type="dxa"/>
          </w:tcPr>
          <w:p w14:paraId="6B8E1763" w14:textId="77777777" w:rsidR="00795BA6" w:rsidRPr="005F0E6D" w:rsidRDefault="00795BA6" w:rsidP="009712EC">
            <w:pPr>
              <w:spacing w:line="360" w:lineRule="auto"/>
              <w:jc w:val="center"/>
              <w:rPr>
                <w:rFonts w:cs="Times New Roman"/>
              </w:rPr>
            </w:pPr>
            <w:r w:rsidRPr="005F0E6D">
              <w:rPr>
                <w:rFonts w:cs="Times New Roman"/>
              </w:rPr>
              <w:t>36.9106</w:t>
            </w:r>
          </w:p>
        </w:tc>
        <w:tc>
          <w:tcPr>
            <w:tcW w:w="1450" w:type="dxa"/>
          </w:tcPr>
          <w:p w14:paraId="45241512"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71C5864"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547BC9A3" w14:textId="77777777" w:rsidR="00795BA6" w:rsidRPr="005F0E6D" w:rsidRDefault="00795BA6" w:rsidP="009712EC">
            <w:pPr>
              <w:spacing w:line="360" w:lineRule="auto"/>
              <w:jc w:val="center"/>
              <w:rPr>
                <w:rFonts w:cs="Times New Roman"/>
              </w:rPr>
            </w:pPr>
            <w:r w:rsidRPr="005F0E6D">
              <w:rPr>
                <w:rFonts w:cs="Times New Roman"/>
              </w:rPr>
              <w:t>27</w:t>
            </w:r>
          </w:p>
        </w:tc>
        <w:tc>
          <w:tcPr>
            <w:tcW w:w="1260" w:type="dxa"/>
          </w:tcPr>
          <w:p w14:paraId="2BF34D67"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38" w:type="dxa"/>
          </w:tcPr>
          <w:p w14:paraId="2FED446E"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3C670BE6" w14:textId="77777777" w:rsidR="00795BA6" w:rsidRPr="005F0E6D" w:rsidRDefault="00795BA6" w:rsidP="009712EC">
            <w:pPr>
              <w:spacing w:line="360" w:lineRule="auto"/>
              <w:jc w:val="center"/>
              <w:rPr>
                <w:rFonts w:cs="Times New Roman"/>
              </w:rPr>
            </w:pPr>
            <w:r w:rsidRPr="005F0E6D">
              <w:rPr>
                <w:rFonts w:cs="Times New Roman"/>
              </w:rPr>
              <w:t>19.51</w:t>
            </w:r>
          </w:p>
        </w:tc>
        <w:tc>
          <w:tcPr>
            <w:tcW w:w="1528" w:type="dxa"/>
          </w:tcPr>
          <w:p w14:paraId="58404B86" w14:textId="77777777" w:rsidR="00795BA6" w:rsidRPr="005F0E6D" w:rsidRDefault="00795BA6" w:rsidP="009712EC">
            <w:pPr>
              <w:spacing w:line="360" w:lineRule="auto"/>
              <w:jc w:val="center"/>
              <w:rPr>
                <w:rFonts w:cs="Times New Roman"/>
              </w:rPr>
            </w:pPr>
            <w:r w:rsidRPr="005F0E6D">
              <w:rPr>
                <w:rFonts w:cs="Times New Roman"/>
              </w:rPr>
              <w:t>5.45</w:t>
            </w:r>
          </w:p>
        </w:tc>
        <w:tc>
          <w:tcPr>
            <w:tcW w:w="1606" w:type="dxa"/>
          </w:tcPr>
          <w:p w14:paraId="359E2CC5" w14:textId="77777777" w:rsidR="00795BA6" w:rsidRPr="005F0E6D" w:rsidRDefault="00795BA6" w:rsidP="009712EC">
            <w:pPr>
              <w:spacing w:line="360" w:lineRule="auto"/>
              <w:jc w:val="center"/>
              <w:rPr>
                <w:rFonts w:cs="Times New Roman"/>
              </w:rPr>
            </w:pPr>
            <w:r w:rsidRPr="005F0E6D">
              <w:rPr>
                <w:rFonts w:cs="Times New Roman"/>
              </w:rPr>
              <w:t>29.7481</w:t>
            </w:r>
          </w:p>
        </w:tc>
        <w:tc>
          <w:tcPr>
            <w:tcW w:w="1450" w:type="dxa"/>
          </w:tcPr>
          <w:p w14:paraId="10285A49" w14:textId="77777777" w:rsidR="00795BA6" w:rsidRPr="005F0E6D" w:rsidRDefault="00795BA6" w:rsidP="009712EC">
            <w:pPr>
              <w:spacing w:line="360" w:lineRule="auto"/>
              <w:jc w:val="center"/>
              <w:rPr>
                <w:rFonts w:cs="Times New Roman"/>
              </w:rPr>
            </w:pPr>
            <w:r w:rsidRPr="005F0E6D">
              <w:rPr>
                <w:rFonts w:cs="Times New Roman"/>
              </w:rPr>
              <w:t>16</w:t>
            </w:r>
          </w:p>
        </w:tc>
      </w:tr>
      <w:tr w:rsidR="00795BA6" w:rsidRPr="005F0E6D" w14:paraId="07D93BA3" w14:textId="77777777" w:rsidTr="009712EC">
        <w:trPr>
          <w:jc w:val="center"/>
        </w:trPr>
        <w:tc>
          <w:tcPr>
            <w:tcW w:w="726" w:type="dxa"/>
          </w:tcPr>
          <w:p w14:paraId="1577E52C" w14:textId="77777777" w:rsidR="00795BA6" w:rsidRPr="005F0E6D" w:rsidRDefault="00795BA6" w:rsidP="009712EC">
            <w:pPr>
              <w:spacing w:line="360" w:lineRule="auto"/>
              <w:jc w:val="center"/>
              <w:rPr>
                <w:rFonts w:cs="Times New Roman"/>
              </w:rPr>
            </w:pPr>
            <w:r w:rsidRPr="005F0E6D">
              <w:rPr>
                <w:rFonts w:cs="Times New Roman"/>
              </w:rPr>
              <w:t>28</w:t>
            </w:r>
          </w:p>
        </w:tc>
        <w:tc>
          <w:tcPr>
            <w:tcW w:w="1260" w:type="dxa"/>
          </w:tcPr>
          <w:p w14:paraId="339F91BE"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38" w:type="dxa"/>
          </w:tcPr>
          <w:p w14:paraId="0BA6E7D0"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1D17DC79" w14:textId="77777777" w:rsidR="00795BA6" w:rsidRPr="005F0E6D" w:rsidRDefault="00795BA6" w:rsidP="009712EC">
            <w:pPr>
              <w:spacing w:line="360" w:lineRule="auto"/>
              <w:jc w:val="center"/>
              <w:rPr>
                <w:rFonts w:cs="Times New Roman"/>
              </w:rPr>
            </w:pPr>
            <w:r w:rsidRPr="005F0E6D">
              <w:rPr>
                <w:rFonts w:cs="Times New Roman"/>
              </w:rPr>
              <w:t>19.21</w:t>
            </w:r>
          </w:p>
        </w:tc>
        <w:tc>
          <w:tcPr>
            <w:tcW w:w="1528" w:type="dxa"/>
          </w:tcPr>
          <w:p w14:paraId="3771D37E" w14:textId="77777777" w:rsidR="00795BA6" w:rsidRPr="005F0E6D" w:rsidRDefault="00795BA6" w:rsidP="009712EC">
            <w:pPr>
              <w:spacing w:line="360" w:lineRule="auto"/>
              <w:jc w:val="center"/>
              <w:rPr>
                <w:rFonts w:cs="Times New Roman"/>
              </w:rPr>
            </w:pPr>
            <w:r w:rsidRPr="005F0E6D">
              <w:rPr>
                <w:rFonts w:cs="Times New Roman"/>
              </w:rPr>
              <w:t>8.21</w:t>
            </w:r>
          </w:p>
        </w:tc>
        <w:tc>
          <w:tcPr>
            <w:tcW w:w="1606" w:type="dxa"/>
          </w:tcPr>
          <w:p w14:paraId="24CB51D5" w14:textId="77777777" w:rsidR="00795BA6" w:rsidRPr="005F0E6D" w:rsidRDefault="00795BA6" w:rsidP="009712EC">
            <w:pPr>
              <w:spacing w:line="360" w:lineRule="auto"/>
              <w:jc w:val="center"/>
              <w:rPr>
                <w:rFonts w:cs="Times New Roman"/>
              </w:rPr>
            </w:pPr>
            <w:r w:rsidRPr="005F0E6D">
              <w:rPr>
                <w:rFonts w:cs="Times New Roman"/>
              </w:rPr>
              <w:t>67.4352</w:t>
            </w:r>
          </w:p>
        </w:tc>
        <w:tc>
          <w:tcPr>
            <w:tcW w:w="1450" w:type="dxa"/>
          </w:tcPr>
          <w:p w14:paraId="270F0FAE"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DF3E2DA"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33D1A33F" w14:textId="77777777" w:rsidR="00795BA6" w:rsidRPr="005F0E6D" w:rsidRDefault="00795BA6" w:rsidP="009712EC">
            <w:pPr>
              <w:spacing w:line="360" w:lineRule="auto"/>
              <w:jc w:val="center"/>
              <w:rPr>
                <w:rFonts w:cs="Times New Roman"/>
              </w:rPr>
            </w:pPr>
            <w:r w:rsidRPr="005F0E6D">
              <w:rPr>
                <w:rFonts w:cs="Times New Roman"/>
              </w:rPr>
              <w:t>29</w:t>
            </w:r>
          </w:p>
        </w:tc>
        <w:tc>
          <w:tcPr>
            <w:tcW w:w="1260" w:type="dxa"/>
          </w:tcPr>
          <w:p w14:paraId="0C708939" w14:textId="77777777" w:rsidR="00795BA6" w:rsidRPr="005F0E6D" w:rsidRDefault="00795BA6" w:rsidP="009712EC">
            <w:pPr>
              <w:spacing w:line="360" w:lineRule="auto"/>
              <w:jc w:val="center"/>
              <w:rPr>
                <w:rFonts w:cs="Times New Roman"/>
              </w:rPr>
            </w:pPr>
            <w:r w:rsidRPr="005F0E6D">
              <w:rPr>
                <w:rFonts w:cs="Times New Roman"/>
              </w:rPr>
              <w:t>kelp</w:t>
            </w:r>
          </w:p>
        </w:tc>
        <w:tc>
          <w:tcPr>
            <w:tcW w:w="1338" w:type="dxa"/>
          </w:tcPr>
          <w:p w14:paraId="544D014F"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293816FB" w14:textId="77777777" w:rsidR="00795BA6" w:rsidRPr="005F0E6D" w:rsidRDefault="00795BA6" w:rsidP="009712EC">
            <w:pPr>
              <w:spacing w:line="360" w:lineRule="auto"/>
              <w:jc w:val="center"/>
              <w:rPr>
                <w:rFonts w:cs="Times New Roman"/>
              </w:rPr>
            </w:pPr>
            <w:r w:rsidRPr="005F0E6D">
              <w:rPr>
                <w:rFonts w:cs="Times New Roman"/>
              </w:rPr>
              <w:t>17.25</w:t>
            </w:r>
          </w:p>
        </w:tc>
        <w:tc>
          <w:tcPr>
            <w:tcW w:w="1528" w:type="dxa"/>
          </w:tcPr>
          <w:p w14:paraId="67D66882" w14:textId="77777777" w:rsidR="00795BA6" w:rsidRPr="005F0E6D" w:rsidRDefault="00795BA6" w:rsidP="009712EC">
            <w:pPr>
              <w:spacing w:line="360" w:lineRule="auto"/>
              <w:jc w:val="center"/>
              <w:rPr>
                <w:rFonts w:cs="Times New Roman"/>
              </w:rPr>
            </w:pPr>
            <w:r w:rsidRPr="005F0E6D">
              <w:rPr>
                <w:rFonts w:cs="Times New Roman"/>
              </w:rPr>
              <w:t>7.4</w:t>
            </w:r>
          </w:p>
        </w:tc>
        <w:tc>
          <w:tcPr>
            <w:tcW w:w="1606" w:type="dxa"/>
          </w:tcPr>
          <w:p w14:paraId="27742E73" w14:textId="77777777" w:rsidR="00795BA6" w:rsidRPr="005F0E6D" w:rsidRDefault="00795BA6" w:rsidP="009712EC">
            <w:pPr>
              <w:spacing w:line="360" w:lineRule="auto"/>
              <w:jc w:val="center"/>
              <w:rPr>
                <w:rFonts w:cs="Times New Roman"/>
              </w:rPr>
            </w:pPr>
            <w:r w:rsidRPr="005F0E6D">
              <w:rPr>
                <w:rFonts w:cs="Times New Roman"/>
              </w:rPr>
              <w:t>54.8009</w:t>
            </w:r>
          </w:p>
        </w:tc>
        <w:tc>
          <w:tcPr>
            <w:tcW w:w="1450" w:type="dxa"/>
          </w:tcPr>
          <w:p w14:paraId="2F26C8D8" w14:textId="77777777" w:rsidR="00795BA6" w:rsidRPr="005F0E6D" w:rsidRDefault="00795BA6" w:rsidP="009712EC">
            <w:pPr>
              <w:spacing w:line="360" w:lineRule="auto"/>
              <w:jc w:val="center"/>
              <w:rPr>
                <w:rFonts w:cs="Times New Roman"/>
              </w:rPr>
            </w:pPr>
            <w:r w:rsidRPr="005F0E6D">
              <w:rPr>
                <w:rFonts w:cs="Times New Roman"/>
              </w:rPr>
              <w:t>13</w:t>
            </w:r>
          </w:p>
        </w:tc>
      </w:tr>
      <w:tr w:rsidR="00795BA6" w:rsidRPr="005F0E6D" w14:paraId="327B0363" w14:textId="77777777" w:rsidTr="009712EC">
        <w:trPr>
          <w:jc w:val="center"/>
        </w:trPr>
        <w:tc>
          <w:tcPr>
            <w:tcW w:w="726" w:type="dxa"/>
          </w:tcPr>
          <w:p w14:paraId="1052C3FA" w14:textId="77777777" w:rsidR="00795BA6" w:rsidRPr="005F0E6D" w:rsidRDefault="00795BA6" w:rsidP="009712EC">
            <w:pPr>
              <w:spacing w:line="360" w:lineRule="auto"/>
              <w:jc w:val="center"/>
              <w:rPr>
                <w:rFonts w:cs="Times New Roman"/>
              </w:rPr>
            </w:pPr>
            <w:r w:rsidRPr="005F0E6D">
              <w:rPr>
                <w:rFonts w:cs="Times New Roman"/>
              </w:rPr>
              <w:t>30</w:t>
            </w:r>
          </w:p>
        </w:tc>
        <w:tc>
          <w:tcPr>
            <w:tcW w:w="1260" w:type="dxa"/>
          </w:tcPr>
          <w:p w14:paraId="52350E2F"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38" w:type="dxa"/>
          </w:tcPr>
          <w:p w14:paraId="586DFC09"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0E6AD2BE" w14:textId="77777777" w:rsidR="00795BA6" w:rsidRPr="005F0E6D" w:rsidRDefault="00795BA6" w:rsidP="009712EC">
            <w:pPr>
              <w:spacing w:line="360" w:lineRule="auto"/>
              <w:jc w:val="center"/>
              <w:rPr>
                <w:rFonts w:cs="Times New Roman"/>
              </w:rPr>
            </w:pPr>
            <w:r w:rsidRPr="005F0E6D">
              <w:rPr>
                <w:rFonts w:cs="Times New Roman"/>
              </w:rPr>
              <w:t>21.51</w:t>
            </w:r>
          </w:p>
        </w:tc>
        <w:tc>
          <w:tcPr>
            <w:tcW w:w="1528" w:type="dxa"/>
          </w:tcPr>
          <w:p w14:paraId="332384F6" w14:textId="77777777" w:rsidR="00795BA6" w:rsidRPr="005F0E6D" w:rsidRDefault="00795BA6" w:rsidP="009712EC">
            <w:pPr>
              <w:spacing w:line="360" w:lineRule="auto"/>
              <w:jc w:val="center"/>
              <w:rPr>
                <w:rFonts w:cs="Times New Roman"/>
              </w:rPr>
            </w:pPr>
            <w:r w:rsidRPr="005F0E6D">
              <w:rPr>
                <w:rFonts w:cs="Times New Roman"/>
              </w:rPr>
              <w:t>5.87</w:t>
            </w:r>
          </w:p>
        </w:tc>
        <w:tc>
          <w:tcPr>
            <w:tcW w:w="1606" w:type="dxa"/>
          </w:tcPr>
          <w:p w14:paraId="74B0A536" w14:textId="77777777" w:rsidR="00795BA6" w:rsidRPr="005F0E6D" w:rsidRDefault="00795BA6" w:rsidP="009712EC">
            <w:pPr>
              <w:spacing w:line="360" w:lineRule="auto"/>
              <w:jc w:val="center"/>
              <w:rPr>
                <w:rFonts w:cs="Times New Roman"/>
              </w:rPr>
            </w:pPr>
            <w:r w:rsidRPr="005F0E6D">
              <w:rPr>
                <w:rFonts w:cs="Times New Roman"/>
              </w:rPr>
              <w:t>34.4628</w:t>
            </w:r>
          </w:p>
        </w:tc>
        <w:tc>
          <w:tcPr>
            <w:tcW w:w="1450" w:type="dxa"/>
          </w:tcPr>
          <w:p w14:paraId="37BEEC46"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66C2CDAD"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343DAB28" w14:textId="77777777" w:rsidR="00795BA6" w:rsidRPr="005F0E6D" w:rsidRDefault="00795BA6" w:rsidP="009712EC">
            <w:pPr>
              <w:spacing w:line="360" w:lineRule="auto"/>
              <w:jc w:val="center"/>
              <w:rPr>
                <w:rFonts w:cs="Times New Roman"/>
              </w:rPr>
            </w:pPr>
            <w:r w:rsidRPr="005F0E6D">
              <w:rPr>
                <w:rFonts w:cs="Times New Roman"/>
              </w:rPr>
              <w:t>31</w:t>
            </w:r>
          </w:p>
        </w:tc>
        <w:tc>
          <w:tcPr>
            <w:tcW w:w="1260" w:type="dxa"/>
          </w:tcPr>
          <w:p w14:paraId="3CDBEE3B" w14:textId="77777777" w:rsidR="00795BA6" w:rsidRPr="005F0E6D" w:rsidRDefault="00795BA6" w:rsidP="009712EC">
            <w:pPr>
              <w:spacing w:line="360" w:lineRule="auto"/>
              <w:jc w:val="center"/>
              <w:rPr>
                <w:rFonts w:cs="Times New Roman"/>
              </w:rPr>
            </w:pPr>
            <w:r w:rsidRPr="005F0E6D">
              <w:rPr>
                <w:rFonts w:cs="Times New Roman"/>
              </w:rPr>
              <w:t>mixed</w:t>
            </w:r>
          </w:p>
        </w:tc>
        <w:tc>
          <w:tcPr>
            <w:tcW w:w="1338" w:type="dxa"/>
          </w:tcPr>
          <w:p w14:paraId="5C4F18F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617D72CD" w14:textId="77777777" w:rsidR="00795BA6" w:rsidRPr="005F0E6D" w:rsidRDefault="00795BA6" w:rsidP="009712EC">
            <w:pPr>
              <w:spacing w:line="360" w:lineRule="auto"/>
              <w:jc w:val="center"/>
              <w:rPr>
                <w:rFonts w:cs="Times New Roman"/>
              </w:rPr>
            </w:pPr>
            <w:r w:rsidRPr="005F0E6D">
              <w:rPr>
                <w:rFonts w:cs="Times New Roman"/>
              </w:rPr>
              <w:t>17.04</w:t>
            </w:r>
          </w:p>
        </w:tc>
        <w:tc>
          <w:tcPr>
            <w:tcW w:w="1528" w:type="dxa"/>
          </w:tcPr>
          <w:p w14:paraId="24AA0FB8" w14:textId="77777777" w:rsidR="00795BA6" w:rsidRPr="005F0E6D" w:rsidRDefault="00795BA6" w:rsidP="009712EC">
            <w:pPr>
              <w:spacing w:line="360" w:lineRule="auto"/>
              <w:jc w:val="center"/>
              <w:rPr>
                <w:rFonts w:cs="Times New Roman"/>
              </w:rPr>
            </w:pPr>
            <w:r w:rsidRPr="005F0E6D">
              <w:rPr>
                <w:rFonts w:cs="Times New Roman"/>
              </w:rPr>
              <w:t>5.8</w:t>
            </w:r>
          </w:p>
        </w:tc>
        <w:tc>
          <w:tcPr>
            <w:tcW w:w="1606" w:type="dxa"/>
          </w:tcPr>
          <w:p w14:paraId="2B29D93E" w14:textId="77777777" w:rsidR="00795BA6" w:rsidRPr="005F0E6D" w:rsidRDefault="00795BA6" w:rsidP="009712EC">
            <w:pPr>
              <w:spacing w:line="360" w:lineRule="auto"/>
              <w:jc w:val="center"/>
              <w:rPr>
                <w:rFonts w:cs="Times New Roman"/>
              </w:rPr>
            </w:pPr>
            <w:r w:rsidRPr="005F0E6D">
              <w:rPr>
                <w:rFonts w:cs="Times New Roman"/>
              </w:rPr>
              <w:t>33.5914</w:t>
            </w:r>
          </w:p>
        </w:tc>
        <w:tc>
          <w:tcPr>
            <w:tcW w:w="1450" w:type="dxa"/>
          </w:tcPr>
          <w:p w14:paraId="7F7FD95D"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58E0ACD3" w14:textId="77777777" w:rsidTr="009712EC">
        <w:trPr>
          <w:jc w:val="center"/>
        </w:trPr>
        <w:tc>
          <w:tcPr>
            <w:tcW w:w="726" w:type="dxa"/>
          </w:tcPr>
          <w:p w14:paraId="5A5960A7" w14:textId="77777777" w:rsidR="00795BA6" w:rsidRPr="005F0E6D" w:rsidRDefault="00795BA6" w:rsidP="009712EC">
            <w:pPr>
              <w:spacing w:line="360" w:lineRule="auto"/>
              <w:jc w:val="center"/>
              <w:rPr>
                <w:rFonts w:cs="Times New Roman"/>
              </w:rPr>
            </w:pPr>
            <w:r w:rsidRPr="005F0E6D">
              <w:rPr>
                <w:rFonts w:cs="Times New Roman"/>
              </w:rPr>
              <w:t>32</w:t>
            </w:r>
          </w:p>
        </w:tc>
        <w:tc>
          <w:tcPr>
            <w:tcW w:w="1260" w:type="dxa"/>
          </w:tcPr>
          <w:p w14:paraId="31DDDBB5" w14:textId="77777777" w:rsidR="00795BA6" w:rsidRPr="005F0E6D" w:rsidRDefault="00795BA6" w:rsidP="009712EC">
            <w:pPr>
              <w:spacing w:line="360" w:lineRule="auto"/>
              <w:jc w:val="center"/>
              <w:rPr>
                <w:rFonts w:cs="Times New Roman"/>
              </w:rPr>
            </w:pPr>
            <w:r w:rsidRPr="005F0E6D">
              <w:rPr>
                <w:rFonts w:cs="Times New Roman"/>
              </w:rPr>
              <w:t>kelp</w:t>
            </w:r>
          </w:p>
        </w:tc>
        <w:tc>
          <w:tcPr>
            <w:tcW w:w="1338" w:type="dxa"/>
          </w:tcPr>
          <w:p w14:paraId="27427DF4"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3CE6D341" w14:textId="77777777" w:rsidR="00795BA6" w:rsidRPr="005F0E6D" w:rsidRDefault="00795BA6" w:rsidP="009712EC">
            <w:pPr>
              <w:spacing w:line="360" w:lineRule="auto"/>
              <w:jc w:val="center"/>
              <w:rPr>
                <w:rFonts w:cs="Times New Roman"/>
              </w:rPr>
            </w:pPr>
            <w:r w:rsidRPr="005F0E6D">
              <w:rPr>
                <w:rFonts w:cs="Times New Roman"/>
              </w:rPr>
              <w:t>20.79</w:t>
            </w:r>
          </w:p>
        </w:tc>
        <w:tc>
          <w:tcPr>
            <w:tcW w:w="1528" w:type="dxa"/>
          </w:tcPr>
          <w:p w14:paraId="7E4347BD" w14:textId="77777777" w:rsidR="00795BA6" w:rsidRPr="005F0E6D" w:rsidRDefault="00795BA6" w:rsidP="009712EC">
            <w:pPr>
              <w:spacing w:line="360" w:lineRule="auto"/>
              <w:jc w:val="center"/>
              <w:rPr>
                <w:rFonts w:cs="Times New Roman"/>
              </w:rPr>
            </w:pPr>
            <w:r w:rsidRPr="005F0E6D">
              <w:rPr>
                <w:rFonts w:cs="Times New Roman"/>
              </w:rPr>
              <w:t>6.49</w:t>
            </w:r>
          </w:p>
        </w:tc>
        <w:tc>
          <w:tcPr>
            <w:tcW w:w="1606" w:type="dxa"/>
          </w:tcPr>
          <w:p w14:paraId="762429C6" w14:textId="77777777" w:rsidR="00795BA6" w:rsidRPr="005F0E6D" w:rsidRDefault="00795BA6" w:rsidP="009712EC">
            <w:pPr>
              <w:spacing w:line="360" w:lineRule="auto"/>
              <w:jc w:val="center"/>
              <w:rPr>
                <w:rFonts w:cs="Times New Roman"/>
              </w:rPr>
            </w:pPr>
            <w:r w:rsidRPr="005F0E6D">
              <w:rPr>
                <w:rFonts w:cs="Times New Roman"/>
              </w:rPr>
              <w:t>42.1843</w:t>
            </w:r>
          </w:p>
        </w:tc>
        <w:tc>
          <w:tcPr>
            <w:tcW w:w="1450" w:type="dxa"/>
          </w:tcPr>
          <w:p w14:paraId="6463848B" w14:textId="77777777" w:rsidR="00795BA6" w:rsidRPr="005F0E6D" w:rsidRDefault="00795BA6" w:rsidP="009712EC">
            <w:pPr>
              <w:spacing w:line="360" w:lineRule="auto"/>
              <w:jc w:val="center"/>
              <w:rPr>
                <w:rFonts w:cs="Times New Roman"/>
              </w:rPr>
            </w:pPr>
            <w:r w:rsidRPr="005F0E6D">
              <w:rPr>
                <w:rFonts w:cs="Times New Roman"/>
              </w:rPr>
              <w:t>13</w:t>
            </w:r>
          </w:p>
        </w:tc>
      </w:tr>
    </w:tbl>
    <w:p w14:paraId="3E52FCCF" w14:textId="77777777" w:rsidR="00795BA6" w:rsidRPr="005F0E6D" w:rsidRDefault="00795BA6" w:rsidP="00795BA6">
      <w:pPr>
        <w:spacing w:line="360" w:lineRule="auto"/>
        <w:jc w:val="center"/>
        <w:rPr>
          <w:rFonts w:ascii="Times New Roman" w:hAnsi="Times New Roman" w:cs="Times New Roman"/>
        </w:rPr>
      </w:pPr>
    </w:p>
    <w:p w14:paraId="10B96918" w14:textId="77777777" w:rsidR="00795BA6" w:rsidRPr="005F0E6D" w:rsidRDefault="00795BA6" w:rsidP="00795BA6">
      <w:pPr>
        <w:spacing w:line="360" w:lineRule="auto"/>
        <w:jc w:val="center"/>
        <w:rPr>
          <w:rFonts w:ascii="Times New Roman" w:hAnsi="Times New Roman" w:cs="Times New Roman"/>
        </w:rPr>
      </w:pPr>
    </w:p>
    <w:p w14:paraId="60E9FD86" w14:textId="3E56AAA8" w:rsidR="00795BA6" w:rsidRPr="005F0E6D" w:rsidRDefault="00795BA6" w:rsidP="00BA01D8">
      <w:pPr>
        <w:spacing w:line="360" w:lineRule="auto"/>
        <w:jc w:val="center"/>
        <w:rPr>
          <w:rFonts w:ascii="Times New Roman" w:hAnsi="Times New Roman" w:cs="Times New Roman"/>
        </w:rPr>
      </w:pPr>
      <w:r w:rsidRPr="005F0E6D">
        <w:rPr>
          <w:rFonts w:ascii="Times New Roman" w:hAnsi="Times New Roman" w:cs="Times New Roman"/>
        </w:rPr>
        <w:t xml:space="preserve">Table </w:t>
      </w:r>
      <w:r>
        <w:rPr>
          <w:rFonts w:ascii="Times New Roman" w:hAnsi="Times New Roman" w:cs="Times New Roman"/>
        </w:rPr>
        <w:t>8.</w:t>
      </w:r>
      <w:r w:rsidR="00BA01D8">
        <w:rPr>
          <w:rFonts w:ascii="Times New Roman" w:hAnsi="Times New Roman" w:cs="Times New Roman"/>
        </w:rPr>
        <w:t>1.</w:t>
      </w:r>
      <w:r>
        <w:rPr>
          <w:rFonts w:ascii="Times New Roman" w:hAnsi="Times New Roman" w:cs="Times New Roman"/>
        </w:rPr>
        <w:t>4</w:t>
      </w:r>
      <w:r w:rsidRPr="005F0E6D">
        <w:rPr>
          <w:rFonts w:ascii="Times New Roman" w:hAnsi="Times New Roman" w:cs="Times New Roman"/>
        </w:rPr>
        <w:t xml:space="preserve">. Descriptive statistics for weight (g) of all tanks, in terms of mean, standard deviation and variance, of </w:t>
      </w:r>
      <w:r w:rsidRPr="005F0E6D">
        <w:rPr>
          <w:rFonts w:ascii="Times New Roman" w:hAnsi="Times New Roman" w:cs="Times New Roman"/>
          <w:i/>
          <w:iCs/>
        </w:rPr>
        <w:t xml:space="preserve">P. angulosus </w:t>
      </w:r>
      <w:r w:rsidRPr="005F0E6D">
        <w:rPr>
          <w:rFonts w:ascii="Times New Roman" w:hAnsi="Times New Roman" w:cs="Times New Roman"/>
        </w:rPr>
        <w:t xml:space="preserve">urchins at the </w:t>
      </w:r>
      <w:r w:rsidRPr="005F0E6D">
        <w:rPr>
          <w:rFonts w:ascii="Times New Roman" w:hAnsi="Times New Roman" w:cs="Times New Roman"/>
          <w:color w:val="4472C4" w:themeColor="accent5"/>
        </w:rPr>
        <w:t>after 13 weeks</w:t>
      </w:r>
      <w:r w:rsidRPr="005F0E6D">
        <w:rPr>
          <w:rFonts w:ascii="Times New Roman" w:hAnsi="Times New Roman" w:cs="Times New Roman"/>
        </w:rPr>
        <w:t>.</w:t>
      </w:r>
    </w:p>
    <w:tbl>
      <w:tblPr>
        <w:tblStyle w:val="Aimee"/>
        <w:tblW w:w="0" w:type="auto"/>
        <w:tblLook w:val="04A0" w:firstRow="1" w:lastRow="0" w:firstColumn="1" w:lastColumn="0" w:noHBand="0" w:noVBand="1"/>
      </w:tblPr>
      <w:tblGrid>
        <w:gridCol w:w="726"/>
        <w:gridCol w:w="1260"/>
        <w:gridCol w:w="1340"/>
        <w:gridCol w:w="1249"/>
        <w:gridCol w:w="1528"/>
        <w:gridCol w:w="1606"/>
        <w:gridCol w:w="1450"/>
      </w:tblGrid>
      <w:tr w:rsidR="00795BA6" w:rsidRPr="005F0E6D" w14:paraId="742952B2" w14:textId="77777777" w:rsidTr="009712EC">
        <w:trPr>
          <w:cnfStyle w:val="100000000000" w:firstRow="1" w:lastRow="0" w:firstColumn="0" w:lastColumn="0" w:oddVBand="0" w:evenVBand="0" w:oddHBand="0" w:evenHBand="0" w:firstRowFirstColumn="0" w:firstRowLastColumn="0" w:lastRowFirstColumn="0" w:lastRowLastColumn="0"/>
        </w:trPr>
        <w:tc>
          <w:tcPr>
            <w:tcW w:w="726" w:type="dxa"/>
          </w:tcPr>
          <w:p w14:paraId="0BAFD846" w14:textId="77777777" w:rsidR="00795BA6" w:rsidRPr="005F0E6D" w:rsidRDefault="00795BA6" w:rsidP="009712EC">
            <w:pPr>
              <w:spacing w:line="360" w:lineRule="auto"/>
              <w:rPr>
                <w:rFonts w:cs="Times New Roman"/>
              </w:rPr>
            </w:pPr>
            <w:r w:rsidRPr="005F0E6D">
              <w:rPr>
                <w:rFonts w:cs="Times New Roman"/>
              </w:rPr>
              <w:t>Tank</w:t>
            </w:r>
          </w:p>
        </w:tc>
        <w:tc>
          <w:tcPr>
            <w:tcW w:w="1260" w:type="dxa"/>
          </w:tcPr>
          <w:p w14:paraId="740899B1" w14:textId="77777777" w:rsidR="00795BA6" w:rsidRPr="005F0E6D" w:rsidRDefault="00795BA6" w:rsidP="009712EC">
            <w:pPr>
              <w:spacing w:line="360" w:lineRule="auto"/>
              <w:rPr>
                <w:rFonts w:cs="Times New Roman"/>
              </w:rPr>
            </w:pPr>
            <w:r w:rsidRPr="005F0E6D">
              <w:rPr>
                <w:rFonts w:cs="Times New Roman"/>
              </w:rPr>
              <w:t>Diet</w:t>
            </w:r>
          </w:p>
        </w:tc>
        <w:tc>
          <w:tcPr>
            <w:tcW w:w="1338" w:type="dxa"/>
          </w:tcPr>
          <w:p w14:paraId="08FD1836" w14:textId="77777777" w:rsidR="00795BA6" w:rsidRPr="005F0E6D" w:rsidRDefault="00795BA6" w:rsidP="009712EC">
            <w:pPr>
              <w:spacing w:line="360" w:lineRule="auto"/>
              <w:rPr>
                <w:rFonts w:cs="Times New Roman"/>
              </w:rPr>
            </w:pPr>
            <w:r w:rsidRPr="005F0E6D">
              <w:rPr>
                <w:rFonts w:cs="Times New Roman"/>
              </w:rPr>
              <w:t>Temperature</w:t>
            </w:r>
          </w:p>
        </w:tc>
        <w:tc>
          <w:tcPr>
            <w:tcW w:w="1249" w:type="dxa"/>
          </w:tcPr>
          <w:p w14:paraId="70967B4C" w14:textId="77777777" w:rsidR="00795BA6" w:rsidRPr="005F0E6D" w:rsidRDefault="00795BA6" w:rsidP="009712EC">
            <w:pPr>
              <w:spacing w:line="360" w:lineRule="auto"/>
              <w:rPr>
                <w:rFonts w:cs="Times New Roman"/>
              </w:rPr>
            </w:pPr>
            <w:r w:rsidRPr="005F0E6D">
              <w:rPr>
                <w:rFonts w:cs="Times New Roman"/>
              </w:rPr>
              <w:t>Mean (g)</w:t>
            </w:r>
          </w:p>
        </w:tc>
        <w:tc>
          <w:tcPr>
            <w:tcW w:w="1528" w:type="dxa"/>
          </w:tcPr>
          <w:p w14:paraId="58050ED7" w14:textId="77777777" w:rsidR="00795BA6" w:rsidRPr="005F0E6D" w:rsidRDefault="00795BA6" w:rsidP="009712EC">
            <w:pPr>
              <w:spacing w:line="360" w:lineRule="auto"/>
              <w:rPr>
                <w:rFonts w:cs="Times New Roman"/>
              </w:rPr>
            </w:pPr>
            <w:r w:rsidRPr="005F0E6D">
              <w:rPr>
                <w:rFonts w:cs="Times New Roman"/>
              </w:rPr>
              <w:t>St. dev (g)</w:t>
            </w:r>
          </w:p>
        </w:tc>
        <w:tc>
          <w:tcPr>
            <w:tcW w:w="1606" w:type="dxa"/>
          </w:tcPr>
          <w:p w14:paraId="55172E3D" w14:textId="77777777" w:rsidR="00795BA6" w:rsidRPr="005F0E6D" w:rsidRDefault="00795BA6" w:rsidP="009712EC">
            <w:pPr>
              <w:spacing w:line="360" w:lineRule="auto"/>
              <w:rPr>
                <w:rFonts w:cs="Times New Roman"/>
              </w:rPr>
            </w:pPr>
            <w:r w:rsidRPr="005F0E6D">
              <w:rPr>
                <w:rFonts w:cs="Times New Roman"/>
              </w:rPr>
              <w:t>Var (g^2)</w:t>
            </w:r>
          </w:p>
        </w:tc>
        <w:tc>
          <w:tcPr>
            <w:tcW w:w="1450" w:type="dxa"/>
          </w:tcPr>
          <w:p w14:paraId="7555B5B8" w14:textId="77777777" w:rsidR="00795BA6" w:rsidRPr="005F0E6D" w:rsidRDefault="00795BA6" w:rsidP="009712EC">
            <w:pPr>
              <w:spacing w:line="360" w:lineRule="auto"/>
              <w:rPr>
                <w:rFonts w:cs="Times New Roman"/>
              </w:rPr>
            </w:pPr>
            <w:r w:rsidRPr="005F0E6D">
              <w:rPr>
                <w:rFonts w:cs="Times New Roman"/>
              </w:rPr>
              <w:t>n</w:t>
            </w:r>
          </w:p>
        </w:tc>
      </w:tr>
      <w:tr w:rsidR="00795BA6" w:rsidRPr="005F0E6D" w14:paraId="5F2147AB"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7056646E" w14:textId="77777777" w:rsidR="00795BA6" w:rsidRPr="005F0E6D" w:rsidRDefault="00795BA6" w:rsidP="009712EC">
            <w:pPr>
              <w:spacing w:line="360" w:lineRule="auto"/>
              <w:rPr>
                <w:rFonts w:cs="Times New Roman"/>
              </w:rPr>
            </w:pPr>
            <w:r w:rsidRPr="005F0E6D">
              <w:rPr>
                <w:rFonts w:cs="Times New Roman"/>
              </w:rPr>
              <w:t>1</w:t>
            </w:r>
          </w:p>
        </w:tc>
        <w:tc>
          <w:tcPr>
            <w:tcW w:w="1260" w:type="dxa"/>
          </w:tcPr>
          <w:p w14:paraId="3D57D436" w14:textId="77777777" w:rsidR="00795BA6" w:rsidRPr="005F0E6D" w:rsidRDefault="00795BA6" w:rsidP="009712EC">
            <w:pPr>
              <w:spacing w:line="360" w:lineRule="auto"/>
              <w:rPr>
                <w:rFonts w:cs="Times New Roman"/>
              </w:rPr>
            </w:pPr>
            <w:r w:rsidRPr="005F0E6D">
              <w:rPr>
                <w:rFonts w:cs="Times New Roman"/>
              </w:rPr>
              <w:t>formulated</w:t>
            </w:r>
          </w:p>
        </w:tc>
        <w:tc>
          <w:tcPr>
            <w:tcW w:w="1338" w:type="dxa"/>
          </w:tcPr>
          <w:p w14:paraId="6D74E605"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38A935D1" w14:textId="77777777" w:rsidR="00795BA6" w:rsidRPr="005F0E6D" w:rsidRDefault="00795BA6" w:rsidP="009712EC">
            <w:pPr>
              <w:spacing w:line="360" w:lineRule="auto"/>
              <w:rPr>
                <w:rFonts w:cs="Times New Roman"/>
              </w:rPr>
            </w:pPr>
            <w:r w:rsidRPr="005F0E6D">
              <w:rPr>
                <w:rFonts w:cs="Times New Roman"/>
              </w:rPr>
              <w:t>20.31</w:t>
            </w:r>
          </w:p>
        </w:tc>
        <w:tc>
          <w:tcPr>
            <w:tcW w:w="1528" w:type="dxa"/>
          </w:tcPr>
          <w:p w14:paraId="4E827143" w14:textId="77777777" w:rsidR="00795BA6" w:rsidRPr="005F0E6D" w:rsidRDefault="00795BA6" w:rsidP="009712EC">
            <w:pPr>
              <w:spacing w:line="360" w:lineRule="auto"/>
              <w:rPr>
                <w:rFonts w:cs="Times New Roman"/>
              </w:rPr>
            </w:pPr>
            <w:r w:rsidRPr="005F0E6D">
              <w:rPr>
                <w:rFonts w:cs="Times New Roman"/>
              </w:rPr>
              <w:t>7.27</w:t>
            </w:r>
          </w:p>
        </w:tc>
        <w:tc>
          <w:tcPr>
            <w:tcW w:w="1606" w:type="dxa"/>
          </w:tcPr>
          <w:p w14:paraId="7D3FE51D" w14:textId="77777777" w:rsidR="00795BA6" w:rsidRPr="005F0E6D" w:rsidRDefault="00795BA6" w:rsidP="009712EC">
            <w:pPr>
              <w:spacing w:line="360" w:lineRule="auto"/>
              <w:rPr>
                <w:rFonts w:cs="Times New Roman"/>
              </w:rPr>
            </w:pPr>
            <w:r w:rsidRPr="005F0E6D">
              <w:rPr>
                <w:rFonts w:cs="Times New Roman"/>
              </w:rPr>
              <w:t>52.9097</w:t>
            </w:r>
          </w:p>
        </w:tc>
        <w:tc>
          <w:tcPr>
            <w:tcW w:w="1450" w:type="dxa"/>
          </w:tcPr>
          <w:p w14:paraId="17457835"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5DFC4F08" w14:textId="77777777" w:rsidTr="009712EC">
        <w:tc>
          <w:tcPr>
            <w:tcW w:w="726" w:type="dxa"/>
          </w:tcPr>
          <w:p w14:paraId="1AC750BA" w14:textId="77777777" w:rsidR="00795BA6" w:rsidRPr="005F0E6D" w:rsidRDefault="00795BA6" w:rsidP="009712EC">
            <w:pPr>
              <w:spacing w:line="360" w:lineRule="auto"/>
              <w:rPr>
                <w:rFonts w:cs="Times New Roman"/>
              </w:rPr>
            </w:pPr>
            <w:r w:rsidRPr="005F0E6D">
              <w:rPr>
                <w:rFonts w:cs="Times New Roman"/>
              </w:rPr>
              <w:t>2</w:t>
            </w:r>
          </w:p>
        </w:tc>
        <w:tc>
          <w:tcPr>
            <w:tcW w:w="1260" w:type="dxa"/>
          </w:tcPr>
          <w:p w14:paraId="6B70AEBC" w14:textId="77777777" w:rsidR="00795BA6" w:rsidRPr="005F0E6D" w:rsidRDefault="00795BA6" w:rsidP="009712EC">
            <w:pPr>
              <w:spacing w:line="360" w:lineRule="auto"/>
              <w:rPr>
                <w:rFonts w:cs="Times New Roman"/>
              </w:rPr>
            </w:pPr>
            <w:r w:rsidRPr="005F0E6D">
              <w:rPr>
                <w:rFonts w:cs="Times New Roman"/>
              </w:rPr>
              <w:t>mixed</w:t>
            </w:r>
          </w:p>
        </w:tc>
        <w:tc>
          <w:tcPr>
            <w:tcW w:w="1338" w:type="dxa"/>
          </w:tcPr>
          <w:p w14:paraId="5CEC40DB"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6E80F463" w14:textId="77777777" w:rsidR="00795BA6" w:rsidRPr="005F0E6D" w:rsidRDefault="00795BA6" w:rsidP="009712EC">
            <w:pPr>
              <w:spacing w:line="360" w:lineRule="auto"/>
              <w:rPr>
                <w:rFonts w:cs="Times New Roman"/>
              </w:rPr>
            </w:pPr>
            <w:r w:rsidRPr="005F0E6D">
              <w:rPr>
                <w:rFonts w:cs="Times New Roman"/>
              </w:rPr>
              <w:t>21.58</w:t>
            </w:r>
          </w:p>
        </w:tc>
        <w:tc>
          <w:tcPr>
            <w:tcW w:w="1528" w:type="dxa"/>
          </w:tcPr>
          <w:p w14:paraId="642C6A35" w14:textId="77777777" w:rsidR="00795BA6" w:rsidRPr="005F0E6D" w:rsidRDefault="00795BA6" w:rsidP="009712EC">
            <w:pPr>
              <w:spacing w:line="360" w:lineRule="auto"/>
              <w:rPr>
                <w:rFonts w:cs="Times New Roman"/>
              </w:rPr>
            </w:pPr>
            <w:r w:rsidRPr="005F0E6D">
              <w:rPr>
                <w:rFonts w:cs="Times New Roman"/>
              </w:rPr>
              <w:t>6.96</w:t>
            </w:r>
          </w:p>
        </w:tc>
        <w:tc>
          <w:tcPr>
            <w:tcW w:w="1606" w:type="dxa"/>
          </w:tcPr>
          <w:p w14:paraId="16F350FE" w14:textId="77777777" w:rsidR="00795BA6" w:rsidRPr="005F0E6D" w:rsidRDefault="00795BA6" w:rsidP="009712EC">
            <w:pPr>
              <w:spacing w:line="360" w:lineRule="auto"/>
              <w:rPr>
                <w:rFonts w:cs="Times New Roman"/>
              </w:rPr>
            </w:pPr>
            <w:r w:rsidRPr="005F0E6D">
              <w:rPr>
                <w:rFonts w:cs="Times New Roman"/>
              </w:rPr>
              <w:t>48.4486</w:t>
            </w:r>
          </w:p>
        </w:tc>
        <w:tc>
          <w:tcPr>
            <w:tcW w:w="1450" w:type="dxa"/>
          </w:tcPr>
          <w:p w14:paraId="0F76DCAB" w14:textId="77777777" w:rsidR="00795BA6" w:rsidRPr="005F0E6D" w:rsidRDefault="00795BA6" w:rsidP="009712EC">
            <w:pPr>
              <w:spacing w:line="360" w:lineRule="auto"/>
              <w:rPr>
                <w:rFonts w:cs="Times New Roman"/>
              </w:rPr>
            </w:pPr>
            <w:r w:rsidRPr="005F0E6D">
              <w:rPr>
                <w:rFonts w:cs="Times New Roman"/>
              </w:rPr>
              <w:t>17</w:t>
            </w:r>
          </w:p>
        </w:tc>
      </w:tr>
      <w:tr w:rsidR="00795BA6" w:rsidRPr="005F0E6D" w14:paraId="20961634"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3370C79D" w14:textId="77777777" w:rsidR="00795BA6" w:rsidRPr="005F0E6D" w:rsidRDefault="00795BA6" w:rsidP="009712EC">
            <w:pPr>
              <w:spacing w:line="360" w:lineRule="auto"/>
              <w:rPr>
                <w:rFonts w:cs="Times New Roman"/>
              </w:rPr>
            </w:pPr>
            <w:r w:rsidRPr="005F0E6D">
              <w:rPr>
                <w:rFonts w:cs="Times New Roman"/>
              </w:rPr>
              <w:t>3</w:t>
            </w:r>
          </w:p>
        </w:tc>
        <w:tc>
          <w:tcPr>
            <w:tcW w:w="1260" w:type="dxa"/>
          </w:tcPr>
          <w:p w14:paraId="08A6A67C" w14:textId="77777777" w:rsidR="00795BA6" w:rsidRPr="005F0E6D" w:rsidRDefault="00795BA6" w:rsidP="009712EC">
            <w:pPr>
              <w:spacing w:line="360" w:lineRule="auto"/>
              <w:rPr>
                <w:rFonts w:cs="Times New Roman"/>
              </w:rPr>
            </w:pPr>
            <w:r w:rsidRPr="005F0E6D">
              <w:rPr>
                <w:rFonts w:cs="Times New Roman"/>
              </w:rPr>
              <w:t>formulated</w:t>
            </w:r>
          </w:p>
        </w:tc>
        <w:tc>
          <w:tcPr>
            <w:tcW w:w="1338" w:type="dxa"/>
          </w:tcPr>
          <w:p w14:paraId="7C4D8B5B"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45E8179F" w14:textId="77777777" w:rsidR="00795BA6" w:rsidRPr="005F0E6D" w:rsidRDefault="00795BA6" w:rsidP="009712EC">
            <w:pPr>
              <w:spacing w:line="360" w:lineRule="auto"/>
              <w:rPr>
                <w:rFonts w:cs="Times New Roman"/>
              </w:rPr>
            </w:pPr>
            <w:r w:rsidRPr="005F0E6D">
              <w:rPr>
                <w:rFonts w:cs="Times New Roman"/>
              </w:rPr>
              <w:t>24.17</w:t>
            </w:r>
          </w:p>
        </w:tc>
        <w:tc>
          <w:tcPr>
            <w:tcW w:w="1528" w:type="dxa"/>
          </w:tcPr>
          <w:p w14:paraId="73DF0873" w14:textId="77777777" w:rsidR="00795BA6" w:rsidRPr="005F0E6D" w:rsidRDefault="00795BA6" w:rsidP="009712EC">
            <w:pPr>
              <w:spacing w:line="360" w:lineRule="auto"/>
              <w:rPr>
                <w:rFonts w:cs="Times New Roman"/>
              </w:rPr>
            </w:pPr>
            <w:r w:rsidRPr="005F0E6D">
              <w:rPr>
                <w:rFonts w:cs="Times New Roman"/>
              </w:rPr>
              <w:t>8.44</w:t>
            </w:r>
          </w:p>
        </w:tc>
        <w:tc>
          <w:tcPr>
            <w:tcW w:w="1606" w:type="dxa"/>
          </w:tcPr>
          <w:p w14:paraId="4E540DE0" w14:textId="77777777" w:rsidR="00795BA6" w:rsidRPr="005F0E6D" w:rsidRDefault="00795BA6" w:rsidP="009712EC">
            <w:pPr>
              <w:spacing w:line="360" w:lineRule="auto"/>
              <w:rPr>
                <w:rFonts w:cs="Times New Roman"/>
              </w:rPr>
            </w:pPr>
            <w:r w:rsidRPr="005F0E6D">
              <w:rPr>
                <w:rFonts w:cs="Times New Roman"/>
              </w:rPr>
              <w:t>71.2403</w:t>
            </w:r>
          </w:p>
        </w:tc>
        <w:tc>
          <w:tcPr>
            <w:tcW w:w="1450" w:type="dxa"/>
          </w:tcPr>
          <w:p w14:paraId="09A52C03" w14:textId="77777777" w:rsidR="00795BA6" w:rsidRPr="005F0E6D" w:rsidRDefault="00795BA6" w:rsidP="009712EC">
            <w:pPr>
              <w:spacing w:line="360" w:lineRule="auto"/>
              <w:rPr>
                <w:rFonts w:cs="Times New Roman"/>
              </w:rPr>
            </w:pPr>
            <w:r w:rsidRPr="005F0E6D">
              <w:rPr>
                <w:rFonts w:cs="Times New Roman"/>
              </w:rPr>
              <w:t>15</w:t>
            </w:r>
          </w:p>
        </w:tc>
      </w:tr>
      <w:tr w:rsidR="00795BA6" w:rsidRPr="005F0E6D" w14:paraId="7FC81D1E" w14:textId="77777777" w:rsidTr="009712EC">
        <w:tc>
          <w:tcPr>
            <w:tcW w:w="726" w:type="dxa"/>
          </w:tcPr>
          <w:p w14:paraId="38DE9BB0" w14:textId="77777777" w:rsidR="00795BA6" w:rsidRPr="005F0E6D" w:rsidRDefault="00795BA6" w:rsidP="009712EC">
            <w:pPr>
              <w:spacing w:line="360" w:lineRule="auto"/>
              <w:rPr>
                <w:rFonts w:cs="Times New Roman"/>
              </w:rPr>
            </w:pPr>
            <w:r w:rsidRPr="005F0E6D">
              <w:rPr>
                <w:rFonts w:cs="Times New Roman"/>
              </w:rPr>
              <w:t>4</w:t>
            </w:r>
          </w:p>
        </w:tc>
        <w:tc>
          <w:tcPr>
            <w:tcW w:w="1260" w:type="dxa"/>
          </w:tcPr>
          <w:p w14:paraId="4F077DC3" w14:textId="77777777" w:rsidR="00795BA6" w:rsidRPr="005F0E6D" w:rsidRDefault="00795BA6" w:rsidP="009712EC">
            <w:pPr>
              <w:spacing w:line="360" w:lineRule="auto"/>
              <w:rPr>
                <w:rFonts w:cs="Times New Roman"/>
              </w:rPr>
            </w:pPr>
            <w:r w:rsidRPr="005F0E6D">
              <w:rPr>
                <w:rFonts w:cs="Times New Roman"/>
              </w:rPr>
              <w:t>mixed</w:t>
            </w:r>
          </w:p>
        </w:tc>
        <w:tc>
          <w:tcPr>
            <w:tcW w:w="1338" w:type="dxa"/>
          </w:tcPr>
          <w:p w14:paraId="6D707EF9"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0FC40E32" w14:textId="77777777" w:rsidR="00795BA6" w:rsidRPr="005F0E6D" w:rsidRDefault="00795BA6" w:rsidP="009712EC">
            <w:pPr>
              <w:spacing w:line="360" w:lineRule="auto"/>
              <w:rPr>
                <w:rFonts w:cs="Times New Roman"/>
              </w:rPr>
            </w:pPr>
            <w:r w:rsidRPr="005F0E6D">
              <w:rPr>
                <w:rFonts w:cs="Times New Roman"/>
              </w:rPr>
              <w:t>18.63</w:t>
            </w:r>
          </w:p>
        </w:tc>
        <w:tc>
          <w:tcPr>
            <w:tcW w:w="1528" w:type="dxa"/>
          </w:tcPr>
          <w:p w14:paraId="6F6151D4" w14:textId="77777777" w:rsidR="00795BA6" w:rsidRPr="005F0E6D" w:rsidRDefault="00795BA6" w:rsidP="009712EC">
            <w:pPr>
              <w:spacing w:line="360" w:lineRule="auto"/>
              <w:rPr>
                <w:rFonts w:cs="Times New Roman"/>
              </w:rPr>
            </w:pPr>
            <w:r w:rsidRPr="005F0E6D">
              <w:rPr>
                <w:rFonts w:cs="Times New Roman"/>
              </w:rPr>
              <w:t>6.13</w:t>
            </w:r>
          </w:p>
        </w:tc>
        <w:tc>
          <w:tcPr>
            <w:tcW w:w="1606" w:type="dxa"/>
          </w:tcPr>
          <w:p w14:paraId="038D1EAA" w14:textId="77777777" w:rsidR="00795BA6" w:rsidRPr="005F0E6D" w:rsidRDefault="00795BA6" w:rsidP="009712EC">
            <w:pPr>
              <w:spacing w:line="360" w:lineRule="auto"/>
              <w:rPr>
                <w:rFonts w:cs="Times New Roman"/>
              </w:rPr>
            </w:pPr>
            <w:r w:rsidRPr="005F0E6D">
              <w:rPr>
                <w:rFonts w:cs="Times New Roman"/>
              </w:rPr>
              <w:t>37.5615</w:t>
            </w:r>
          </w:p>
        </w:tc>
        <w:tc>
          <w:tcPr>
            <w:tcW w:w="1450" w:type="dxa"/>
          </w:tcPr>
          <w:p w14:paraId="57DE21EB"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6E7D6066"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3B12058E" w14:textId="77777777" w:rsidR="00795BA6" w:rsidRPr="005F0E6D" w:rsidRDefault="00795BA6" w:rsidP="009712EC">
            <w:pPr>
              <w:spacing w:line="360" w:lineRule="auto"/>
              <w:rPr>
                <w:rFonts w:cs="Times New Roman"/>
              </w:rPr>
            </w:pPr>
            <w:r w:rsidRPr="005F0E6D">
              <w:rPr>
                <w:rFonts w:cs="Times New Roman"/>
              </w:rPr>
              <w:t>5</w:t>
            </w:r>
          </w:p>
        </w:tc>
        <w:tc>
          <w:tcPr>
            <w:tcW w:w="1260" w:type="dxa"/>
          </w:tcPr>
          <w:p w14:paraId="3D6BE397" w14:textId="77777777" w:rsidR="00795BA6" w:rsidRPr="005F0E6D" w:rsidRDefault="00795BA6" w:rsidP="009712EC">
            <w:pPr>
              <w:spacing w:line="360" w:lineRule="auto"/>
              <w:rPr>
                <w:rFonts w:cs="Times New Roman"/>
              </w:rPr>
            </w:pPr>
            <w:r w:rsidRPr="005F0E6D">
              <w:rPr>
                <w:rFonts w:cs="Times New Roman"/>
              </w:rPr>
              <w:t>mixed</w:t>
            </w:r>
          </w:p>
        </w:tc>
        <w:tc>
          <w:tcPr>
            <w:tcW w:w="1338" w:type="dxa"/>
          </w:tcPr>
          <w:p w14:paraId="6F06EAE0"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776D771A" w14:textId="77777777" w:rsidR="00795BA6" w:rsidRPr="005F0E6D" w:rsidRDefault="00795BA6" w:rsidP="009712EC">
            <w:pPr>
              <w:spacing w:line="360" w:lineRule="auto"/>
              <w:rPr>
                <w:rFonts w:cs="Times New Roman"/>
              </w:rPr>
            </w:pPr>
            <w:r w:rsidRPr="005F0E6D">
              <w:rPr>
                <w:rFonts w:cs="Times New Roman"/>
              </w:rPr>
              <w:t>20.74</w:t>
            </w:r>
          </w:p>
        </w:tc>
        <w:tc>
          <w:tcPr>
            <w:tcW w:w="1528" w:type="dxa"/>
          </w:tcPr>
          <w:p w14:paraId="3D7F17A8" w14:textId="77777777" w:rsidR="00795BA6" w:rsidRPr="005F0E6D" w:rsidRDefault="00795BA6" w:rsidP="009712EC">
            <w:pPr>
              <w:spacing w:line="360" w:lineRule="auto"/>
              <w:rPr>
                <w:rFonts w:cs="Times New Roman"/>
              </w:rPr>
            </w:pPr>
            <w:r w:rsidRPr="005F0E6D">
              <w:rPr>
                <w:rFonts w:cs="Times New Roman"/>
              </w:rPr>
              <w:t>6.27</w:t>
            </w:r>
          </w:p>
        </w:tc>
        <w:tc>
          <w:tcPr>
            <w:tcW w:w="1606" w:type="dxa"/>
          </w:tcPr>
          <w:p w14:paraId="4FBB6192" w14:textId="77777777" w:rsidR="00795BA6" w:rsidRPr="005F0E6D" w:rsidRDefault="00795BA6" w:rsidP="009712EC">
            <w:pPr>
              <w:spacing w:line="360" w:lineRule="auto"/>
              <w:rPr>
                <w:rFonts w:cs="Times New Roman"/>
              </w:rPr>
            </w:pPr>
            <w:r w:rsidRPr="005F0E6D">
              <w:rPr>
                <w:rFonts w:cs="Times New Roman"/>
              </w:rPr>
              <w:t>39.3043</w:t>
            </w:r>
          </w:p>
        </w:tc>
        <w:tc>
          <w:tcPr>
            <w:tcW w:w="1450" w:type="dxa"/>
          </w:tcPr>
          <w:p w14:paraId="629AFA33"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56FFB847" w14:textId="77777777" w:rsidTr="009712EC">
        <w:tc>
          <w:tcPr>
            <w:tcW w:w="726" w:type="dxa"/>
          </w:tcPr>
          <w:p w14:paraId="5AE81C25" w14:textId="77777777" w:rsidR="00795BA6" w:rsidRPr="005F0E6D" w:rsidRDefault="00795BA6" w:rsidP="009712EC">
            <w:pPr>
              <w:spacing w:line="360" w:lineRule="auto"/>
              <w:rPr>
                <w:rFonts w:cs="Times New Roman"/>
              </w:rPr>
            </w:pPr>
            <w:r w:rsidRPr="005F0E6D">
              <w:rPr>
                <w:rFonts w:cs="Times New Roman"/>
              </w:rPr>
              <w:t>6</w:t>
            </w:r>
          </w:p>
        </w:tc>
        <w:tc>
          <w:tcPr>
            <w:tcW w:w="1260" w:type="dxa"/>
          </w:tcPr>
          <w:p w14:paraId="158C9149" w14:textId="77777777" w:rsidR="00795BA6" w:rsidRPr="005F0E6D" w:rsidRDefault="00795BA6" w:rsidP="009712EC">
            <w:pPr>
              <w:spacing w:line="360" w:lineRule="auto"/>
              <w:rPr>
                <w:rFonts w:cs="Times New Roman"/>
              </w:rPr>
            </w:pPr>
            <w:proofErr w:type="spellStart"/>
            <w:r w:rsidRPr="005F0E6D">
              <w:rPr>
                <w:rFonts w:cs="Times New Roman"/>
              </w:rPr>
              <w:t>ulva</w:t>
            </w:r>
            <w:proofErr w:type="spellEnd"/>
          </w:p>
        </w:tc>
        <w:tc>
          <w:tcPr>
            <w:tcW w:w="1338" w:type="dxa"/>
          </w:tcPr>
          <w:p w14:paraId="4CAE48D4"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552CC667" w14:textId="77777777" w:rsidR="00795BA6" w:rsidRPr="005F0E6D" w:rsidRDefault="00795BA6" w:rsidP="009712EC">
            <w:pPr>
              <w:spacing w:line="360" w:lineRule="auto"/>
              <w:rPr>
                <w:rFonts w:cs="Times New Roman"/>
              </w:rPr>
            </w:pPr>
            <w:r w:rsidRPr="005F0E6D">
              <w:rPr>
                <w:rFonts w:cs="Times New Roman"/>
              </w:rPr>
              <w:t>20.25</w:t>
            </w:r>
          </w:p>
        </w:tc>
        <w:tc>
          <w:tcPr>
            <w:tcW w:w="1528" w:type="dxa"/>
          </w:tcPr>
          <w:p w14:paraId="31C45202" w14:textId="77777777" w:rsidR="00795BA6" w:rsidRPr="005F0E6D" w:rsidRDefault="00795BA6" w:rsidP="009712EC">
            <w:pPr>
              <w:spacing w:line="360" w:lineRule="auto"/>
              <w:rPr>
                <w:rFonts w:cs="Times New Roman"/>
              </w:rPr>
            </w:pPr>
            <w:r w:rsidRPr="005F0E6D">
              <w:rPr>
                <w:rFonts w:cs="Times New Roman"/>
              </w:rPr>
              <w:t>5.78</w:t>
            </w:r>
          </w:p>
        </w:tc>
        <w:tc>
          <w:tcPr>
            <w:tcW w:w="1606" w:type="dxa"/>
          </w:tcPr>
          <w:p w14:paraId="538AE27A" w14:textId="77777777" w:rsidR="00795BA6" w:rsidRPr="005F0E6D" w:rsidRDefault="00795BA6" w:rsidP="009712EC">
            <w:pPr>
              <w:spacing w:line="360" w:lineRule="auto"/>
              <w:rPr>
                <w:rFonts w:cs="Times New Roman"/>
              </w:rPr>
            </w:pPr>
            <w:r w:rsidRPr="005F0E6D">
              <w:rPr>
                <w:rFonts w:cs="Times New Roman"/>
              </w:rPr>
              <w:t>33.3526</w:t>
            </w:r>
          </w:p>
        </w:tc>
        <w:tc>
          <w:tcPr>
            <w:tcW w:w="1450" w:type="dxa"/>
          </w:tcPr>
          <w:p w14:paraId="121F54AA" w14:textId="77777777" w:rsidR="00795BA6" w:rsidRPr="005F0E6D" w:rsidRDefault="00795BA6" w:rsidP="009712EC">
            <w:pPr>
              <w:spacing w:line="360" w:lineRule="auto"/>
              <w:rPr>
                <w:rFonts w:cs="Times New Roman"/>
              </w:rPr>
            </w:pPr>
            <w:r w:rsidRPr="005F0E6D">
              <w:rPr>
                <w:rFonts w:cs="Times New Roman"/>
              </w:rPr>
              <w:t>17</w:t>
            </w:r>
          </w:p>
        </w:tc>
      </w:tr>
      <w:tr w:rsidR="00795BA6" w:rsidRPr="005F0E6D" w14:paraId="365F1C07"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2B4D5050" w14:textId="77777777" w:rsidR="00795BA6" w:rsidRPr="005F0E6D" w:rsidRDefault="00795BA6" w:rsidP="009712EC">
            <w:pPr>
              <w:spacing w:line="360" w:lineRule="auto"/>
              <w:rPr>
                <w:rFonts w:cs="Times New Roman"/>
              </w:rPr>
            </w:pPr>
            <w:r w:rsidRPr="005F0E6D">
              <w:rPr>
                <w:rFonts w:cs="Times New Roman"/>
              </w:rPr>
              <w:t>8</w:t>
            </w:r>
          </w:p>
        </w:tc>
        <w:tc>
          <w:tcPr>
            <w:tcW w:w="1260" w:type="dxa"/>
          </w:tcPr>
          <w:p w14:paraId="500EE2B4" w14:textId="77777777" w:rsidR="00795BA6" w:rsidRPr="005F0E6D" w:rsidRDefault="00795BA6" w:rsidP="009712EC">
            <w:pPr>
              <w:spacing w:line="360" w:lineRule="auto"/>
              <w:rPr>
                <w:rFonts w:cs="Times New Roman"/>
              </w:rPr>
            </w:pPr>
            <w:proofErr w:type="spellStart"/>
            <w:r w:rsidRPr="005F0E6D">
              <w:rPr>
                <w:rFonts w:cs="Times New Roman"/>
              </w:rPr>
              <w:t>ulva</w:t>
            </w:r>
            <w:proofErr w:type="spellEnd"/>
          </w:p>
        </w:tc>
        <w:tc>
          <w:tcPr>
            <w:tcW w:w="1338" w:type="dxa"/>
          </w:tcPr>
          <w:p w14:paraId="661C04D4"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5BF2395E" w14:textId="77777777" w:rsidR="00795BA6" w:rsidRPr="005F0E6D" w:rsidRDefault="00795BA6" w:rsidP="009712EC">
            <w:pPr>
              <w:spacing w:line="360" w:lineRule="auto"/>
              <w:rPr>
                <w:rFonts w:cs="Times New Roman"/>
              </w:rPr>
            </w:pPr>
            <w:r w:rsidRPr="005F0E6D">
              <w:rPr>
                <w:rFonts w:cs="Times New Roman"/>
              </w:rPr>
              <w:t>21.21</w:t>
            </w:r>
          </w:p>
        </w:tc>
        <w:tc>
          <w:tcPr>
            <w:tcW w:w="1528" w:type="dxa"/>
          </w:tcPr>
          <w:p w14:paraId="768FAAC1" w14:textId="77777777" w:rsidR="00795BA6" w:rsidRPr="005F0E6D" w:rsidRDefault="00795BA6" w:rsidP="009712EC">
            <w:pPr>
              <w:spacing w:line="360" w:lineRule="auto"/>
              <w:rPr>
                <w:rFonts w:cs="Times New Roman"/>
              </w:rPr>
            </w:pPr>
            <w:r w:rsidRPr="005F0E6D">
              <w:rPr>
                <w:rFonts w:cs="Times New Roman"/>
              </w:rPr>
              <w:t>7.65</w:t>
            </w:r>
          </w:p>
        </w:tc>
        <w:tc>
          <w:tcPr>
            <w:tcW w:w="1606" w:type="dxa"/>
          </w:tcPr>
          <w:p w14:paraId="0096A5A1" w14:textId="77777777" w:rsidR="00795BA6" w:rsidRPr="005F0E6D" w:rsidRDefault="00795BA6" w:rsidP="009712EC">
            <w:pPr>
              <w:spacing w:line="360" w:lineRule="auto"/>
              <w:rPr>
                <w:rFonts w:cs="Times New Roman"/>
              </w:rPr>
            </w:pPr>
            <w:r w:rsidRPr="005F0E6D">
              <w:rPr>
                <w:rFonts w:cs="Times New Roman"/>
              </w:rPr>
              <w:t>58.5474</w:t>
            </w:r>
          </w:p>
        </w:tc>
        <w:tc>
          <w:tcPr>
            <w:tcW w:w="1450" w:type="dxa"/>
          </w:tcPr>
          <w:p w14:paraId="2E5CBA2D" w14:textId="77777777" w:rsidR="00795BA6" w:rsidRPr="005F0E6D" w:rsidRDefault="00795BA6" w:rsidP="009712EC">
            <w:pPr>
              <w:spacing w:line="360" w:lineRule="auto"/>
              <w:rPr>
                <w:rFonts w:cs="Times New Roman"/>
              </w:rPr>
            </w:pPr>
            <w:r w:rsidRPr="005F0E6D">
              <w:rPr>
                <w:rFonts w:cs="Times New Roman"/>
              </w:rPr>
              <w:t>14</w:t>
            </w:r>
          </w:p>
        </w:tc>
      </w:tr>
      <w:tr w:rsidR="00795BA6" w:rsidRPr="005F0E6D" w14:paraId="6FA05500" w14:textId="77777777" w:rsidTr="009712EC">
        <w:tc>
          <w:tcPr>
            <w:tcW w:w="726" w:type="dxa"/>
          </w:tcPr>
          <w:p w14:paraId="79C3090D" w14:textId="77777777" w:rsidR="00795BA6" w:rsidRPr="005F0E6D" w:rsidRDefault="00795BA6" w:rsidP="009712EC">
            <w:pPr>
              <w:spacing w:line="360" w:lineRule="auto"/>
              <w:rPr>
                <w:rFonts w:cs="Times New Roman"/>
              </w:rPr>
            </w:pPr>
            <w:r w:rsidRPr="005F0E6D">
              <w:rPr>
                <w:rFonts w:cs="Times New Roman"/>
              </w:rPr>
              <w:t>9</w:t>
            </w:r>
          </w:p>
        </w:tc>
        <w:tc>
          <w:tcPr>
            <w:tcW w:w="1260" w:type="dxa"/>
          </w:tcPr>
          <w:p w14:paraId="4A3F2B69" w14:textId="77777777" w:rsidR="00795BA6" w:rsidRPr="005F0E6D" w:rsidRDefault="00795BA6" w:rsidP="009712EC">
            <w:pPr>
              <w:spacing w:line="360" w:lineRule="auto"/>
              <w:rPr>
                <w:rFonts w:cs="Times New Roman"/>
              </w:rPr>
            </w:pPr>
            <w:proofErr w:type="spellStart"/>
            <w:r w:rsidRPr="005F0E6D">
              <w:rPr>
                <w:rFonts w:cs="Times New Roman"/>
              </w:rPr>
              <w:t>ulva</w:t>
            </w:r>
            <w:proofErr w:type="spellEnd"/>
          </w:p>
        </w:tc>
        <w:tc>
          <w:tcPr>
            <w:tcW w:w="1338" w:type="dxa"/>
          </w:tcPr>
          <w:p w14:paraId="7471465D"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38A55B37" w14:textId="77777777" w:rsidR="00795BA6" w:rsidRPr="005F0E6D" w:rsidRDefault="00795BA6" w:rsidP="009712EC">
            <w:pPr>
              <w:spacing w:line="360" w:lineRule="auto"/>
              <w:rPr>
                <w:rFonts w:cs="Times New Roman"/>
              </w:rPr>
            </w:pPr>
            <w:r w:rsidRPr="005F0E6D">
              <w:rPr>
                <w:rFonts w:cs="Times New Roman"/>
              </w:rPr>
              <w:t>18.46</w:t>
            </w:r>
          </w:p>
        </w:tc>
        <w:tc>
          <w:tcPr>
            <w:tcW w:w="1528" w:type="dxa"/>
          </w:tcPr>
          <w:p w14:paraId="3AA92984" w14:textId="77777777" w:rsidR="00795BA6" w:rsidRPr="005F0E6D" w:rsidRDefault="00795BA6" w:rsidP="009712EC">
            <w:pPr>
              <w:spacing w:line="360" w:lineRule="auto"/>
              <w:rPr>
                <w:rFonts w:cs="Times New Roman"/>
              </w:rPr>
            </w:pPr>
            <w:r w:rsidRPr="005F0E6D">
              <w:rPr>
                <w:rFonts w:cs="Times New Roman"/>
              </w:rPr>
              <w:t>7.79</w:t>
            </w:r>
          </w:p>
        </w:tc>
        <w:tc>
          <w:tcPr>
            <w:tcW w:w="1606" w:type="dxa"/>
          </w:tcPr>
          <w:p w14:paraId="06AA934F" w14:textId="77777777" w:rsidR="00795BA6" w:rsidRPr="005F0E6D" w:rsidRDefault="00795BA6" w:rsidP="009712EC">
            <w:pPr>
              <w:spacing w:line="360" w:lineRule="auto"/>
              <w:rPr>
                <w:rFonts w:cs="Times New Roman"/>
              </w:rPr>
            </w:pPr>
            <w:r w:rsidRPr="005F0E6D">
              <w:rPr>
                <w:rFonts w:cs="Times New Roman"/>
              </w:rPr>
              <w:t>60.7417</w:t>
            </w:r>
          </w:p>
        </w:tc>
        <w:tc>
          <w:tcPr>
            <w:tcW w:w="1450" w:type="dxa"/>
          </w:tcPr>
          <w:p w14:paraId="58E1F5D2" w14:textId="77777777" w:rsidR="00795BA6" w:rsidRPr="005F0E6D" w:rsidRDefault="00795BA6" w:rsidP="009712EC">
            <w:pPr>
              <w:spacing w:line="360" w:lineRule="auto"/>
              <w:rPr>
                <w:rFonts w:cs="Times New Roman"/>
              </w:rPr>
            </w:pPr>
            <w:r w:rsidRPr="005F0E6D">
              <w:rPr>
                <w:rFonts w:cs="Times New Roman"/>
              </w:rPr>
              <w:t>19</w:t>
            </w:r>
          </w:p>
        </w:tc>
      </w:tr>
      <w:tr w:rsidR="00795BA6" w:rsidRPr="005F0E6D" w14:paraId="7209582F"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74E9C76D" w14:textId="77777777" w:rsidR="00795BA6" w:rsidRPr="005F0E6D" w:rsidRDefault="00795BA6" w:rsidP="009712EC">
            <w:pPr>
              <w:spacing w:line="360" w:lineRule="auto"/>
              <w:rPr>
                <w:rFonts w:cs="Times New Roman"/>
              </w:rPr>
            </w:pPr>
            <w:r w:rsidRPr="005F0E6D">
              <w:rPr>
                <w:rFonts w:cs="Times New Roman"/>
              </w:rPr>
              <w:t>12</w:t>
            </w:r>
          </w:p>
        </w:tc>
        <w:tc>
          <w:tcPr>
            <w:tcW w:w="1260" w:type="dxa"/>
          </w:tcPr>
          <w:p w14:paraId="47948620" w14:textId="77777777" w:rsidR="00795BA6" w:rsidRPr="005F0E6D" w:rsidRDefault="00795BA6" w:rsidP="009712EC">
            <w:pPr>
              <w:spacing w:line="360" w:lineRule="auto"/>
              <w:rPr>
                <w:rFonts w:cs="Times New Roman"/>
              </w:rPr>
            </w:pPr>
            <w:r w:rsidRPr="005F0E6D">
              <w:rPr>
                <w:rFonts w:cs="Times New Roman"/>
              </w:rPr>
              <w:t>formulated</w:t>
            </w:r>
          </w:p>
        </w:tc>
        <w:tc>
          <w:tcPr>
            <w:tcW w:w="1338" w:type="dxa"/>
          </w:tcPr>
          <w:p w14:paraId="27EA5843"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6448C5A0" w14:textId="77777777" w:rsidR="00795BA6" w:rsidRPr="005F0E6D" w:rsidRDefault="00795BA6" w:rsidP="009712EC">
            <w:pPr>
              <w:spacing w:line="360" w:lineRule="auto"/>
              <w:rPr>
                <w:rFonts w:cs="Times New Roman"/>
              </w:rPr>
            </w:pPr>
            <w:r w:rsidRPr="005F0E6D">
              <w:rPr>
                <w:rFonts w:cs="Times New Roman"/>
              </w:rPr>
              <w:t>19.56</w:t>
            </w:r>
          </w:p>
        </w:tc>
        <w:tc>
          <w:tcPr>
            <w:tcW w:w="1528" w:type="dxa"/>
          </w:tcPr>
          <w:p w14:paraId="56D2694F" w14:textId="77777777" w:rsidR="00795BA6" w:rsidRPr="005F0E6D" w:rsidRDefault="00795BA6" w:rsidP="009712EC">
            <w:pPr>
              <w:spacing w:line="360" w:lineRule="auto"/>
              <w:rPr>
                <w:rFonts w:cs="Times New Roman"/>
              </w:rPr>
            </w:pPr>
            <w:r w:rsidRPr="005F0E6D">
              <w:rPr>
                <w:rFonts w:cs="Times New Roman"/>
              </w:rPr>
              <w:t>7.34</w:t>
            </w:r>
          </w:p>
        </w:tc>
        <w:tc>
          <w:tcPr>
            <w:tcW w:w="1606" w:type="dxa"/>
          </w:tcPr>
          <w:p w14:paraId="611EE1E6" w14:textId="77777777" w:rsidR="00795BA6" w:rsidRPr="005F0E6D" w:rsidRDefault="00795BA6" w:rsidP="009712EC">
            <w:pPr>
              <w:spacing w:line="360" w:lineRule="auto"/>
              <w:rPr>
                <w:rFonts w:cs="Times New Roman"/>
              </w:rPr>
            </w:pPr>
            <w:r w:rsidRPr="005F0E6D">
              <w:rPr>
                <w:rFonts w:cs="Times New Roman"/>
              </w:rPr>
              <w:t>53.9176</w:t>
            </w:r>
          </w:p>
        </w:tc>
        <w:tc>
          <w:tcPr>
            <w:tcW w:w="1450" w:type="dxa"/>
          </w:tcPr>
          <w:p w14:paraId="78CD2B76"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0B3E70BB" w14:textId="77777777" w:rsidTr="009712EC">
        <w:tc>
          <w:tcPr>
            <w:tcW w:w="726" w:type="dxa"/>
          </w:tcPr>
          <w:p w14:paraId="6B88E8E6" w14:textId="77777777" w:rsidR="00795BA6" w:rsidRPr="005F0E6D" w:rsidRDefault="00795BA6" w:rsidP="009712EC">
            <w:pPr>
              <w:spacing w:line="360" w:lineRule="auto"/>
              <w:rPr>
                <w:rFonts w:cs="Times New Roman"/>
              </w:rPr>
            </w:pPr>
            <w:r w:rsidRPr="005F0E6D">
              <w:rPr>
                <w:rFonts w:cs="Times New Roman"/>
              </w:rPr>
              <w:t>13</w:t>
            </w:r>
          </w:p>
        </w:tc>
        <w:tc>
          <w:tcPr>
            <w:tcW w:w="1260" w:type="dxa"/>
          </w:tcPr>
          <w:p w14:paraId="7E5BBA0F" w14:textId="77777777" w:rsidR="00795BA6" w:rsidRPr="005F0E6D" w:rsidRDefault="00795BA6" w:rsidP="009712EC">
            <w:pPr>
              <w:spacing w:line="360" w:lineRule="auto"/>
              <w:rPr>
                <w:rFonts w:cs="Times New Roman"/>
              </w:rPr>
            </w:pPr>
            <w:r w:rsidRPr="005F0E6D">
              <w:rPr>
                <w:rFonts w:cs="Times New Roman"/>
              </w:rPr>
              <w:t>formulated</w:t>
            </w:r>
          </w:p>
        </w:tc>
        <w:tc>
          <w:tcPr>
            <w:tcW w:w="1338" w:type="dxa"/>
          </w:tcPr>
          <w:p w14:paraId="1FFDD10E"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6749C673" w14:textId="77777777" w:rsidR="00795BA6" w:rsidRPr="005F0E6D" w:rsidRDefault="00795BA6" w:rsidP="009712EC">
            <w:pPr>
              <w:spacing w:line="360" w:lineRule="auto"/>
              <w:rPr>
                <w:rFonts w:cs="Times New Roman"/>
              </w:rPr>
            </w:pPr>
            <w:r w:rsidRPr="005F0E6D">
              <w:rPr>
                <w:rFonts w:cs="Times New Roman"/>
              </w:rPr>
              <w:t>24.29</w:t>
            </w:r>
          </w:p>
        </w:tc>
        <w:tc>
          <w:tcPr>
            <w:tcW w:w="1528" w:type="dxa"/>
          </w:tcPr>
          <w:p w14:paraId="144F04BE" w14:textId="77777777" w:rsidR="00795BA6" w:rsidRPr="005F0E6D" w:rsidRDefault="00795BA6" w:rsidP="009712EC">
            <w:pPr>
              <w:spacing w:line="360" w:lineRule="auto"/>
              <w:rPr>
                <w:rFonts w:cs="Times New Roman"/>
              </w:rPr>
            </w:pPr>
            <w:r w:rsidRPr="005F0E6D">
              <w:rPr>
                <w:rFonts w:cs="Times New Roman"/>
              </w:rPr>
              <w:t>6.43</w:t>
            </w:r>
          </w:p>
        </w:tc>
        <w:tc>
          <w:tcPr>
            <w:tcW w:w="1606" w:type="dxa"/>
          </w:tcPr>
          <w:p w14:paraId="3675B422" w14:textId="77777777" w:rsidR="00795BA6" w:rsidRPr="005F0E6D" w:rsidRDefault="00795BA6" w:rsidP="009712EC">
            <w:pPr>
              <w:spacing w:line="360" w:lineRule="auto"/>
              <w:rPr>
                <w:rFonts w:cs="Times New Roman"/>
              </w:rPr>
            </w:pPr>
            <w:r w:rsidRPr="005F0E6D">
              <w:rPr>
                <w:rFonts w:cs="Times New Roman"/>
              </w:rPr>
              <w:t>41.294</w:t>
            </w:r>
          </w:p>
        </w:tc>
        <w:tc>
          <w:tcPr>
            <w:tcW w:w="1450" w:type="dxa"/>
          </w:tcPr>
          <w:p w14:paraId="5C8C3E49"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01B3281B"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75777339" w14:textId="77777777" w:rsidR="00795BA6" w:rsidRPr="005F0E6D" w:rsidRDefault="00795BA6" w:rsidP="009712EC">
            <w:pPr>
              <w:spacing w:line="360" w:lineRule="auto"/>
              <w:rPr>
                <w:rFonts w:cs="Times New Roman"/>
              </w:rPr>
            </w:pPr>
            <w:r w:rsidRPr="005F0E6D">
              <w:rPr>
                <w:rFonts w:cs="Times New Roman"/>
              </w:rPr>
              <w:t>14</w:t>
            </w:r>
          </w:p>
        </w:tc>
        <w:tc>
          <w:tcPr>
            <w:tcW w:w="1260" w:type="dxa"/>
          </w:tcPr>
          <w:p w14:paraId="028C41E1" w14:textId="77777777" w:rsidR="00795BA6" w:rsidRPr="005F0E6D" w:rsidRDefault="00795BA6" w:rsidP="009712EC">
            <w:pPr>
              <w:spacing w:line="360" w:lineRule="auto"/>
              <w:rPr>
                <w:rFonts w:cs="Times New Roman"/>
              </w:rPr>
            </w:pPr>
            <w:r w:rsidRPr="005F0E6D">
              <w:rPr>
                <w:rFonts w:cs="Times New Roman"/>
              </w:rPr>
              <w:t>mixed</w:t>
            </w:r>
          </w:p>
        </w:tc>
        <w:tc>
          <w:tcPr>
            <w:tcW w:w="1338" w:type="dxa"/>
          </w:tcPr>
          <w:p w14:paraId="59C80511"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69773D16" w14:textId="77777777" w:rsidR="00795BA6" w:rsidRPr="005F0E6D" w:rsidRDefault="00795BA6" w:rsidP="009712EC">
            <w:pPr>
              <w:spacing w:line="360" w:lineRule="auto"/>
              <w:rPr>
                <w:rFonts w:cs="Times New Roman"/>
              </w:rPr>
            </w:pPr>
            <w:r w:rsidRPr="005F0E6D">
              <w:rPr>
                <w:rFonts w:cs="Times New Roman"/>
              </w:rPr>
              <w:t>17.9</w:t>
            </w:r>
          </w:p>
        </w:tc>
        <w:tc>
          <w:tcPr>
            <w:tcW w:w="1528" w:type="dxa"/>
          </w:tcPr>
          <w:p w14:paraId="1E6F52A8" w14:textId="77777777" w:rsidR="00795BA6" w:rsidRPr="005F0E6D" w:rsidRDefault="00795BA6" w:rsidP="009712EC">
            <w:pPr>
              <w:spacing w:line="360" w:lineRule="auto"/>
              <w:rPr>
                <w:rFonts w:cs="Times New Roman"/>
              </w:rPr>
            </w:pPr>
            <w:r w:rsidRPr="005F0E6D">
              <w:rPr>
                <w:rFonts w:cs="Times New Roman"/>
              </w:rPr>
              <w:t>8.29</w:t>
            </w:r>
          </w:p>
        </w:tc>
        <w:tc>
          <w:tcPr>
            <w:tcW w:w="1606" w:type="dxa"/>
          </w:tcPr>
          <w:p w14:paraId="2FC2AC75" w14:textId="77777777" w:rsidR="00795BA6" w:rsidRPr="005F0E6D" w:rsidRDefault="00795BA6" w:rsidP="009712EC">
            <w:pPr>
              <w:spacing w:line="360" w:lineRule="auto"/>
              <w:rPr>
                <w:rFonts w:cs="Times New Roman"/>
              </w:rPr>
            </w:pPr>
            <w:r w:rsidRPr="005F0E6D">
              <w:rPr>
                <w:rFonts w:cs="Times New Roman"/>
              </w:rPr>
              <w:t>68.7212</w:t>
            </w:r>
          </w:p>
        </w:tc>
        <w:tc>
          <w:tcPr>
            <w:tcW w:w="1450" w:type="dxa"/>
          </w:tcPr>
          <w:p w14:paraId="5A5ECB89"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345DE698" w14:textId="77777777" w:rsidTr="009712EC">
        <w:tc>
          <w:tcPr>
            <w:tcW w:w="726" w:type="dxa"/>
          </w:tcPr>
          <w:p w14:paraId="51164569" w14:textId="77777777" w:rsidR="00795BA6" w:rsidRPr="005F0E6D" w:rsidRDefault="00795BA6" w:rsidP="009712EC">
            <w:pPr>
              <w:spacing w:line="360" w:lineRule="auto"/>
              <w:rPr>
                <w:rFonts w:cs="Times New Roman"/>
              </w:rPr>
            </w:pPr>
            <w:r w:rsidRPr="005F0E6D">
              <w:rPr>
                <w:rFonts w:cs="Times New Roman"/>
              </w:rPr>
              <w:t>15</w:t>
            </w:r>
          </w:p>
        </w:tc>
        <w:tc>
          <w:tcPr>
            <w:tcW w:w="1260" w:type="dxa"/>
          </w:tcPr>
          <w:p w14:paraId="5E71B06D" w14:textId="77777777" w:rsidR="00795BA6" w:rsidRPr="005F0E6D" w:rsidRDefault="00795BA6" w:rsidP="009712EC">
            <w:pPr>
              <w:spacing w:line="360" w:lineRule="auto"/>
              <w:rPr>
                <w:rFonts w:cs="Times New Roman"/>
              </w:rPr>
            </w:pPr>
            <w:proofErr w:type="spellStart"/>
            <w:r w:rsidRPr="005F0E6D">
              <w:rPr>
                <w:rFonts w:cs="Times New Roman"/>
              </w:rPr>
              <w:t>ulva</w:t>
            </w:r>
            <w:proofErr w:type="spellEnd"/>
          </w:p>
        </w:tc>
        <w:tc>
          <w:tcPr>
            <w:tcW w:w="1338" w:type="dxa"/>
          </w:tcPr>
          <w:p w14:paraId="4A8A29ED"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31774B41" w14:textId="77777777" w:rsidR="00795BA6" w:rsidRPr="005F0E6D" w:rsidRDefault="00795BA6" w:rsidP="009712EC">
            <w:pPr>
              <w:spacing w:line="360" w:lineRule="auto"/>
              <w:rPr>
                <w:rFonts w:cs="Times New Roman"/>
              </w:rPr>
            </w:pPr>
            <w:r w:rsidRPr="005F0E6D">
              <w:rPr>
                <w:rFonts w:cs="Times New Roman"/>
              </w:rPr>
              <w:t>16.74</w:t>
            </w:r>
          </w:p>
        </w:tc>
        <w:tc>
          <w:tcPr>
            <w:tcW w:w="1528" w:type="dxa"/>
          </w:tcPr>
          <w:p w14:paraId="488ED481" w14:textId="77777777" w:rsidR="00795BA6" w:rsidRPr="005F0E6D" w:rsidRDefault="00795BA6" w:rsidP="009712EC">
            <w:pPr>
              <w:spacing w:line="360" w:lineRule="auto"/>
              <w:rPr>
                <w:rFonts w:cs="Times New Roman"/>
              </w:rPr>
            </w:pPr>
            <w:r w:rsidRPr="005F0E6D">
              <w:rPr>
                <w:rFonts w:cs="Times New Roman"/>
              </w:rPr>
              <w:t>8.14</w:t>
            </w:r>
          </w:p>
        </w:tc>
        <w:tc>
          <w:tcPr>
            <w:tcW w:w="1606" w:type="dxa"/>
          </w:tcPr>
          <w:p w14:paraId="2A7B352D" w14:textId="77777777" w:rsidR="00795BA6" w:rsidRPr="005F0E6D" w:rsidRDefault="00795BA6" w:rsidP="009712EC">
            <w:pPr>
              <w:spacing w:line="360" w:lineRule="auto"/>
              <w:rPr>
                <w:rFonts w:cs="Times New Roman"/>
              </w:rPr>
            </w:pPr>
            <w:r w:rsidRPr="005F0E6D">
              <w:rPr>
                <w:rFonts w:cs="Times New Roman"/>
              </w:rPr>
              <w:t>66.1864</w:t>
            </w:r>
          </w:p>
        </w:tc>
        <w:tc>
          <w:tcPr>
            <w:tcW w:w="1450" w:type="dxa"/>
          </w:tcPr>
          <w:p w14:paraId="53B3D0CB" w14:textId="77777777" w:rsidR="00795BA6" w:rsidRPr="005F0E6D" w:rsidRDefault="00795BA6" w:rsidP="009712EC">
            <w:pPr>
              <w:spacing w:line="360" w:lineRule="auto"/>
              <w:rPr>
                <w:rFonts w:cs="Times New Roman"/>
              </w:rPr>
            </w:pPr>
            <w:r w:rsidRPr="005F0E6D">
              <w:rPr>
                <w:rFonts w:cs="Times New Roman"/>
              </w:rPr>
              <w:t>14</w:t>
            </w:r>
          </w:p>
        </w:tc>
      </w:tr>
      <w:tr w:rsidR="00795BA6" w:rsidRPr="005F0E6D" w14:paraId="0ECA6BDF"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11642FCF" w14:textId="77777777" w:rsidR="00795BA6" w:rsidRPr="005F0E6D" w:rsidRDefault="00795BA6" w:rsidP="009712EC">
            <w:pPr>
              <w:spacing w:line="360" w:lineRule="auto"/>
              <w:rPr>
                <w:rFonts w:cs="Times New Roman"/>
              </w:rPr>
            </w:pPr>
            <w:r w:rsidRPr="005F0E6D">
              <w:rPr>
                <w:rFonts w:cs="Times New Roman"/>
              </w:rPr>
              <w:t>16</w:t>
            </w:r>
          </w:p>
        </w:tc>
        <w:tc>
          <w:tcPr>
            <w:tcW w:w="1260" w:type="dxa"/>
          </w:tcPr>
          <w:p w14:paraId="4B8AE2D4" w14:textId="77777777" w:rsidR="00795BA6" w:rsidRPr="005F0E6D" w:rsidRDefault="00795BA6" w:rsidP="009712EC">
            <w:pPr>
              <w:spacing w:line="360" w:lineRule="auto"/>
              <w:rPr>
                <w:rFonts w:cs="Times New Roman"/>
              </w:rPr>
            </w:pPr>
            <w:r w:rsidRPr="005F0E6D">
              <w:rPr>
                <w:rFonts w:cs="Times New Roman"/>
              </w:rPr>
              <w:t>mixed</w:t>
            </w:r>
          </w:p>
        </w:tc>
        <w:tc>
          <w:tcPr>
            <w:tcW w:w="1338" w:type="dxa"/>
          </w:tcPr>
          <w:p w14:paraId="2A2CB58F"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103E00ED" w14:textId="77777777" w:rsidR="00795BA6" w:rsidRPr="005F0E6D" w:rsidRDefault="00795BA6" w:rsidP="009712EC">
            <w:pPr>
              <w:spacing w:line="360" w:lineRule="auto"/>
              <w:rPr>
                <w:rFonts w:cs="Times New Roman"/>
              </w:rPr>
            </w:pPr>
            <w:r w:rsidRPr="005F0E6D">
              <w:rPr>
                <w:rFonts w:cs="Times New Roman"/>
              </w:rPr>
              <w:t>17.36</w:t>
            </w:r>
          </w:p>
        </w:tc>
        <w:tc>
          <w:tcPr>
            <w:tcW w:w="1528" w:type="dxa"/>
          </w:tcPr>
          <w:p w14:paraId="35B62CA3" w14:textId="77777777" w:rsidR="00795BA6" w:rsidRPr="005F0E6D" w:rsidRDefault="00795BA6" w:rsidP="009712EC">
            <w:pPr>
              <w:spacing w:line="360" w:lineRule="auto"/>
              <w:rPr>
                <w:rFonts w:cs="Times New Roman"/>
              </w:rPr>
            </w:pPr>
            <w:r w:rsidRPr="005F0E6D">
              <w:rPr>
                <w:rFonts w:cs="Times New Roman"/>
              </w:rPr>
              <w:t>8.09</w:t>
            </w:r>
          </w:p>
        </w:tc>
        <w:tc>
          <w:tcPr>
            <w:tcW w:w="1606" w:type="dxa"/>
          </w:tcPr>
          <w:p w14:paraId="28DB26F5" w14:textId="77777777" w:rsidR="00795BA6" w:rsidRPr="005F0E6D" w:rsidRDefault="00795BA6" w:rsidP="009712EC">
            <w:pPr>
              <w:spacing w:line="360" w:lineRule="auto"/>
              <w:rPr>
                <w:rFonts w:cs="Times New Roman"/>
              </w:rPr>
            </w:pPr>
            <w:r w:rsidRPr="005F0E6D">
              <w:rPr>
                <w:rFonts w:cs="Times New Roman"/>
              </w:rPr>
              <w:t>65.4172</w:t>
            </w:r>
          </w:p>
        </w:tc>
        <w:tc>
          <w:tcPr>
            <w:tcW w:w="1450" w:type="dxa"/>
          </w:tcPr>
          <w:p w14:paraId="7A725240" w14:textId="77777777" w:rsidR="00795BA6" w:rsidRPr="005F0E6D" w:rsidRDefault="00795BA6" w:rsidP="009712EC">
            <w:pPr>
              <w:spacing w:line="360" w:lineRule="auto"/>
              <w:rPr>
                <w:rFonts w:cs="Times New Roman"/>
              </w:rPr>
            </w:pPr>
            <w:r w:rsidRPr="005F0E6D">
              <w:rPr>
                <w:rFonts w:cs="Times New Roman"/>
              </w:rPr>
              <w:t>13</w:t>
            </w:r>
          </w:p>
        </w:tc>
      </w:tr>
      <w:tr w:rsidR="00795BA6" w:rsidRPr="005F0E6D" w14:paraId="3B700E20" w14:textId="77777777" w:rsidTr="009712EC">
        <w:tc>
          <w:tcPr>
            <w:tcW w:w="726" w:type="dxa"/>
          </w:tcPr>
          <w:p w14:paraId="0698FEFD" w14:textId="77777777" w:rsidR="00795BA6" w:rsidRPr="005F0E6D" w:rsidRDefault="00795BA6" w:rsidP="009712EC">
            <w:pPr>
              <w:spacing w:line="360" w:lineRule="auto"/>
              <w:rPr>
                <w:rFonts w:cs="Times New Roman"/>
              </w:rPr>
            </w:pPr>
            <w:r w:rsidRPr="005F0E6D">
              <w:rPr>
                <w:rFonts w:cs="Times New Roman"/>
              </w:rPr>
              <w:t>17</w:t>
            </w:r>
          </w:p>
        </w:tc>
        <w:tc>
          <w:tcPr>
            <w:tcW w:w="1260" w:type="dxa"/>
          </w:tcPr>
          <w:p w14:paraId="367AF37F" w14:textId="77777777" w:rsidR="00795BA6" w:rsidRPr="005F0E6D" w:rsidRDefault="00795BA6" w:rsidP="009712EC">
            <w:pPr>
              <w:spacing w:line="360" w:lineRule="auto"/>
              <w:rPr>
                <w:rFonts w:cs="Times New Roman"/>
              </w:rPr>
            </w:pPr>
            <w:proofErr w:type="spellStart"/>
            <w:r w:rsidRPr="005F0E6D">
              <w:rPr>
                <w:rFonts w:cs="Times New Roman"/>
              </w:rPr>
              <w:t>ulva</w:t>
            </w:r>
            <w:proofErr w:type="spellEnd"/>
          </w:p>
        </w:tc>
        <w:tc>
          <w:tcPr>
            <w:tcW w:w="1338" w:type="dxa"/>
          </w:tcPr>
          <w:p w14:paraId="25DC22D5"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09311B1A" w14:textId="77777777" w:rsidR="00795BA6" w:rsidRPr="005F0E6D" w:rsidRDefault="00795BA6" w:rsidP="009712EC">
            <w:pPr>
              <w:spacing w:line="360" w:lineRule="auto"/>
              <w:rPr>
                <w:rFonts w:cs="Times New Roman"/>
              </w:rPr>
            </w:pPr>
            <w:r w:rsidRPr="005F0E6D">
              <w:rPr>
                <w:rFonts w:cs="Times New Roman"/>
              </w:rPr>
              <w:t>17.93</w:t>
            </w:r>
          </w:p>
        </w:tc>
        <w:tc>
          <w:tcPr>
            <w:tcW w:w="1528" w:type="dxa"/>
          </w:tcPr>
          <w:p w14:paraId="3BE96021" w14:textId="77777777" w:rsidR="00795BA6" w:rsidRPr="005F0E6D" w:rsidRDefault="00795BA6" w:rsidP="009712EC">
            <w:pPr>
              <w:spacing w:line="360" w:lineRule="auto"/>
              <w:rPr>
                <w:rFonts w:cs="Times New Roman"/>
              </w:rPr>
            </w:pPr>
            <w:r w:rsidRPr="005F0E6D">
              <w:rPr>
                <w:rFonts w:cs="Times New Roman"/>
              </w:rPr>
              <w:t>5.47</w:t>
            </w:r>
          </w:p>
        </w:tc>
        <w:tc>
          <w:tcPr>
            <w:tcW w:w="1606" w:type="dxa"/>
          </w:tcPr>
          <w:p w14:paraId="0319A7DC" w14:textId="77777777" w:rsidR="00795BA6" w:rsidRPr="005F0E6D" w:rsidRDefault="00795BA6" w:rsidP="009712EC">
            <w:pPr>
              <w:spacing w:line="360" w:lineRule="auto"/>
              <w:rPr>
                <w:rFonts w:cs="Times New Roman"/>
              </w:rPr>
            </w:pPr>
            <w:r w:rsidRPr="005F0E6D">
              <w:rPr>
                <w:rFonts w:cs="Times New Roman"/>
              </w:rPr>
              <w:t>29.9158</w:t>
            </w:r>
          </w:p>
        </w:tc>
        <w:tc>
          <w:tcPr>
            <w:tcW w:w="1450" w:type="dxa"/>
          </w:tcPr>
          <w:p w14:paraId="0A495C8C"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10C91522"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54DAB2FD" w14:textId="77777777" w:rsidR="00795BA6" w:rsidRPr="005F0E6D" w:rsidRDefault="00795BA6" w:rsidP="009712EC">
            <w:pPr>
              <w:spacing w:line="360" w:lineRule="auto"/>
              <w:rPr>
                <w:rFonts w:cs="Times New Roman"/>
              </w:rPr>
            </w:pPr>
            <w:r w:rsidRPr="005F0E6D">
              <w:rPr>
                <w:rFonts w:cs="Times New Roman"/>
              </w:rPr>
              <w:t>19</w:t>
            </w:r>
          </w:p>
        </w:tc>
        <w:tc>
          <w:tcPr>
            <w:tcW w:w="1260" w:type="dxa"/>
          </w:tcPr>
          <w:p w14:paraId="65116881" w14:textId="77777777" w:rsidR="00795BA6" w:rsidRPr="005F0E6D" w:rsidRDefault="00795BA6" w:rsidP="009712EC">
            <w:pPr>
              <w:spacing w:line="360" w:lineRule="auto"/>
              <w:rPr>
                <w:rFonts w:cs="Times New Roman"/>
              </w:rPr>
            </w:pPr>
            <w:r w:rsidRPr="005F0E6D">
              <w:rPr>
                <w:rFonts w:cs="Times New Roman"/>
              </w:rPr>
              <w:t>formulated</w:t>
            </w:r>
          </w:p>
        </w:tc>
        <w:tc>
          <w:tcPr>
            <w:tcW w:w="1338" w:type="dxa"/>
          </w:tcPr>
          <w:p w14:paraId="67E2F979"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09898448" w14:textId="77777777" w:rsidR="00795BA6" w:rsidRPr="005F0E6D" w:rsidRDefault="00795BA6" w:rsidP="009712EC">
            <w:pPr>
              <w:spacing w:line="360" w:lineRule="auto"/>
              <w:rPr>
                <w:rFonts w:cs="Times New Roman"/>
              </w:rPr>
            </w:pPr>
            <w:r w:rsidRPr="005F0E6D">
              <w:rPr>
                <w:rFonts w:cs="Times New Roman"/>
              </w:rPr>
              <w:t>20.66</w:t>
            </w:r>
          </w:p>
        </w:tc>
        <w:tc>
          <w:tcPr>
            <w:tcW w:w="1528" w:type="dxa"/>
          </w:tcPr>
          <w:p w14:paraId="7BA47227" w14:textId="77777777" w:rsidR="00795BA6" w:rsidRPr="005F0E6D" w:rsidRDefault="00795BA6" w:rsidP="009712EC">
            <w:pPr>
              <w:spacing w:line="360" w:lineRule="auto"/>
              <w:rPr>
                <w:rFonts w:cs="Times New Roman"/>
              </w:rPr>
            </w:pPr>
            <w:r w:rsidRPr="005F0E6D">
              <w:rPr>
                <w:rFonts w:cs="Times New Roman"/>
              </w:rPr>
              <w:t>8.6</w:t>
            </w:r>
          </w:p>
        </w:tc>
        <w:tc>
          <w:tcPr>
            <w:tcW w:w="1606" w:type="dxa"/>
          </w:tcPr>
          <w:p w14:paraId="6EBC449E" w14:textId="77777777" w:rsidR="00795BA6" w:rsidRPr="005F0E6D" w:rsidRDefault="00795BA6" w:rsidP="009712EC">
            <w:pPr>
              <w:spacing w:line="360" w:lineRule="auto"/>
              <w:rPr>
                <w:rFonts w:cs="Times New Roman"/>
              </w:rPr>
            </w:pPr>
            <w:r w:rsidRPr="005F0E6D">
              <w:rPr>
                <w:rFonts w:cs="Times New Roman"/>
              </w:rPr>
              <w:t>73.9368</w:t>
            </w:r>
          </w:p>
        </w:tc>
        <w:tc>
          <w:tcPr>
            <w:tcW w:w="1450" w:type="dxa"/>
          </w:tcPr>
          <w:p w14:paraId="47A14461" w14:textId="77777777" w:rsidR="00795BA6" w:rsidRPr="005F0E6D" w:rsidRDefault="00795BA6" w:rsidP="009712EC">
            <w:pPr>
              <w:spacing w:line="360" w:lineRule="auto"/>
              <w:rPr>
                <w:rFonts w:cs="Times New Roman"/>
              </w:rPr>
            </w:pPr>
            <w:r w:rsidRPr="005F0E6D">
              <w:rPr>
                <w:rFonts w:cs="Times New Roman"/>
              </w:rPr>
              <w:t>16</w:t>
            </w:r>
          </w:p>
        </w:tc>
      </w:tr>
      <w:tr w:rsidR="00795BA6" w:rsidRPr="005F0E6D" w14:paraId="2082B122" w14:textId="77777777" w:rsidTr="009712EC">
        <w:tc>
          <w:tcPr>
            <w:tcW w:w="726" w:type="dxa"/>
          </w:tcPr>
          <w:p w14:paraId="0D3C6F4E" w14:textId="77777777" w:rsidR="00795BA6" w:rsidRPr="005F0E6D" w:rsidRDefault="00795BA6" w:rsidP="009712EC">
            <w:pPr>
              <w:spacing w:line="360" w:lineRule="auto"/>
              <w:rPr>
                <w:rFonts w:cs="Times New Roman"/>
              </w:rPr>
            </w:pPr>
            <w:r w:rsidRPr="005F0E6D">
              <w:rPr>
                <w:rFonts w:cs="Times New Roman"/>
              </w:rPr>
              <w:t>22</w:t>
            </w:r>
          </w:p>
        </w:tc>
        <w:tc>
          <w:tcPr>
            <w:tcW w:w="1260" w:type="dxa"/>
          </w:tcPr>
          <w:p w14:paraId="6286AE6B" w14:textId="77777777" w:rsidR="00795BA6" w:rsidRPr="005F0E6D" w:rsidRDefault="00795BA6" w:rsidP="009712EC">
            <w:pPr>
              <w:spacing w:line="360" w:lineRule="auto"/>
              <w:rPr>
                <w:rFonts w:cs="Times New Roman"/>
              </w:rPr>
            </w:pPr>
            <w:proofErr w:type="spellStart"/>
            <w:r w:rsidRPr="005F0E6D">
              <w:rPr>
                <w:rFonts w:cs="Times New Roman"/>
              </w:rPr>
              <w:t>ulva</w:t>
            </w:r>
            <w:proofErr w:type="spellEnd"/>
          </w:p>
        </w:tc>
        <w:tc>
          <w:tcPr>
            <w:tcW w:w="1338" w:type="dxa"/>
          </w:tcPr>
          <w:p w14:paraId="63DE29B8"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5CF3526E" w14:textId="77777777" w:rsidR="00795BA6" w:rsidRPr="005F0E6D" w:rsidRDefault="00795BA6" w:rsidP="009712EC">
            <w:pPr>
              <w:spacing w:line="360" w:lineRule="auto"/>
              <w:rPr>
                <w:rFonts w:cs="Times New Roman"/>
              </w:rPr>
            </w:pPr>
            <w:r w:rsidRPr="005F0E6D">
              <w:rPr>
                <w:rFonts w:cs="Times New Roman"/>
              </w:rPr>
              <w:t>21.31</w:t>
            </w:r>
          </w:p>
        </w:tc>
        <w:tc>
          <w:tcPr>
            <w:tcW w:w="1528" w:type="dxa"/>
          </w:tcPr>
          <w:p w14:paraId="7DAE36F3" w14:textId="77777777" w:rsidR="00795BA6" w:rsidRPr="005F0E6D" w:rsidRDefault="00795BA6" w:rsidP="009712EC">
            <w:pPr>
              <w:spacing w:line="360" w:lineRule="auto"/>
              <w:rPr>
                <w:rFonts w:cs="Times New Roman"/>
              </w:rPr>
            </w:pPr>
            <w:r w:rsidRPr="005F0E6D">
              <w:rPr>
                <w:rFonts w:cs="Times New Roman"/>
              </w:rPr>
              <w:t>7.76</w:t>
            </w:r>
          </w:p>
        </w:tc>
        <w:tc>
          <w:tcPr>
            <w:tcW w:w="1606" w:type="dxa"/>
          </w:tcPr>
          <w:p w14:paraId="1F7F052F" w14:textId="77777777" w:rsidR="00795BA6" w:rsidRPr="005F0E6D" w:rsidRDefault="00795BA6" w:rsidP="009712EC">
            <w:pPr>
              <w:spacing w:line="360" w:lineRule="auto"/>
              <w:rPr>
                <w:rFonts w:cs="Times New Roman"/>
              </w:rPr>
            </w:pPr>
            <w:r w:rsidRPr="005F0E6D">
              <w:rPr>
                <w:rFonts w:cs="Times New Roman"/>
              </w:rPr>
              <w:t>60.2145</w:t>
            </w:r>
          </w:p>
        </w:tc>
        <w:tc>
          <w:tcPr>
            <w:tcW w:w="1450" w:type="dxa"/>
          </w:tcPr>
          <w:p w14:paraId="66F6AE1E" w14:textId="77777777" w:rsidR="00795BA6" w:rsidRPr="005F0E6D" w:rsidRDefault="00795BA6" w:rsidP="009712EC">
            <w:pPr>
              <w:spacing w:line="360" w:lineRule="auto"/>
              <w:rPr>
                <w:rFonts w:cs="Times New Roman"/>
              </w:rPr>
            </w:pPr>
            <w:r w:rsidRPr="005F0E6D">
              <w:rPr>
                <w:rFonts w:cs="Times New Roman"/>
              </w:rPr>
              <w:t>17</w:t>
            </w:r>
          </w:p>
        </w:tc>
      </w:tr>
      <w:tr w:rsidR="00795BA6" w:rsidRPr="005F0E6D" w14:paraId="3D4D7ECA"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50D21EF9" w14:textId="77777777" w:rsidR="00795BA6" w:rsidRPr="005F0E6D" w:rsidRDefault="00795BA6" w:rsidP="009712EC">
            <w:pPr>
              <w:spacing w:line="360" w:lineRule="auto"/>
              <w:rPr>
                <w:rFonts w:cs="Times New Roman"/>
              </w:rPr>
            </w:pPr>
            <w:r w:rsidRPr="005F0E6D">
              <w:rPr>
                <w:rFonts w:cs="Times New Roman"/>
              </w:rPr>
              <w:t>23</w:t>
            </w:r>
          </w:p>
        </w:tc>
        <w:tc>
          <w:tcPr>
            <w:tcW w:w="1260" w:type="dxa"/>
          </w:tcPr>
          <w:p w14:paraId="27FB0416" w14:textId="77777777" w:rsidR="00795BA6" w:rsidRPr="005F0E6D" w:rsidRDefault="00795BA6" w:rsidP="009712EC">
            <w:pPr>
              <w:spacing w:line="360" w:lineRule="auto"/>
              <w:rPr>
                <w:rFonts w:cs="Times New Roman"/>
              </w:rPr>
            </w:pPr>
            <w:r w:rsidRPr="005F0E6D">
              <w:rPr>
                <w:rFonts w:cs="Times New Roman"/>
              </w:rPr>
              <w:t>mixed</w:t>
            </w:r>
          </w:p>
        </w:tc>
        <w:tc>
          <w:tcPr>
            <w:tcW w:w="1338" w:type="dxa"/>
          </w:tcPr>
          <w:p w14:paraId="63D87A5C"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02DB085F" w14:textId="77777777" w:rsidR="00795BA6" w:rsidRPr="005F0E6D" w:rsidRDefault="00795BA6" w:rsidP="009712EC">
            <w:pPr>
              <w:spacing w:line="360" w:lineRule="auto"/>
              <w:rPr>
                <w:rFonts w:cs="Times New Roman"/>
              </w:rPr>
            </w:pPr>
            <w:r w:rsidRPr="005F0E6D">
              <w:rPr>
                <w:rFonts w:cs="Times New Roman"/>
              </w:rPr>
              <w:t>20.53</w:t>
            </w:r>
          </w:p>
        </w:tc>
        <w:tc>
          <w:tcPr>
            <w:tcW w:w="1528" w:type="dxa"/>
          </w:tcPr>
          <w:p w14:paraId="27DCDC09" w14:textId="77777777" w:rsidR="00795BA6" w:rsidRPr="005F0E6D" w:rsidRDefault="00795BA6" w:rsidP="009712EC">
            <w:pPr>
              <w:spacing w:line="360" w:lineRule="auto"/>
              <w:rPr>
                <w:rFonts w:cs="Times New Roman"/>
              </w:rPr>
            </w:pPr>
            <w:r w:rsidRPr="005F0E6D">
              <w:rPr>
                <w:rFonts w:cs="Times New Roman"/>
              </w:rPr>
              <w:t>8.22</w:t>
            </w:r>
          </w:p>
        </w:tc>
        <w:tc>
          <w:tcPr>
            <w:tcW w:w="1606" w:type="dxa"/>
          </w:tcPr>
          <w:p w14:paraId="5EF20F99" w14:textId="77777777" w:rsidR="00795BA6" w:rsidRPr="005F0E6D" w:rsidRDefault="00795BA6" w:rsidP="009712EC">
            <w:pPr>
              <w:spacing w:line="360" w:lineRule="auto"/>
              <w:rPr>
                <w:rFonts w:cs="Times New Roman"/>
              </w:rPr>
            </w:pPr>
            <w:r w:rsidRPr="005F0E6D">
              <w:rPr>
                <w:rFonts w:cs="Times New Roman"/>
              </w:rPr>
              <w:t>67.5477</w:t>
            </w:r>
          </w:p>
        </w:tc>
        <w:tc>
          <w:tcPr>
            <w:tcW w:w="1450" w:type="dxa"/>
          </w:tcPr>
          <w:p w14:paraId="074D589F"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6C2ADF26" w14:textId="77777777" w:rsidTr="009712EC">
        <w:tc>
          <w:tcPr>
            <w:tcW w:w="726" w:type="dxa"/>
          </w:tcPr>
          <w:p w14:paraId="6105D99B" w14:textId="77777777" w:rsidR="00795BA6" w:rsidRPr="005F0E6D" w:rsidRDefault="00795BA6" w:rsidP="009712EC">
            <w:pPr>
              <w:spacing w:line="360" w:lineRule="auto"/>
              <w:rPr>
                <w:rFonts w:cs="Times New Roman"/>
              </w:rPr>
            </w:pPr>
            <w:r w:rsidRPr="005F0E6D">
              <w:rPr>
                <w:rFonts w:cs="Times New Roman"/>
              </w:rPr>
              <w:t>24</w:t>
            </w:r>
          </w:p>
        </w:tc>
        <w:tc>
          <w:tcPr>
            <w:tcW w:w="1260" w:type="dxa"/>
          </w:tcPr>
          <w:p w14:paraId="387A016D" w14:textId="77777777" w:rsidR="00795BA6" w:rsidRPr="005F0E6D" w:rsidRDefault="00795BA6" w:rsidP="009712EC">
            <w:pPr>
              <w:spacing w:line="360" w:lineRule="auto"/>
              <w:rPr>
                <w:rFonts w:cs="Times New Roman"/>
              </w:rPr>
            </w:pPr>
            <w:r w:rsidRPr="005F0E6D">
              <w:rPr>
                <w:rFonts w:cs="Times New Roman"/>
              </w:rPr>
              <w:t>formulated</w:t>
            </w:r>
          </w:p>
        </w:tc>
        <w:tc>
          <w:tcPr>
            <w:tcW w:w="1338" w:type="dxa"/>
          </w:tcPr>
          <w:p w14:paraId="3B957E93"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7125AE48" w14:textId="77777777" w:rsidR="00795BA6" w:rsidRPr="005F0E6D" w:rsidRDefault="00795BA6" w:rsidP="009712EC">
            <w:pPr>
              <w:spacing w:line="360" w:lineRule="auto"/>
              <w:rPr>
                <w:rFonts w:cs="Times New Roman"/>
              </w:rPr>
            </w:pPr>
            <w:r w:rsidRPr="005F0E6D">
              <w:rPr>
                <w:rFonts w:cs="Times New Roman"/>
              </w:rPr>
              <w:t>20.85</w:t>
            </w:r>
          </w:p>
        </w:tc>
        <w:tc>
          <w:tcPr>
            <w:tcW w:w="1528" w:type="dxa"/>
          </w:tcPr>
          <w:p w14:paraId="4D9BFB0A" w14:textId="77777777" w:rsidR="00795BA6" w:rsidRPr="005F0E6D" w:rsidRDefault="00795BA6" w:rsidP="009712EC">
            <w:pPr>
              <w:spacing w:line="360" w:lineRule="auto"/>
              <w:rPr>
                <w:rFonts w:cs="Times New Roman"/>
              </w:rPr>
            </w:pPr>
            <w:r w:rsidRPr="005F0E6D">
              <w:rPr>
                <w:rFonts w:cs="Times New Roman"/>
              </w:rPr>
              <w:t>6.96</w:t>
            </w:r>
          </w:p>
        </w:tc>
        <w:tc>
          <w:tcPr>
            <w:tcW w:w="1606" w:type="dxa"/>
          </w:tcPr>
          <w:p w14:paraId="73FA8446" w14:textId="77777777" w:rsidR="00795BA6" w:rsidRPr="005F0E6D" w:rsidRDefault="00795BA6" w:rsidP="009712EC">
            <w:pPr>
              <w:spacing w:line="360" w:lineRule="auto"/>
              <w:rPr>
                <w:rFonts w:cs="Times New Roman"/>
              </w:rPr>
            </w:pPr>
            <w:r w:rsidRPr="005F0E6D">
              <w:rPr>
                <w:rFonts w:cs="Times New Roman"/>
              </w:rPr>
              <w:t>48.4965</w:t>
            </w:r>
          </w:p>
        </w:tc>
        <w:tc>
          <w:tcPr>
            <w:tcW w:w="1450" w:type="dxa"/>
          </w:tcPr>
          <w:p w14:paraId="6CB162DE" w14:textId="77777777" w:rsidR="00795BA6" w:rsidRPr="005F0E6D" w:rsidRDefault="00795BA6" w:rsidP="009712EC">
            <w:pPr>
              <w:spacing w:line="360" w:lineRule="auto"/>
              <w:rPr>
                <w:rFonts w:cs="Times New Roman"/>
              </w:rPr>
            </w:pPr>
            <w:r w:rsidRPr="005F0E6D">
              <w:rPr>
                <w:rFonts w:cs="Times New Roman"/>
              </w:rPr>
              <w:t>15</w:t>
            </w:r>
          </w:p>
        </w:tc>
      </w:tr>
      <w:tr w:rsidR="00795BA6" w:rsidRPr="005F0E6D" w14:paraId="286DBFAB"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43BFA26D" w14:textId="77777777" w:rsidR="00795BA6" w:rsidRPr="005F0E6D" w:rsidRDefault="00795BA6" w:rsidP="009712EC">
            <w:pPr>
              <w:spacing w:line="360" w:lineRule="auto"/>
              <w:rPr>
                <w:rFonts w:cs="Times New Roman"/>
              </w:rPr>
            </w:pPr>
            <w:r w:rsidRPr="005F0E6D">
              <w:rPr>
                <w:rFonts w:cs="Times New Roman"/>
              </w:rPr>
              <w:t>25</w:t>
            </w:r>
          </w:p>
        </w:tc>
        <w:tc>
          <w:tcPr>
            <w:tcW w:w="1260" w:type="dxa"/>
          </w:tcPr>
          <w:p w14:paraId="29C6FF8C" w14:textId="77777777" w:rsidR="00795BA6" w:rsidRPr="005F0E6D" w:rsidRDefault="00795BA6" w:rsidP="009712EC">
            <w:pPr>
              <w:spacing w:line="360" w:lineRule="auto"/>
              <w:rPr>
                <w:rFonts w:cs="Times New Roman"/>
              </w:rPr>
            </w:pPr>
            <w:r w:rsidRPr="005F0E6D">
              <w:rPr>
                <w:rFonts w:cs="Times New Roman"/>
              </w:rPr>
              <w:t>mixed</w:t>
            </w:r>
          </w:p>
        </w:tc>
        <w:tc>
          <w:tcPr>
            <w:tcW w:w="1338" w:type="dxa"/>
          </w:tcPr>
          <w:p w14:paraId="5246706E"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73540C3E" w14:textId="77777777" w:rsidR="00795BA6" w:rsidRPr="005F0E6D" w:rsidRDefault="00795BA6" w:rsidP="009712EC">
            <w:pPr>
              <w:spacing w:line="360" w:lineRule="auto"/>
              <w:rPr>
                <w:rFonts w:cs="Times New Roman"/>
              </w:rPr>
            </w:pPr>
            <w:r w:rsidRPr="005F0E6D">
              <w:rPr>
                <w:rFonts w:cs="Times New Roman"/>
              </w:rPr>
              <w:t>19.97</w:t>
            </w:r>
          </w:p>
        </w:tc>
        <w:tc>
          <w:tcPr>
            <w:tcW w:w="1528" w:type="dxa"/>
          </w:tcPr>
          <w:p w14:paraId="7A669005" w14:textId="77777777" w:rsidR="00795BA6" w:rsidRPr="005F0E6D" w:rsidRDefault="00795BA6" w:rsidP="009712EC">
            <w:pPr>
              <w:spacing w:line="360" w:lineRule="auto"/>
              <w:rPr>
                <w:rFonts w:cs="Times New Roman"/>
              </w:rPr>
            </w:pPr>
            <w:r w:rsidRPr="005F0E6D">
              <w:rPr>
                <w:rFonts w:cs="Times New Roman"/>
              </w:rPr>
              <w:t>8.66</w:t>
            </w:r>
          </w:p>
        </w:tc>
        <w:tc>
          <w:tcPr>
            <w:tcW w:w="1606" w:type="dxa"/>
          </w:tcPr>
          <w:p w14:paraId="4BB0066D" w14:textId="77777777" w:rsidR="00795BA6" w:rsidRPr="005F0E6D" w:rsidRDefault="00795BA6" w:rsidP="009712EC">
            <w:pPr>
              <w:spacing w:line="360" w:lineRule="auto"/>
              <w:rPr>
                <w:rFonts w:cs="Times New Roman"/>
              </w:rPr>
            </w:pPr>
            <w:r w:rsidRPr="005F0E6D">
              <w:rPr>
                <w:rFonts w:cs="Times New Roman"/>
              </w:rPr>
              <w:t>74.9715</w:t>
            </w:r>
          </w:p>
        </w:tc>
        <w:tc>
          <w:tcPr>
            <w:tcW w:w="1450" w:type="dxa"/>
          </w:tcPr>
          <w:p w14:paraId="3AF3721E"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2DD6BEF2" w14:textId="77777777" w:rsidTr="009712EC">
        <w:tc>
          <w:tcPr>
            <w:tcW w:w="726" w:type="dxa"/>
          </w:tcPr>
          <w:p w14:paraId="155EC3A3" w14:textId="77777777" w:rsidR="00795BA6" w:rsidRPr="005F0E6D" w:rsidRDefault="00795BA6" w:rsidP="009712EC">
            <w:pPr>
              <w:spacing w:line="360" w:lineRule="auto"/>
              <w:rPr>
                <w:rFonts w:cs="Times New Roman"/>
              </w:rPr>
            </w:pPr>
            <w:r w:rsidRPr="005F0E6D">
              <w:rPr>
                <w:rFonts w:cs="Times New Roman"/>
              </w:rPr>
              <w:t>26</w:t>
            </w:r>
          </w:p>
        </w:tc>
        <w:tc>
          <w:tcPr>
            <w:tcW w:w="1260" w:type="dxa"/>
          </w:tcPr>
          <w:p w14:paraId="6F8406C0" w14:textId="77777777" w:rsidR="00795BA6" w:rsidRPr="005F0E6D" w:rsidRDefault="00795BA6" w:rsidP="009712EC">
            <w:pPr>
              <w:spacing w:line="360" w:lineRule="auto"/>
              <w:rPr>
                <w:rFonts w:cs="Times New Roman"/>
              </w:rPr>
            </w:pPr>
            <w:r w:rsidRPr="005F0E6D">
              <w:rPr>
                <w:rFonts w:cs="Times New Roman"/>
              </w:rPr>
              <w:t>formulated</w:t>
            </w:r>
          </w:p>
        </w:tc>
        <w:tc>
          <w:tcPr>
            <w:tcW w:w="1338" w:type="dxa"/>
          </w:tcPr>
          <w:p w14:paraId="3703D8FB"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29A7D7F2" w14:textId="77777777" w:rsidR="00795BA6" w:rsidRPr="005F0E6D" w:rsidRDefault="00795BA6" w:rsidP="009712EC">
            <w:pPr>
              <w:spacing w:line="360" w:lineRule="auto"/>
              <w:rPr>
                <w:rFonts w:cs="Times New Roman"/>
              </w:rPr>
            </w:pPr>
            <w:r w:rsidRPr="005F0E6D">
              <w:rPr>
                <w:rFonts w:cs="Times New Roman"/>
              </w:rPr>
              <w:t>20.94</w:t>
            </w:r>
          </w:p>
        </w:tc>
        <w:tc>
          <w:tcPr>
            <w:tcW w:w="1528" w:type="dxa"/>
          </w:tcPr>
          <w:p w14:paraId="271432B0" w14:textId="77777777" w:rsidR="00795BA6" w:rsidRPr="005F0E6D" w:rsidRDefault="00795BA6" w:rsidP="009712EC">
            <w:pPr>
              <w:spacing w:line="360" w:lineRule="auto"/>
              <w:rPr>
                <w:rFonts w:cs="Times New Roman"/>
              </w:rPr>
            </w:pPr>
            <w:r w:rsidRPr="005F0E6D">
              <w:rPr>
                <w:rFonts w:cs="Times New Roman"/>
              </w:rPr>
              <w:t>6.09</w:t>
            </w:r>
          </w:p>
        </w:tc>
        <w:tc>
          <w:tcPr>
            <w:tcW w:w="1606" w:type="dxa"/>
          </w:tcPr>
          <w:p w14:paraId="4CE94043" w14:textId="77777777" w:rsidR="00795BA6" w:rsidRPr="005F0E6D" w:rsidRDefault="00795BA6" w:rsidP="009712EC">
            <w:pPr>
              <w:spacing w:line="360" w:lineRule="auto"/>
              <w:rPr>
                <w:rFonts w:cs="Times New Roman"/>
              </w:rPr>
            </w:pPr>
            <w:r w:rsidRPr="005F0E6D">
              <w:rPr>
                <w:rFonts w:cs="Times New Roman"/>
              </w:rPr>
              <w:t>37.0816</w:t>
            </w:r>
          </w:p>
        </w:tc>
        <w:tc>
          <w:tcPr>
            <w:tcW w:w="1450" w:type="dxa"/>
          </w:tcPr>
          <w:p w14:paraId="2B531844"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5C2B2F6A"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22682661" w14:textId="77777777" w:rsidR="00795BA6" w:rsidRPr="005F0E6D" w:rsidRDefault="00795BA6" w:rsidP="009712EC">
            <w:pPr>
              <w:spacing w:line="360" w:lineRule="auto"/>
              <w:rPr>
                <w:rFonts w:cs="Times New Roman"/>
              </w:rPr>
            </w:pPr>
            <w:r w:rsidRPr="005F0E6D">
              <w:rPr>
                <w:rFonts w:cs="Times New Roman"/>
              </w:rPr>
              <w:lastRenderedPageBreak/>
              <w:t>27</w:t>
            </w:r>
          </w:p>
        </w:tc>
        <w:tc>
          <w:tcPr>
            <w:tcW w:w="1260" w:type="dxa"/>
          </w:tcPr>
          <w:p w14:paraId="10951043" w14:textId="77777777" w:rsidR="00795BA6" w:rsidRPr="005F0E6D" w:rsidRDefault="00795BA6" w:rsidP="009712EC">
            <w:pPr>
              <w:spacing w:line="360" w:lineRule="auto"/>
              <w:rPr>
                <w:rFonts w:cs="Times New Roman"/>
              </w:rPr>
            </w:pPr>
            <w:proofErr w:type="spellStart"/>
            <w:r w:rsidRPr="005F0E6D">
              <w:rPr>
                <w:rFonts w:cs="Times New Roman"/>
              </w:rPr>
              <w:t>ulva</w:t>
            </w:r>
            <w:proofErr w:type="spellEnd"/>
          </w:p>
        </w:tc>
        <w:tc>
          <w:tcPr>
            <w:tcW w:w="1338" w:type="dxa"/>
          </w:tcPr>
          <w:p w14:paraId="419D9695"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55A6AD77" w14:textId="77777777" w:rsidR="00795BA6" w:rsidRPr="005F0E6D" w:rsidRDefault="00795BA6" w:rsidP="009712EC">
            <w:pPr>
              <w:spacing w:line="360" w:lineRule="auto"/>
              <w:rPr>
                <w:rFonts w:cs="Times New Roman"/>
              </w:rPr>
            </w:pPr>
            <w:r w:rsidRPr="005F0E6D">
              <w:rPr>
                <w:rFonts w:cs="Times New Roman"/>
              </w:rPr>
              <w:t>21.41</w:t>
            </w:r>
          </w:p>
        </w:tc>
        <w:tc>
          <w:tcPr>
            <w:tcW w:w="1528" w:type="dxa"/>
          </w:tcPr>
          <w:p w14:paraId="7659982D" w14:textId="77777777" w:rsidR="00795BA6" w:rsidRPr="005F0E6D" w:rsidRDefault="00795BA6" w:rsidP="009712EC">
            <w:pPr>
              <w:spacing w:line="360" w:lineRule="auto"/>
              <w:rPr>
                <w:rFonts w:cs="Times New Roman"/>
              </w:rPr>
            </w:pPr>
            <w:r w:rsidRPr="005F0E6D">
              <w:rPr>
                <w:rFonts w:cs="Times New Roman"/>
              </w:rPr>
              <w:t>5.01</w:t>
            </w:r>
          </w:p>
        </w:tc>
        <w:tc>
          <w:tcPr>
            <w:tcW w:w="1606" w:type="dxa"/>
          </w:tcPr>
          <w:p w14:paraId="662FF067" w14:textId="77777777" w:rsidR="00795BA6" w:rsidRPr="005F0E6D" w:rsidRDefault="00795BA6" w:rsidP="009712EC">
            <w:pPr>
              <w:spacing w:line="360" w:lineRule="auto"/>
              <w:rPr>
                <w:rFonts w:cs="Times New Roman"/>
              </w:rPr>
            </w:pPr>
            <w:r w:rsidRPr="005F0E6D">
              <w:rPr>
                <w:rFonts w:cs="Times New Roman"/>
              </w:rPr>
              <w:t>25.057</w:t>
            </w:r>
          </w:p>
        </w:tc>
        <w:tc>
          <w:tcPr>
            <w:tcW w:w="1450" w:type="dxa"/>
          </w:tcPr>
          <w:p w14:paraId="58269B93" w14:textId="77777777" w:rsidR="00795BA6" w:rsidRPr="005F0E6D" w:rsidRDefault="00795BA6" w:rsidP="009712EC">
            <w:pPr>
              <w:spacing w:line="360" w:lineRule="auto"/>
              <w:rPr>
                <w:rFonts w:cs="Times New Roman"/>
              </w:rPr>
            </w:pPr>
            <w:r w:rsidRPr="005F0E6D">
              <w:rPr>
                <w:rFonts w:cs="Times New Roman"/>
              </w:rPr>
              <w:t>13</w:t>
            </w:r>
          </w:p>
        </w:tc>
      </w:tr>
      <w:tr w:rsidR="00795BA6" w:rsidRPr="005F0E6D" w14:paraId="108B7B59" w14:textId="77777777" w:rsidTr="009712EC">
        <w:tc>
          <w:tcPr>
            <w:tcW w:w="726" w:type="dxa"/>
          </w:tcPr>
          <w:p w14:paraId="7FC6ED9D" w14:textId="77777777" w:rsidR="00795BA6" w:rsidRPr="005F0E6D" w:rsidRDefault="00795BA6" w:rsidP="009712EC">
            <w:pPr>
              <w:spacing w:line="360" w:lineRule="auto"/>
              <w:rPr>
                <w:rFonts w:cs="Times New Roman"/>
              </w:rPr>
            </w:pPr>
            <w:r w:rsidRPr="005F0E6D">
              <w:rPr>
                <w:rFonts w:cs="Times New Roman"/>
              </w:rPr>
              <w:t>28</w:t>
            </w:r>
          </w:p>
        </w:tc>
        <w:tc>
          <w:tcPr>
            <w:tcW w:w="1260" w:type="dxa"/>
          </w:tcPr>
          <w:p w14:paraId="0D96A6C2" w14:textId="77777777" w:rsidR="00795BA6" w:rsidRPr="005F0E6D" w:rsidRDefault="00795BA6" w:rsidP="009712EC">
            <w:pPr>
              <w:spacing w:line="360" w:lineRule="auto"/>
              <w:rPr>
                <w:rFonts w:cs="Times New Roman"/>
              </w:rPr>
            </w:pPr>
            <w:proofErr w:type="spellStart"/>
            <w:r w:rsidRPr="005F0E6D">
              <w:rPr>
                <w:rFonts w:cs="Times New Roman"/>
              </w:rPr>
              <w:t>ulva</w:t>
            </w:r>
            <w:proofErr w:type="spellEnd"/>
          </w:p>
        </w:tc>
        <w:tc>
          <w:tcPr>
            <w:tcW w:w="1338" w:type="dxa"/>
          </w:tcPr>
          <w:p w14:paraId="67882ABA"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6DDC21FF" w14:textId="77777777" w:rsidR="00795BA6" w:rsidRPr="005F0E6D" w:rsidRDefault="00795BA6" w:rsidP="009712EC">
            <w:pPr>
              <w:spacing w:line="360" w:lineRule="auto"/>
              <w:rPr>
                <w:rFonts w:cs="Times New Roman"/>
              </w:rPr>
            </w:pPr>
            <w:r w:rsidRPr="005F0E6D">
              <w:rPr>
                <w:rFonts w:cs="Times New Roman"/>
              </w:rPr>
              <w:t>20.38</w:t>
            </w:r>
          </w:p>
        </w:tc>
        <w:tc>
          <w:tcPr>
            <w:tcW w:w="1528" w:type="dxa"/>
          </w:tcPr>
          <w:p w14:paraId="31111A37" w14:textId="77777777" w:rsidR="00795BA6" w:rsidRPr="005F0E6D" w:rsidRDefault="00795BA6" w:rsidP="009712EC">
            <w:pPr>
              <w:spacing w:line="360" w:lineRule="auto"/>
              <w:rPr>
                <w:rFonts w:cs="Times New Roman"/>
              </w:rPr>
            </w:pPr>
            <w:r w:rsidRPr="005F0E6D">
              <w:rPr>
                <w:rFonts w:cs="Times New Roman"/>
              </w:rPr>
              <w:t>8.14</w:t>
            </w:r>
          </w:p>
        </w:tc>
        <w:tc>
          <w:tcPr>
            <w:tcW w:w="1606" w:type="dxa"/>
          </w:tcPr>
          <w:p w14:paraId="78277D14" w14:textId="77777777" w:rsidR="00795BA6" w:rsidRPr="005F0E6D" w:rsidRDefault="00795BA6" w:rsidP="009712EC">
            <w:pPr>
              <w:spacing w:line="360" w:lineRule="auto"/>
              <w:rPr>
                <w:rFonts w:cs="Times New Roman"/>
              </w:rPr>
            </w:pPr>
            <w:r w:rsidRPr="005F0E6D">
              <w:rPr>
                <w:rFonts w:cs="Times New Roman"/>
              </w:rPr>
              <w:t>66.33</w:t>
            </w:r>
          </w:p>
        </w:tc>
        <w:tc>
          <w:tcPr>
            <w:tcW w:w="1450" w:type="dxa"/>
          </w:tcPr>
          <w:p w14:paraId="1DF664F3" w14:textId="77777777" w:rsidR="00795BA6" w:rsidRPr="005F0E6D" w:rsidRDefault="00795BA6" w:rsidP="009712EC">
            <w:pPr>
              <w:spacing w:line="360" w:lineRule="auto"/>
              <w:rPr>
                <w:rFonts w:cs="Times New Roman"/>
              </w:rPr>
            </w:pPr>
            <w:r w:rsidRPr="005F0E6D">
              <w:rPr>
                <w:rFonts w:cs="Times New Roman"/>
              </w:rPr>
              <w:t>19</w:t>
            </w:r>
          </w:p>
        </w:tc>
      </w:tr>
      <w:tr w:rsidR="00795BA6" w:rsidRPr="005F0E6D" w14:paraId="17440CEE"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5207BA3B" w14:textId="77777777" w:rsidR="00795BA6" w:rsidRPr="005F0E6D" w:rsidRDefault="00795BA6" w:rsidP="009712EC">
            <w:pPr>
              <w:spacing w:line="360" w:lineRule="auto"/>
              <w:rPr>
                <w:rFonts w:cs="Times New Roman"/>
              </w:rPr>
            </w:pPr>
            <w:r w:rsidRPr="005F0E6D">
              <w:rPr>
                <w:rFonts w:cs="Times New Roman"/>
              </w:rPr>
              <w:t>30</w:t>
            </w:r>
          </w:p>
        </w:tc>
        <w:tc>
          <w:tcPr>
            <w:tcW w:w="1260" w:type="dxa"/>
          </w:tcPr>
          <w:p w14:paraId="0D804C6B" w14:textId="77777777" w:rsidR="00795BA6" w:rsidRPr="005F0E6D" w:rsidRDefault="00795BA6" w:rsidP="009712EC">
            <w:pPr>
              <w:spacing w:line="360" w:lineRule="auto"/>
              <w:rPr>
                <w:rFonts w:cs="Times New Roman"/>
              </w:rPr>
            </w:pPr>
            <w:r w:rsidRPr="005F0E6D">
              <w:rPr>
                <w:rFonts w:cs="Times New Roman"/>
              </w:rPr>
              <w:t>formulated</w:t>
            </w:r>
          </w:p>
        </w:tc>
        <w:tc>
          <w:tcPr>
            <w:tcW w:w="1338" w:type="dxa"/>
          </w:tcPr>
          <w:p w14:paraId="0E005654"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3DFC837F" w14:textId="77777777" w:rsidR="00795BA6" w:rsidRPr="005F0E6D" w:rsidRDefault="00795BA6" w:rsidP="009712EC">
            <w:pPr>
              <w:spacing w:line="360" w:lineRule="auto"/>
              <w:rPr>
                <w:rFonts w:cs="Times New Roman"/>
              </w:rPr>
            </w:pPr>
            <w:r w:rsidRPr="005F0E6D">
              <w:rPr>
                <w:rFonts w:cs="Times New Roman"/>
              </w:rPr>
              <w:t>22.6</w:t>
            </w:r>
          </w:p>
        </w:tc>
        <w:tc>
          <w:tcPr>
            <w:tcW w:w="1528" w:type="dxa"/>
          </w:tcPr>
          <w:p w14:paraId="1B4D74B5" w14:textId="77777777" w:rsidR="00795BA6" w:rsidRPr="005F0E6D" w:rsidRDefault="00795BA6" w:rsidP="009712EC">
            <w:pPr>
              <w:spacing w:line="360" w:lineRule="auto"/>
              <w:rPr>
                <w:rFonts w:cs="Times New Roman"/>
              </w:rPr>
            </w:pPr>
            <w:r w:rsidRPr="005F0E6D">
              <w:rPr>
                <w:rFonts w:cs="Times New Roman"/>
              </w:rPr>
              <w:t>5.99</w:t>
            </w:r>
          </w:p>
        </w:tc>
        <w:tc>
          <w:tcPr>
            <w:tcW w:w="1606" w:type="dxa"/>
          </w:tcPr>
          <w:p w14:paraId="058307DE" w14:textId="77777777" w:rsidR="00795BA6" w:rsidRPr="005F0E6D" w:rsidRDefault="00795BA6" w:rsidP="009712EC">
            <w:pPr>
              <w:spacing w:line="360" w:lineRule="auto"/>
              <w:rPr>
                <w:rFonts w:cs="Times New Roman"/>
              </w:rPr>
            </w:pPr>
            <w:r w:rsidRPr="005F0E6D">
              <w:rPr>
                <w:rFonts w:cs="Times New Roman"/>
              </w:rPr>
              <w:t>35.8858</w:t>
            </w:r>
          </w:p>
        </w:tc>
        <w:tc>
          <w:tcPr>
            <w:tcW w:w="1450" w:type="dxa"/>
          </w:tcPr>
          <w:p w14:paraId="0ED18766" w14:textId="77777777" w:rsidR="00795BA6" w:rsidRPr="005F0E6D" w:rsidRDefault="00795BA6" w:rsidP="009712EC">
            <w:pPr>
              <w:spacing w:line="360" w:lineRule="auto"/>
              <w:rPr>
                <w:rFonts w:cs="Times New Roman"/>
              </w:rPr>
            </w:pPr>
            <w:r w:rsidRPr="005F0E6D">
              <w:rPr>
                <w:rFonts w:cs="Times New Roman"/>
              </w:rPr>
              <w:t>17</w:t>
            </w:r>
          </w:p>
        </w:tc>
      </w:tr>
      <w:tr w:rsidR="00795BA6" w:rsidRPr="005F0E6D" w14:paraId="69E3329A" w14:textId="77777777" w:rsidTr="009712EC">
        <w:tc>
          <w:tcPr>
            <w:tcW w:w="726" w:type="dxa"/>
          </w:tcPr>
          <w:p w14:paraId="28B0B4C5" w14:textId="77777777" w:rsidR="00795BA6" w:rsidRPr="005F0E6D" w:rsidRDefault="00795BA6" w:rsidP="009712EC">
            <w:pPr>
              <w:spacing w:line="360" w:lineRule="auto"/>
              <w:rPr>
                <w:rFonts w:cs="Times New Roman"/>
              </w:rPr>
            </w:pPr>
            <w:r w:rsidRPr="005F0E6D">
              <w:rPr>
                <w:rFonts w:cs="Times New Roman"/>
              </w:rPr>
              <w:t>31</w:t>
            </w:r>
          </w:p>
        </w:tc>
        <w:tc>
          <w:tcPr>
            <w:tcW w:w="1260" w:type="dxa"/>
          </w:tcPr>
          <w:p w14:paraId="1E13A6C9" w14:textId="77777777" w:rsidR="00795BA6" w:rsidRPr="005F0E6D" w:rsidRDefault="00795BA6" w:rsidP="009712EC">
            <w:pPr>
              <w:spacing w:line="360" w:lineRule="auto"/>
              <w:rPr>
                <w:rFonts w:cs="Times New Roman"/>
              </w:rPr>
            </w:pPr>
            <w:r w:rsidRPr="005F0E6D">
              <w:rPr>
                <w:rFonts w:cs="Times New Roman"/>
              </w:rPr>
              <w:t>mixed</w:t>
            </w:r>
          </w:p>
        </w:tc>
        <w:tc>
          <w:tcPr>
            <w:tcW w:w="1338" w:type="dxa"/>
          </w:tcPr>
          <w:p w14:paraId="72F22FDA"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5022BF4C" w14:textId="77777777" w:rsidR="00795BA6" w:rsidRPr="005F0E6D" w:rsidRDefault="00795BA6" w:rsidP="009712EC">
            <w:pPr>
              <w:spacing w:line="360" w:lineRule="auto"/>
              <w:rPr>
                <w:rFonts w:cs="Times New Roman"/>
              </w:rPr>
            </w:pPr>
            <w:r w:rsidRPr="005F0E6D">
              <w:rPr>
                <w:rFonts w:cs="Times New Roman"/>
              </w:rPr>
              <w:t>18.51</w:t>
            </w:r>
          </w:p>
        </w:tc>
        <w:tc>
          <w:tcPr>
            <w:tcW w:w="1528" w:type="dxa"/>
          </w:tcPr>
          <w:p w14:paraId="60119F3F" w14:textId="77777777" w:rsidR="00795BA6" w:rsidRPr="005F0E6D" w:rsidRDefault="00795BA6" w:rsidP="009712EC">
            <w:pPr>
              <w:spacing w:line="360" w:lineRule="auto"/>
              <w:rPr>
                <w:rFonts w:cs="Times New Roman"/>
              </w:rPr>
            </w:pPr>
            <w:r w:rsidRPr="005F0E6D">
              <w:rPr>
                <w:rFonts w:cs="Times New Roman"/>
              </w:rPr>
              <w:t>6.18</w:t>
            </w:r>
          </w:p>
        </w:tc>
        <w:tc>
          <w:tcPr>
            <w:tcW w:w="1606" w:type="dxa"/>
          </w:tcPr>
          <w:p w14:paraId="1F172F85" w14:textId="77777777" w:rsidR="00795BA6" w:rsidRPr="005F0E6D" w:rsidRDefault="00795BA6" w:rsidP="009712EC">
            <w:pPr>
              <w:spacing w:line="360" w:lineRule="auto"/>
              <w:rPr>
                <w:rFonts w:cs="Times New Roman"/>
              </w:rPr>
            </w:pPr>
            <w:r w:rsidRPr="005F0E6D">
              <w:rPr>
                <w:rFonts w:cs="Times New Roman"/>
              </w:rPr>
              <w:t>38.24</w:t>
            </w:r>
          </w:p>
        </w:tc>
        <w:tc>
          <w:tcPr>
            <w:tcW w:w="1450" w:type="dxa"/>
          </w:tcPr>
          <w:p w14:paraId="5786CFEA" w14:textId="77777777" w:rsidR="00795BA6" w:rsidRPr="005F0E6D" w:rsidRDefault="00795BA6" w:rsidP="009712EC">
            <w:pPr>
              <w:spacing w:line="360" w:lineRule="auto"/>
              <w:rPr>
                <w:rFonts w:cs="Times New Roman"/>
              </w:rPr>
            </w:pPr>
            <w:r w:rsidRPr="005F0E6D">
              <w:rPr>
                <w:rFonts w:cs="Times New Roman"/>
              </w:rPr>
              <w:t>18</w:t>
            </w:r>
          </w:p>
        </w:tc>
      </w:tr>
    </w:tbl>
    <w:p w14:paraId="4C191BAE" w14:textId="77777777" w:rsidR="00795BA6" w:rsidRPr="005F0E6D" w:rsidRDefault="00795BA6" w:rsidP="00795BA6">
      <w:pPr>
        <w:spacing w:line="360" w:lineRule="auto"/>
        <w:rPr>
          <w:rFonts w:ascii="Times New Roman" w:hAnsi="Times New Roman" w:cs="Times New Roman"/>
        </w:rPr>
      </w:pPr>
    </w:p>
    <w:p w14:paraId="62CA8F2F" w14:textId="77777777" w:rsidR="00BA01D8" w:rsidRDefault="00BA01D8" w:rsidP="00BA01D8">
      <w:pPr>
        <w:spacing w:line="360" w:lineRule="auto"/>
        <w:jc w:val="center"/>
        <w:rPr>
          <w:rFonts w:ascii="Times New Roman" w:hAnsi="Times New Roman" w:cs="Times New Roman"/>
        </w:rPr>
      </w:pPr>
      <w:bookmarkStart w:id="248" w:name="_Hlk151398732"/>
    </w:p>
    <w:p w14:paraId="1F6B0526" w14:textId="10212664" w:rsidR="00795BA6" w:rsidRPr="005F0E6D" w:rsidRDefault="00795BA6" w:rsidP="00BA01D8">
      <w:pPr>
        <w:spacing w:line="360" w:lineRule="auto"/>
        <w:jc w:val="center"/>
        <w:rPr>
          <w:rFonts w:ascii="Times New Roman" w:hAnsi="Times New Roman" w:cs="Times New Roman"/>
        </w:rPr>
      </w:pPr>
      <w:r w:rsidRPr="005F0E6D">
        <w:rPr>
          <w:rFonts w:ascii="Times New Roman" w:hAnsi="Times New Roman" w:cs="Times New Roman"/>
        </w:rPr>
        <w:t xml:space="preserve">Table </w:t>
      </w:r>
      <w:r>
        <w:rPr>
          <w:rFonts w:ascii="Times New Roman" w:hAnsi="Times New Roman" w:cs="Times New Roman"/>
        </w:rPr>
        <w:t>8.</w:t>
      </w:r>
      <w:r w:rsidR="00BA01D8">
        <w:rPr>
          <w:rFonts w:ascii="Times New Roman" w:hAnsi="Times New Roman" w:cs="Times New Roman"/>
        </w:rPr>
        <w:t>1.</w:t>
      </w:r>
      <w:r>
        <w:rPr>
          <w:rFonts w:ascii="Times New Roman" w:hAnsi="Times New Roman" w:cs="Times New Roman"/>
        </w:rPr>
        <w:t>5</w:t>
      </w:r>
      <w:r w:rsidRPr="005F0E6D">
        <w:rPr>
          <w:rFonts w:ascii="Times New Roman" w:hAnsi="Times New Roman" w:cs="Times New Roman"/>
        </w:rPr>
        <w:t xml:space="preserve">. Descriptive statistics for weight (g) of all tanks, in terms of mean, standard deviation and variance, of </w:t>
      </w:r>
      <w:r w:rsidRPr="005F0E6D">
        <w:rPr>
          <w:rFonts w:ascii="Times New Roman" w:hAnsi="Times New Roman" w:cs="Times New Roman"/>
          <w:i/>
          <w:iCs/>
        </w:rPr>
        <w:t xml:space="preserve">P. angulosus </w:t>
      </w:r>
      <w:r w:rsidRPr="005F0E6D">
        <w:rPr>
          <w:rFonts w:ascii="Times New Roman" w:hAnsi="Times New Roman" w:cs="Times New Roman"/>
        </w:rPr>
        <w:t xml:space="preserve">urchins at the </w:t>
      </w:r>
      <w:r w:rsidRPr="005F0E6D">
        <w:rPr>
          <w:rFonts w:ascii="Times New Roman" w:hAnsi="Times New Roman" w:cs="Times New Roman"/>
          <w:color w:val="4472C4" w:themeColor="accent5"/>
        </w:rPr>
        <w:t>after 18 weeks</w:t>
      </w:r>
      <w:r w:rsidRPr="005F0E6D">
        <w:rPr>
          <w:rFonts w:ascii="Times New Roman" w:hAnsi="Times New Roman" w:cs="Times New Roman"/>
        </w:rPr>
        <w:t>.</w:t>
      </w:r>
      <w:bookmarkEnd w:id="248"/>
    </w:p>
    <w:tbl>
      <w:tblPr>
        <w:tblStyle w:val="Aimee"/>
        <w:tblW w:w="0" w:type="auto"/>
        <w:jc w:val="center"/>
        <w:tblLook w:val="04A0" w:firstRow="1" w:lastRow="0" w:firstColumn="1" w:lastColumn="0" w:noHBand="0" w:noVBand="1"/>
      </w:tblPr>
      <w:tblGrid>
        <w:gridCol w:w="876"/>
        <w:gridCol w:w="1198"/>
        <w:gridCol w:w="1340"/>
        <w:gridCol w:w="1191"/>
        <w:gridCol w:w="1475"/>
        <w:gridCol w:w="1561"/>
        <w:gridCol w:w="1390"/>
      </w:tblGrid>
      <w:tr w:rsidR="00795BA6" w:rsidRPr="005F0E6D" w14:paraId="5F8308B2" w14:textId="77777777" w:rsidTr="009712EC">
        <w:trPr>
          <w:cnfStyle w:val="100000000000" w:firstRow="1" w:lastRow="0" w:firstColumn="0" w:lastColumn="0" w:oddVBand="0" w:evenVBand="0" w:oddHBand="0" w:evenHBand="0" w:firstRowFirstColumn="0" w:firstRowLastColumn="0" w:lastRowFirstColumn="0" w:lastRowLastColumn="0"/>
          <w:jc w:val="center"/>
        </w:trPr>
        <w:tc>
          <w:tcPr>
            <w:tcW w:w="876" w:type="dxa"/>
          </w:tcPr>
          <w:p w14:paraId="67B137DA" w14:textId="77777777" w:rsidR="00795BA6" w:rsidRPr="005F0E6D" w:rsidRDefault="00795BA6" w:rsidP="009712EC">
            <w:pPr>
              <w:spacing w:line="360" w:lineRule="auto"/>
              <w:jc w:val="center"/>
              <w:rPr>
                <w:rFonts w:cs="Times New Roman"/>
              </w:rPr>
            </w:pPr>
            <w:r w:rsidRPr="005F0E6D">
              <w:rPr>
                <w:rFonts w:cs="Times New Roman"/>
              </w:rPr>
              <w:t>Tank</w:t>
            </w:r>
          </w:p>
        </w:tc>
        <w:tc>
          <w:tcPr>
            <w:tcW w:w="1198" w:type="dxa"/>
          </w:tcPr>
          <w:p w14:paraId="14B8971D" w14:textId="77777777" w:rsidR="00795BA6" w:rsidRPr="005F0E6D" w:rsidRDefault="00795BA6" w:rsidP="009712EC">
            <w:pPr>
              <w:spacing w:line="360" w:lineRule="auto"/>
              <w:jc w:val="center"/>
              <w:rPr>
                <w:rFonts w:cs="Times New Roman"/>
              </w:rPr>
            </w:pPr>
            <w:r w:rsidRPr="005F0E6D">
              <w:rPr>
                <w:rFonts w:cs="Times New Roman"/>
              </w:rPr>
              <w:t>Diet</w:t>
            </w:r>
          </w:p>
        </w:tc>
        <w:tc>
          <w:tcPr>
            <w:tcW w:w="1267" w:type="dxa"/>
          </w:tcPr>
          <w:p w14:paraId="088A031D" w14:textId="77777777" w:rsidR="00795BA6" w:rsidRPr="005F0E6D" w:rsidRDefault="00795BA6" w:rsidP="009712EC">
            <w:pPr>
              <w:spacing w:line="360" w:lineRule="auto"/>
              <w:jc w:val="center"/>
              <w:rPr>
                <w:rFonts w:cs="Times New Roman"/>
              </w:rPr>
            </w:pPr>
            <w:r w:rsidRPr="005F0E6D">
              <w:rPr>
                <w:rFonts w:cs="Times New Roman"/>
              </w:rPr>
              <w:t>Temperature</w:t>
            </w:r>
          </w:p>
        </w:tc>
        <w:tc>
          <w:tcPr>
            <w:tcW w:w="1191" w:type="dxa"/>
          </w:tcPr>
          <w:p w14:paraId="31A61F44" w14:textId="77777777" w:rsidR="00795BA6" w:rsidRPr="005F0E6D" w:rsidRDefault="00795BA6" w:rsidP="009712EC">
            <w:pPr>
              <w:spacing w:line="360" w:lineRule="auto"/>
              <w:jc w:val="center"/>
              <w:rPr>
                <w:rFonts w:cs="Times New Roman"/>
              </w:rPr>
            </w:pPr>
            <w:r w:rsidRPr="005F0E6D">
              <w:rPr>
                <w:rFonts w:cs="Times New Roman"/>
              </w:rPr>
              <w:t>Mean (g)</w:t>
            </w:r>
          </w:p>
        </w:tc>
        <w:tc>
          <w:tcPr>
            <w:tcW w:w="1475" w:type="dxa"/>
          </w:tcPr>
          <w:p w14:paraId="4D0A423A" w14:textId="77777777" w:rsidR="00795BA6" w:rsidRPr="005F0E6D" w:rsidRDefault="00795BA6" w:rsidP="009712EC">
            <w:pPr>
              <w:spacing w:line="360" w:lineRule="auto"/>
              <w:jc w:val="center"/>
              <w:rPr>
                <w:rFonts w:cs="Times New Roman"/>
              </w:rPr>
            </w:pPr>
            <w:r w:rsidRPr="005F0E6D">
              <w:rPr>
                <w:rFonts w:cs="Times New Roman"/>
              </w:rPr>
              <w:t>St. dev (g)</w:t>
            </w:r>
          </w:p>
        </w:tc>
        <w:tc>
          <w:tcPr>
            <w:tcW w:w="1561" w:type="dxa"/>
          </w:tcPr>
          <w:p w14:paraId="1D9B92B3" w14:textId="77777777" w:rsidR="00795BA6" w:rsidRPr="005F0E6D" w:rsidRDefault="00795BA6" w:rsidP="009712EC">
            <w:pPr>
              <w:spacing w:line="360" w:lineRule="auto"/>
              <w:jc w:val="center"/>
              <w:rPr>
                <w:rFonts w:cs="Times New Roman"/>
              </w:rPr>
            </w:pPr>
            <w:r w:rsidRPr="005F0E6D">
              <w:rPr>
                <w:rFonts w:cs="Times New Roman"/>
              </w:rPr>
              <w:t>Var (g^2)</w:t>
            </w:r>
          </w:p>
        </w:tc>
        <w:tc>
          <w:tcPr>
            <w:tcW w:w="1390" w:type="dxa"/>
          </w:tcPr>
          <w:p w14:paraId="74579884" w14:textId="77777777" w:rsidR="00795BA6" w:rsidRPr="005F0E6D" w:rsidRDefault="00795BA6" w:rsidP="009712EC">
            <w:pPr>
              <w:spacing w:line="360" w:lineRule="auto"/>
              <w:jc w:val="center"/>
              <w:rPr>
                <w:rFonts w:cs="Times New Roman"/>
              </w:rPr>
            </w:pPr>
            <w:r w:rsidRPr="005F0E6D">
              <w:rPr>
                <w:rFonts w:cs="Times New Roman"/>
              </w:rPr>
              <w:t>n</w:t>
            </w:r>
          </w:p>
        </w:tc>
      </w:tr>
      <w:tr w:rsidR="00795BA6" w:rsidRPr="005F0E6D" w14:paraId="187E3FF0"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40F18189" w14:textId="77777777" w:rsidR="00795BA6" w:rsidRPr="005F0E6D" w:rsidRDefault="00795BA6" w:rsidP="009712EC">
            <w:pPr>
              <w:spacing w:line="360" w:lineRule="auto"/>
              <w:jc w:val="center"/>
              <w:rPr>
                <w:rFonts w:cs="Times New Roman"/>
              </w:rPr>
            </w:pPr>
            <w:r w:rsidRPr="005F0E6D">
              <w:rPr>
                <w:rFonts w:cs="Times New Roman"/>
              </w:rPr>
              <w:t>1</w:t>
            </w:r>
          </w:p>
        </w:tc>
        <w:tc>
          <w:tcPr>
            <w:tcW w:w="1198" w:type="dxa"/>
          </w:tcPr>
          <w:p w14:paraId="0C033BB1"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67" w:type="dxa"/>
          </w:tcPr>
          <w:p w14:paraId="73159D62"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1F43BFA0" w14:textId="77777777" w:rsidR="00795BA6" w:rsidRPr="005F0E6D" w:rsidRDefault="00795BA6" w:rsidP="009712EC">
            <w:pPr>
              <w:spacing w:line="360" w:lineRule="auto"/>
              <w:jc w:val="center"/>
              <w:rPr>
                <w:rFonts w:cs="Times New Roman"/>
              </w:rPr>
            </w:pPr>
            <w:r w:rsidRPr="005F0E6D">
              <w:rPr>
                <w:rFonts w:cs="Times New Roman"/>
              </w:rPr>
              <w:t>20.86</w:t>
            </w:r>
          </w:p>
        </w:tc>
        <w:tc>
          <w:tcPr>
            <w:tcW w:w="1475" w:type="dxa"/>
          </w:tcPr>
          <w:p w14:paraId="051B1CE5" w14:textId="77777777" w:rsidR="00795BA6" w:rsidRPr="005F0E6D" w:rsidRDefault="00795BA6" w:rsidP="009712EC">
            <w:pPr>
              <w:spacing w:line="360" w:lineRule="auto"/>
              <w:jc w:val="center"/>
              <w:rPr>
                <w:rFonts w:cs="Times New Roman"/>
              </w:rPr>
            </w:pPr>
            <w:r w:rsidRPr="005F0E6D">
              <w:rPr>
                <w:rFonts w:cs="Times New Roman"/>
              </w:rPr>
              <w:t>7.17</w:t>
            </w:r>
          </w:p>
        </w:tc>
        <w:tc>
          <w:tcPr>
            <w:tcW w:w="1561" w:type="dxa"/>
          </w:tcPr>
          <w:p w14:paraId="7C302068" w14:textId="77777777" w:rsidR="00795BA6" w:rsidRPr="005F0E6D" w:rsidRDefault="00795BA6" w:rsidP="009712EC">
            <w:pPr>
              <w:spacing w:line="360" w:lineRule="auto"/>
              <w:jc w:val="center"/>
              <w:rPr>
                <w:rFonts w:cs="Times New Roman"/>
              </w:rPr>
            </w:pPr>
            <w:r w:rsidRPr="005F0E6D">
              <w:rPr>
                <w:rFonts w:cs="Times New Roman"/>
              </w:rPr>
              <w:t>51.3513</w:t>
            </w:r>
          </w:p>
        </w:tc>
        <w:tc>
          <w:tcPr>
            <w:tcW w:w="1390" w:type="dxa"/>
          </w:tcPr>
          <w:p w14:paraId="5D581DDB"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0AF80571" w14:textId="77777777" w:rsidTr="009712EC">
        <w:trPr>
          <w:jc w:val="center"/>
        </w:trPr>
        <w:tc>
          <w:tcPr>
            <w:tcW w:w="876" w:type="dxa"/>
          </w:tcPr>
          <w:p w14:paraId="3E67AAD0" w14:textId="77777777" w:rsidR="00795BA6" w:rsidRPr="005F0E6D" w:rsidRDefault="00795BA6" w:rsidP="009712EC">
            <w:pPr>
              <w:spacing w:line="360" w:lineRule="auto"/>
              <w:jc w:val="center"/>
              <w:rPr>
                <w:rFonts w:cs="Times New Roman"/>
              </w:rPr>
            </w:pPr>
            <w:r w:rsidRPr="005F0E6D">
              <w:rPr>
                <w:rFonts w:cs="Times New Roman"/>
              </w:rPr>
              <w:t>2</w:t>
            </w:r>
          </w:p>
        </w:tc>
        <w:tc>
          <w:tcPr>
            <w:tcW w:w="1198" w:type="dxa"/>
          </w:tcPr>
          <w:p w14:paraId="2A10B220" w14:textId="77777777" w:rsidR="00795BA6" w:rsidRPr="005F0E6D" w:rsidRDefault="00795BA6" w:rsidP="009712EC">
            <w:pPr>
              <w:spacing w:line="360" w:lineRule="auto"/>
              <w:jc w:val="center"/>
              <w:rPr>
                <w:rFonts w:cs="Times New Roman"/>
              </w:rPr>
            </w:pPr>
            <w:r w:rsidRPr="005F0E6D">
              <w:rPr>
                <w:rFonts w:cs="Times New Roman"/>
              </w:rPr>
              <w:t>mixed</w:t>
            </w:r>
          </w:p>
        </w:tc>
        <w:tc>
          <w:tcPr>
            <w:tcW w:w="1267" w:type="dxa"/>
          </w:tcPr>
          <w:p w14:paraId="5D8E30D1"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32F3AECC" w14:textId="77777777" w:rsidR="00795BA6" w:rsidRPr="005F0E6D" w:rsidRDefault="00795BA6" w:rsidP="009712EC">
            <w:pPr>
              <w:spacing w:line="360" w:lineRule="auto"/>
              <w:jc w:val="center"/>
              <w:rPr>
                <w:rFonts w:cs="Times New Roman"/>
              </w:rPr>
            </w:pPr>
            <w:r w:rsidRPr="005F0E6D">
              <w:rPr>
                <w:rFonts w:cs="Times New Roman"/>
              </w:rPr>
              <w:t>22.55</w:t>
            </w:r>
          </w:p>
        </w:tc>
        <w:tc>
          <w:tcPr>
            <w:tcW w:w="1475" w:type="dxa"/>
          </w:tcPr>
          <w:p w14:paraId="49859F07" w14:textId="77777777" w:rsidR="00795BA6" w:rsidRPr="005F0E6D" w:rsidRDefault="00795BA6" w:rsidP="009712EC">
            <w:pPr>
              <w:spacing w:line="360" w:lineRule="auto"/>
              <w:jc w:val="center"/>
              <w:rPr>
                <w:rFonts w:cs="Times New Roman"/>
              </w:rPr>
            </w:pPr>
            <w:r w:rsidRPr="005F0E6D">
              <w:rPr>
                <w:rFonts w:cs="Times New Roman"/>
              </w:rPr>
              <w:t>6.89</w:t>
            </w:r>
          </w:p>
        </w:tc>
        <w:tc>
          <w:tcPr>
            <w:tcW w:w="1561" w:type="dxa"/>
          </w:tcPr>
          <w:p w14:paraId="26329DFF" w14:textId="77777777" w:rsidR="00795BA6" w:rsidRPr="005F0E6D" w:rsidRDefault="00795BA6" w:rsidP="009712EC">
            <w:pPr>
              <w:spacing w:line="360" w:lineRule="auto"/>
              <w:jc w:val="center"/>
              <w:rPr>
                <w:rFonts w:cs="Times New Roman"/>
              </w:rPr>
            </w:pPr>
            <w:r w:rsidRPr="005F0E6D">
              <w:rPr>
                <w:rFonts w:cs="Times New Roman"/>
              </w:rPr>
              <w:t>47.4575</w:t>
            </w:r>
          </w:p>
        </w:tc>
        <w:tc>
          <w:tcPr>
            <w:tcW w:w="1390" w:type="dxa"/>
          </w:tcPr>
          <w:p w14:paraId="7EE3F9ED" w14:textId="77777777" w:rsidR="00795BA6" w:rsidRPr="005F0E6D" w:rsidRDefault="00795BA6" w:rsidP="009712EC">
            <w:pPr>
              <w:spacing w:line="360" w:lineRule="auto"/>
              <w:jc w:val="center"/>
              <w:rPr>
                <w:rFonts w:cs="Times New Roman"/>
              </w:rPr>
            </w:pPr>
            <w:r w:rsidRPr="005F0E6D">
              <w:rPr>
                <w:rFonts w:cs="Times New Roman"/>
              </w:rPr>
              <w:t>16</w:t>
            </w:r>
          </w:p>
        </w:tc>
      </w:tr>
      <w:tr w:rsidR="00795BA6" w:rsidRPr="005F0E6D" w14:paraId="42F59E06"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67F57BC4" w14:textId="77777777" w:rsidR="00795BA6" w:rsidRPr="005F0E6D" w:rsidRDefault="00795BA6" w:rsidP="009712EC">
            <w:pPr>
              <w:spacing w:line="360" w:lineRule="auto"/>
              <w:jc w:val="center"/>
              <w:rPr>
                <w:rFonts w:cs="Times New Roman"/>
              </w:rPr>
            </w:pPr>
            <w:r w:rsidRPr="005F0E6D">
              <w:rPr>
                <w:rFonts w:cs="Times New Roman"/>
              </w:rPr>
              <w:t>3</w:t>
            </w:r>
          </w:p>
        </w:tc>
        <w:tc>
          <w:tcPr>
            <w:tcW w:w="1198" w:type="dxa"/>
          </w:tcPr>
          <w:p w14:paraId="4F9A057D"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67" w:type="dxa"/>
          </w:tcPr>
          <w:p w14:paraId="62D16CD7"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17496B8B" w14:textId="77777777" w:rsidR="00795BA6" w:rsidRPr="005F0E6D" w:rsidRDefault="00795BA6" w:rsidP="009712EC">
            <w:pPr>
              <w:spacing w:line="360" w:lineRule="auto"/>
              <w:jc w:val="center"/>
              <w:rPr>
                <w:rFonts w:cs="Times New Roman"/>
              </w:rPr>
            </w:pPr>
            <w:r w:rsidRPr="005F0E6D">
              <w:rPr>
                <w:rFonts w:cs="Times New Roman"/>
              </w:rPr>
              <w:t>23.53</w:t>
            </w:r>
          </w:p>
        </w:tc>
        <w:tc>
          <w:tcPr>
            <w:tcW w:w="1475" w:type="dxa"/>
          </w:tcPr>
          <w:p w14:paraId="76AF7B80" w14:textId="77777777" w:rsidR="00795BA6" w:rsidRPr="005F0E6D" w:rsidRDefault="00795BA6" w:rsidP="009712EC">
            <w:pPr>
              <w:spacing w:line="360" w:lineRule="auto"/>
              <w:jc w:val="center"/>
              <w:rPr>
                <w:rFonts w:cs="Times New Roman"/>
              </w:rPr>
            </w:pPr>
            <w:r w:rsidRPr="005F0E6D">
              <w:rPr>
                <w:rFonts w:cs="Times New Roman"/>
              </w:rPr>
              <w:t>8.24</w:t>
            </w:r>
          </w:p>
        </w:tc>
        <w:tc>
          <w:tcPr>
            <w:tcW w:w="1561" w:type="dxa"/>
          </w:tcPr>
          <w:p w14:paraId="4521CCB2" w14:textId="77777777" w:rsidR="00795BA6" w:rsidRPr="005F0E6D" w:rsidRDefault="00795BA6" w:rsidP="009712EC">
            <w:pPr>
              <w:spacing w:line="360" w:lineRule="auto"/>
              <w:jc w:val="center"/>
              <w:rPr>
                <w:rFonts w:cs="Times New Roman"/>
              </w:rPr>
            </w:pPr>
            <w:r w:rsidRPr="005F0E6D">
              <w:rPr>
                <w:rFonts w:cs="Times New Roman"/>
              </w:rPr>
              <w:t>67.8439</w:t>
            </w:r>
          </w:p>
        </w:tc>
        <w:tc>
          <w:tcPr>
            <w:tcW w:w="1390" w:type="dxa"/>
          </w:tcPr>
          <w:p w14:paraId="3CB6916C" w14:textId="77777777" w:rsidR="00795BA6" w:rsidRPr="005F0E6D" w:rsidRDefault="00795BA6" w:rsidP="009712EC">
            <w:pPr>
              <w:spacing w:line="360" w:lineRule="auto"/>
              <w:jc w:val="center"/>
              <w:rPr>
                <w:rFonts w:cs="Times New Roman"/>
              </w:rPr>
            </w:pPr>
            <w:r w:rsidRPr="005F0E6D">
              <w:rPr>
                <w:rFonts w:cs="Times New Roman"/>
              </w:rPr>
              <w:t>15</w:t>
            </w:r>
          </w:p>
        </w:tc>
      </w:tr>
      <w:tr w:rsidR="00795BA6" w:rsidRPr="005F0E6D" w14:paraId="5E303391" w14:textId="77777777" w:rsidTr="009712EC">
        <w:trPr>
          <w:jc w:val="center"/>
        </w:trPr>
        <w:tc>
          <w:tcPr>
            <w:tcW w:w="876" w:type="dxa"/>
          </w:tcPr>
          <w:p w14:paraId="63BC1216" w14:textId="77777777" w:rsidR="00795BA6" w:rsidRPr="005F0E6D" w:rsidRDefault="00795BA6" w:rsidP="009712EC">
            <w:pPr>
              <w:spacing w:line="360" w:lineRule="auto"/>
              <w:jc w:val="center"/>
              <w:rPr>
                <w:rFonts w:cs="Times New Roman"/>
              </w:rPr>
            </w:pPr>
            <w:r w:rsidRPr="005F0E6D">
              <w:rPr>
                <w:rFonts w:cs="Times New Roman"/>
              </w:rPr>
              <w:t>4</w:t>
            </w:r>
          </w:p>
        </w:tc>
        <w:tc>
          <w:tcPr>
            <w:tcW w:w="1198" w:type="dxa"/>
          </w:tcPr>
          <w:p w14:paraId="410EC1E4" w14:textId="77777777" w:rsidR="00795BA6" w:rsidRPr="005F0E6D" w:rsidRDefault="00795BA6" w:rsidP="009712EC">
            <w:pPr>
              <w:spacing w:line="360" w:lineRule="auto"/>
              <w:jc w:val="center"/>
              <w:rPr>
                <w:rFonts w:cs="Times New Roman"/>
              </w:rPr>
            </w:pPr>
            <w:r w:rsidRPr="005F0E6D">
              <w:rPr>
                <w:rFonts w:cs="Times New Roman"/>
              </w:rPr>
              <w:t>mixed</w:t>
            </w:r>
          </w:p>
        </w:tc>
        <w:tc>
          <w:tcPr>
            <w:tcW w:w="1267" w:type="dxa"/>
          </w:tcPr>
          <w:p w14:paraId="6E3110E1"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6B618BC2" w14:textId="77777777" w:rsidR="00795BA6" w:rsidRPr="005F0E6D" w:rsidRDefault="00795BA6" w:rsidP="009712EC">
            <w:pPr>
              <w:spacing w:line="360" w:lineRule="auto"/>
              <w:jc w:val="center"/>
              <w:rPr>
                <w:rFonts w:cs="Times New Roman"/>
              </w:rPr>
            </w:pPr>
            <w:r w:rsidRPr="005F0E6D">
              <w:rPr>
                <w:rFonts w:cs="Times New Roman"/>
              </w:rPr>
              <w:t>21.52</w:t>
            </w:r>
          </w:p>
        </w:tc>
        <w:tc>
          <w:tcPr>
            <w:tcW w:w="1475" w:type="dxa"/>
          </w:tcPr>
          <w:p w14:paraId="183B93C8" w14:textId="77777777" w:rsidR="00795BA6" w:rsidRPr="005F0E6D" w:rsidRDefault="00795BA6" w:rsidP="009712EC">
            <w:pPr>
              <w:spacing w:line="360" w:lineRule="auto"/>
              <w:jc w:val="center"/>
              <w:rPr>
                <w:rFonts w:cs="Times New Roman"/>
              </w:rPr>
            </w:pPr>
            <w:r w:rsidRPr="005F0E6D">
              <w:rPr>
                <w:rFonts w:cs="Times New Roman"/>
              </w:rPr>
              <w:t>7.5</w:t>
            </w:r>
          </w:p>
        </w:tc>
        <w:tc>
          <w:tcPr>
            <w:tcW w:w="1561" w:type="dxa"/>
          </w:tcPr>
          <w:p w14:paraId="40A10E56" w14:textId="77777777" w:rsidR="00795BA6" w:rsidRPr="005F0E6D" w:rsidRDefault="00795BA6" w:rsidP="009712EC">
            <w:pPr>
              <w:spacing w:line="360" w:lineRule="auto"/>
              <w:jc w:val="center"/>
              <w:rPr>
                <w:rFonts w:cs="Times New Roman"/>
              </w:rPr>
            </w:pPr>
            <w:r w:rsidRPr="005F0E6D">
              <w:rPr>
                <w:rFonts w:cs="Times New Roman"/>
              </w:rPr>
              <w:t>56.2624</w:t>
            </w:r>
          </w:p>
        </w:tc>
        <w:tc>
          <w:tcPr>
            <w:tcW w:w="1390" w:type="dxa"/>
          </w:tcPr>
          <w:p w14:paraId="7DAFD94C"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72DF76CA"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7A371E5C" w14:textId="77777777" w:rsidR="00795BA6" w:rsidRPr="005F0E6D" w:rsidRDefault="00795BA6" w:rsidP="009712EC">
            <w:pPr>
              <w:spacing w:line="360" w:lineRule="auto"/>
              <w:jc w:val="center"/>
              <w:rPr>
                <w:rFonts w:cs="Times New Roman"/>
              </w:rPr>
            </w:pPr>
            <w:r w:rsidRPr="005F0E6D">
              <w:rPr>
                <w:rFonts w:cs="Times New Roman"/>
              </w:rPr>
              <w:t>5</w:t>
            </w:r>
          </w:p>
        </w:tc>
        <w:tc>
          <w:tcPr>
            <w:tcW w:w="1198" w:type="dxa"/>
          </w:tcPr>
          <w:p w14:paraId="2F94A3B6" w14:textId="77777777" w:rsidR="00795BA6" w:rsidRPr="005F0E6D" w:rsidRDefault="00795BA6" w:rsidP="009712EC">
            <w:pPr>
              <w:spacing w:line="360" w:lineRule="auto"/>
              <w:jc w:val="center"/>
              <w:rPr>
                <w:rFonts w:cs="Times New Roman"/>
              </w:rPr>
            </w:pPr>
            <w:r w:rsidRPr="005F0E6D">
              <w:rPr>
                <w:rFonts w:cs="Times New Roman"/>
              </w:rPr>
              <w:t>mixed</w:t>
            </w:r>
          </w:p>
        </w:tc>
        <w:tc>
          <w:tcPr>
            <w:tcW w:w="1267" w:type="dxa"/>
          </w:tcPr>
          <w:p w14:paraId="7459535B"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21DFCCE3" w14:textId="77777777" w:rsidR="00795BA6" w:rsidRPr="005F0E6D" w:rsidRDefault="00795BA6" w:rsidP="009712EC">
            <w:pPr>
              <w:spacing w:line="360" w:lineRule="auto"/>
              <w:jc w:val="center"/>
              <w:rPr>
                <w:rFonts w:cs="Times New Roman"/>
              </w:rPr>
            </w:pPr>
            <w:r w:rsidRPr="005F0E6D">
              <w:rPr>
                <w:rFonts w:cs="Times New Roman"/>
              </w:rPr>
              <w:t>22.25</w:t>
            </w:r>
          </w:p>
        </w:tc>
        <w:tc>
          <w:tcPr>
            <w:tcW w:w="1475" w:type="dxa"/>
          </w:tcPr>
          <w:p w14:paraId="21C3D9A3" w14:textId="77777777" w:rsidR="00795BA6" w:rsidRPr="005F0E6D" w:rsidRDefault="00795BA6" w:rsidP="009712EC">
            <w:pPr>
              <w:spacing w:line="360" w:lineRule="auto"/>
              <w:jc w:val="center"/>
              <w:rPr>
                <w:rFonts w:cs="Times New Roman"/>
              </w:rPr>
            </w:pPr>
            <w:r w:rsidRPr="005F0E6D">
              <w:rPr>
                <w:rFonts w:cs="Times New Roman"/>
              </w:rPr>
              <w:t>5.98</w:t>
            </w:r>
          </w:p>
        </w:tc>
        <w:tc>
          <w:tcPr>
            <w:tcW w:w="1561" w:type="dxa"/>
          </w:tcPr>
          <w:p w14:paraId="71810C64" w14:textId="77777777" w:rsidR="00795BA6" w:rsidRPr="005F0E6D" w:rsidRDefault="00795BA6" w:rsidP="009712EC">
            <w:pPr>
              <w:spacing w:line="360" w:lineRule="auto"/>
              <w:jc w:val="center"/>
              <w:rPr>
                <w:rFonts w:cs="Times New Roman"/>
              </w:rPr>
            </w:pPr>
            <w:r w:rsidRPr="005F0E6D">
              <w:rPr>
                <w:rFonts w:cs="Times New Roman"/>
              </w:rPr>
              <w:t>35.7588</w:t>
            </w:r>
          </w:p>
        </w:tc>
        <w:tc>
          <w:tcPr>
            <w:tcW w:w="1390" w:type="dxa"/>
          </w:tcPr>
          <w:p w14:paraId="7EC551C9"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73010573" w14:textId="77777777" w:rsidTr="009712EC">
        <w:trPr>
          <w:jc w:val="center"/>
        </w:trPr>
        <w:tc>
          <w:tcPr>
            <w:tcW w:w="876" w:type="dxa"/>
          </w:tcPr>
          <w:p w14:paraId="01DD1D72" w14:textId="77777777" w:rsidR="00795BA6" w:rsidRPr="005F0E6D" w:rsidRDefault="00795BA6" w:rsidP="009712EC">
            <w:pPr>
              <w:spacing w:line="360" w:lineRule="auto"/>
              <w:jc w:val="center"/>
              <w:rPr>
                <w:rFonts w:cs="Times New Roman"/>
              </w:rPr>
            </w:pPr>
            <w:r w:rsidRPr="005F0E6D">
              <w:rPr>
                <w:rFonts w:cs="Times New Roman"/>
              </w:rPr>
              <w:t>6</w:t>
            </w:r>
          </w:p>
        </w:tc>
        <w:tc>
          <w:tcPr>
            <w:tcW w:w="1198" w:type="dxa"/>
          </w:tcPr>
          <w:p w14:paraId="1ABF4DD9"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67" w:type="dxa"/>
          </w:tcPr>
          <w:p w14:paraId="381A307D"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5FC2EDCC" w14:textId="77777777" w:rsidR="00795BA6" w:rsidRPr="005F0E6D" w:rsidRDefault="00795BA6" w:rsidP="009712EC">
            <w:pPr>
              <w:spacing w:line="360" w:lineRule="auto"/>
              <w:jc w:val="center"/>
              <w:rPr>
                <w:rFonts w:cs="Times New Roman"/>
              </w:rPr>
            </w:pPr>
            <w:r w:rsidRPr="005F0E6D">
              <w:rPr>
                <w:rFonts w:cs="Times New Roman"/>
              </w:rPr>
              <w:t>22.37</w:t>
            </w:r>
          </w:p>
        </w:tc>
        <w:tc>
          <w:tcPr>
            <w:tcW w:w="1475" w:type="dxa"/>
          </w:tcPr>
          <w:p w14:paraId="54298266" w14:textId="77777777" w:rsidR="00795BA6" w:rsidRPr="005F0E6D" w:rsidRDefault="00795BA6" w:rsidP="009712EC">
            <w:pPr>
              <w:spacing w:line="360" w:lineRule="auto"/>
              <w:jc w:val="center"/>
              <w:rPr>
                <w:rFonts w:cs="Times New Roman"/>
              </w:rPr>
            </w:pPr>
            <w:r w:rsidRPr="005F0E6D">
              <w:rPr>
                <w:rFonts w:cs="Times New Roman"/>
              </w:rPr>
              <w:t>6.82</w:t>
            </w:r>
          </w:p>
        </w:tc>
        <w:tc>
          <w:tcPr>
            <w:tcW w:w="1561" w:type="dxa"/>
          </w:tcPr>
          <w:p w14:paraId="577C7458" w14:textId="77777777" w:rsidR="00795BA6" w:rsidRPr="005F0E6D" w:rsidRDefault="00795BA6" w:rsidP="009712EC">
            <w:pPr>
              <w:spacing w:line="360" w:lineRule="auto"/>
              <w:jc w:val="center"/>
              <w:rPr>
                <w:rFonts w:cs="Times New Roman"/>
              </w:rPr>
            </w:pPr>
            <w:r w:rsidRPr="005F0E6D">
              <w:rPr>
                <w:rFonts w:cs="Times New Roman"/>
              </w:rPr>
              <w:t>46.5223</w:t>
            </w:r>
          </w:p>
        </w:tc>
        <w:tc>
          <w:tcPr>
            <w:tcW w:w="1390" w:type="dxa"/>
          </w:tcPr>
          <w:p w14:paraId="5C884662" w14:textId="77777777" w:rsidR="00795BA6" w:rsidRPr="005F0E6D" w:rsidRDefault="00795BA6" w:rsidP="009712EC">
            <w:pPr>
              <w:spacing w:line="360" w:lineRule="auto"/>
              <w:jc w:val="center"/>
              <w:rPr>
                <w:rFonts w:cs="Times New Roman"/>
              </w:rPr>
            </w:pPr>
            <w:r w:rsidRPr="005F0E6D">
              <w:rPr>
                <w:rFonts w:cs="Times New Roman"/>
              </w:rPr>
              <w:t>17</w:t>
            </w:r>
          </w:p>
        </w:tc>
      </w:tr>
      <w:tr w:rsidR="00795BA6" w:rsidRPr="005F0E6D" w14:paraId="003A10F0"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093B038B" w14:textId="77777777" w:rsidR="00795BA6" w:rsidRPr="005F0E6D" w:rsidRDefault="00795BA6" w:rsidP="009712EC">
            <w:pPr>
              <w:spacing w:line="360" w:lineRule="auto"/>
              <w:jc w:val="center"/>
              <w:rPr>
                <w:rFonts w:cs="Times New Roman"/>
              </w:rPr>
            </w:pPr>
            <w:r w:rsidRPr="005F0E6D">
              <w:rPr>
                <w:rFonts w:cs="Times New Roman"/>
              </w:rPr>
              <w:t>8</w:t>
            </w:r>
          </w:p>
        </w:tc>
        <w:tc>
          <w:tcPr>
            <w:tcW w:w="1198" w:type="dxa"/>
          </w:tcPr>
          <w:p w14:paraId="38039B3A"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67" w:type="dxa"/>
          </w:tcPr>
          <w:p w14:paraId="7D66CE97"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6C1084D8" w14:textId="77777777" w:rsidR="00795BA6" w:rsidRPr="005F0E6D" w:rsidRDefault="00795BA6" w:rsidP="009712EC">
            <w:pPr>
              <w:spacing w:line="360" w:lineRule="auto"/>
              <w:jc w:val="center"/>
              <w:rPr>
                <w:rFonts w:cs="Times New Roman"/>
              </w:rPr>
            </w:pPr>
            <w:r w:rsidRPr="005F0E6D">
              <w:rPr>
                <w:rFonts w:cs="Times New Roman"/>
              </w:rPr>
              <w:t>22.42</w:t>
            </w:r>
          </w:p>
        </w:tc>
        <w:tc>
          <w:tcPr>
            <w:tcW w:w="1475" w:type="dxa"/>
          </w:tcPr>
          <w:p w14:paraId="50C53466" w14:textId="77777777" w:rsidR="00795BA6" w:rsidRPr="005F0E6D" w:rsidRDefault="00795BA6" w:rsidP="009712EC">
            <w:pPr>
              <w:spacing w:line="360" w:lineRule="auto"/>
              <w:jc w:val="center"/>
              <w:rPr>
                <w:rFonts w:cs="Times New Roman"/>
              </w:rPr>
            </w:pPr>
            <w:r w:rsidRPr="005F0E6D">
              <w:rPr>
                <w:rFonts w:cs="Times New Roman"/>
              </w:rPr>
              <w:t>7.84</w:t>
            </w:r>
          </w:p>
        </w:tc>
        <w:tc>
          <w:tcPr>
            <w:tcW w:w="1561" w:type="dxa"/>
          </w:tcPr>
          <w:p w14:paraId="3878167B" w14:textId="77777777" w:rsidR="00795BA6" w:rsidRPr="005F0E6D" w:rsidRDefault="00795BA6" w:rsidP="009712EC">
            <w:pPr>
              <w:spacing w:line="360" w:lineRule="auto"/>
              <w:jc w:val="center"/>
              <w:rPr>
                <w:rFonts w:cs="Times New Roman"/>
              </w:rPr>
            </w:pPr>
            <w:r w:rsidRPr="005F0E6D">
              <w:rPr>
                <w:rFonts w:cs="Times New Roman"/>
              </w:rPr>
              <w:t>61.4795</w:t>
            </w:r>
          </w:p>
        </w:tc>
        <w:tc>
          <w:tcPr>
            <w:tcW w:w="1390" w:type="dxa"/>
          </w:tcPr>
          <w:p w14:paraId="720335F6" w14:textId="77777777" w:rsidR="00795BA6" w:rsidRPr="005F0E6D" w:rsidRDefault="00795BA6" w:rsidP="009712EC">
            <w:pPr>
              <w:spacing w:line="360" w:lineRule="auto"/>
              <w:jc w:val="center"/>
              <w:rPr>
                <w:rFonts w:cs="Times New Roman"/>
              </w:rPr>
            </w:pPr>
            <w:r w:rsidRPr="005F0E6D">
              <w:rPr>
                <w:rFonts w:cs="Times New Roman"/>
              </w:rPr>
              <w:t>13</w:t>
            </w:r>
          </w:p>
        </w:tc>
      </w:tr>
      <w:tr w:rsidR="00795BA6" w:rsidRPr="005F0E6D" w14:paraId="30DBAA00" w14:textId="77777777" w:rsidTr="009712EC">
        <w:trPr>
          <w:jc w:val="center"/>
        </w:trPr>
        <w:tc>
          <w:tcPr>
            <w:tcW w:w="876" w:type="dxa"/>
          </w:tcPr>
          <w:p w14:paraId="4EA87053" w14:textId="77777777" w:rsidR="00795BA6" w:rsidRPr="005F0E6D" w:rsidRDefault="00795BA6" w:rsidP="009712EC">
            <w:pPr>
              <w:spacing w:line="360" w:lineRule="auto"/>
              <w:jc w:val="center"/>
              <w:rPr>
                <w:rFonts w:cs="Times New Roman"/>
              </w:rPr>
            </w:pPr>
            <w:r w:rsidRPr="005F0E6D">
              <w:rPr>
                <w:rFonts w:cs="Times New Roman"/>
              </w:rPr>
              <w:t>9</w:t>
            </w:r>
          </w:p>
        </w:tc>
        <w:tc>
          <w:tcPr>
            <w:tcW w:w="1198" w:type="dxa"/>
          </w:tcPr>
          <w:p w14:paraId="2EE9EF48"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67" w:type="dxa"/>
          </w:tcPr>
          <w:p w14:paraId="5F8D57D3"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4C6F1C1C" w14:textId="77777777" w:rsidR="00795BA6" w:rsidRPr="005F0E6D" w:rsidRDefault="00795BA6" w:rsidP="009712EC">
            <w:pPr>
              <w:spacing w:line="360" w:lineRule="auto"/>
              <w:jc w:val="center"/>
              <w:rPr>
                <w:rFonts w:cs="Times New Roman"/>
              </w:rPr>
            </w:pPr>
            <w:r w:rsidRPr="005F0E6D">
              <w:rPr>
                <w:rFonts w:cs="Times New Roman"/>
              </w:rPr>
              <w:t>19.07</w:t>
            </w:r>
          </w:p>
        </w:tc>
        <w:tc>
          <w:tcPr>
            <w:tcW w:w="1475" w:type="dxa"/>
          </w:tcPr>
          <w:p w14:paraId="5D962B92" w14:textId="77777777" w:rsidR="00795BA6" w:rsidRPr="005F0E6D" w:rsidRDefault="00795BA6" w:rsidP="009712EC">
            <w:pPr>
              <w:spacing w:line="360" w:lineRule="auto"/>
              <w:jc w:val="center"/>
              <w:rPr>
                <w:rFonts w:cs="Times New Roman"/>
              </w:rPr>
            </w:pPr>
            <w:r w:rsidRPr="005F0E6D">
              <w:rPr>
                <w:rFonts w:cs="Times New Roman"/>
              </w:rPr>
              <w:t>7.61</w:t>
            </w:r>
          </w:p>
        </w:tc>
        <w:tc>
          <w:tcPr>
            <w:tcW w:w="1561" w:type="dxa"/>
          </w:tcPr>
          <w:p w14:paraId="6512723A" w14:textId="77777777" w:rsidR="00795BA6" w:rsidRPr="005F0E6D" w:rsidRDefault="00795BA6" w:rsidP="009712EC">
            <w:pPr>
              <w:spacing w:line="360" w:lineRule="auto"/>
              <w:jc w:val="center"/>
              <w:rPr>
                <w:rFonts w:cs="Times New Roman"/>
              </w:rPr>
            </w:pPr>
            <w:r w:rsidRPr="005F0E6D">
              <w:rPr>
                <w:rFonts w:cs="Times New Roman"/>
              </w:rPr>
              <w:t>57.8832</w:t>
            </w:r>
          </w:p>
        </w:tc>
        <w:tc>
          <w:tcPr>
            <w:tcW w:w="1390" w:type="dxa"/>
          </w:tcPr>
          <w:p w14:paraId="0FB51462"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3542BA1E"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761596E4" w14:textId="77777777" w:rsidR="00795BA6" w:rsidRPr="005F0E6D" w:rsidRDefault="00795BA6" w:rsidP="009712EC">
            <w:pPr>
              <w:spacing w:line="360" w:lineRule="auto"/>
              <w:jc w:val="center"/>
              <w:rPr>
                <w:rFonts w:cs="Times New Roman"/>
              </w:rPr>
            </w:pPr>
            <w:r w:rsidRPr="005F0E6D">
              <w:rPr>
                <w:rFonts w:cs="Times New Roman"/>
              </w:rPr>
              <w:t>12</w:t>
            </w:r>
          </w:p>
        </w:tc>
        <w:tc>
          <w:tcPr>
            <w:tcW w:w="1198" w:type="dxa"/>
          </w:tcPr>
          <w:p w14:paraId="354AA150"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67" w:type="dxa"/>
          </w:tcPr>
          <w:p w14:paraId="0B1B56E7"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32E1916B" w14:textId="77777777" w:rsidR="00795BA6" w:rsidRPr="005F0E6D" w:rsidRDefault="00795BA6" w:rsidP="009712EC">
            <w:pPr>
              <w:spacing w:line="360" w:lineRule="auto"/>
              <w:jc w:val="center"/>
              <w:rPr>
                <w:rFonts w:cs="Times New Roman"/>
              </w:rPr>
            </w:pPr>
            <w:r w:rsidRPr="005F0E6D">
              <w:rPr>
                <w:rFonts w:cs="Times New Roman"/>
              </w:rPr>
              <w:t>20.38</w:t>
            </w:r>
          </w:p>
        </w:tc>
        <w:tc>
          <w:tcPr>
            <w:tcW w:w="1475" w:type="dxa"/>
          </w:tcPr>
          <w:p w14:paraId="129483E0" w14:textId="77777777" w:rsidR="00795BA6" w:rsidRPr="005F0E6D" w:rsidRDefault="00795BA6" w:rsidP="009712EC">
            <w:pPr>
              <w:spacing w:line="360" w:lineRule="auto"/>
              <w:jc w:val="center"/>
              <w:rPr>
                <w:rFonts w:cs="Times New Roman"/>
              </w:rPr>
            </w:pPr>
            <w:r w:rsidRPr="005F0E6D">
              <w:rPr>
                <w:rFonts w:cs="Times New Roman"/>
              </w:rPr>
              <w:t>7.11</w:t>
            </w:r>
          </w:p>
        </w:tc>
        <w:tc>
          <w:tcPr>
            <w:tcW w:w="1561" w:type="dxa"/>
          </w:tcPr>
          <w:p w14:paraId="6693DF38" w14:textId="77777777" w:rsidR="00795BA6" w:rsidRPr="005F0E6D" w:rsidRDefault="00795BA6" w:rsidP="009712EC">
            <w:pPr>
              <w:spacing w:line="360" w:lineRule="auto"/>
              <w:jc w:val="center"/>
              <w:rPr>
                <w:rFonts w:cs="Times New Roman"/>
              </w:rPr>
            </w:pPr>
            <w:r w:rsidRPr="005F0E6D">
              <w:rPr>
                <w:rFonts w:cs="Times New Roman"/>
              </w:rPr>
              <w:t>50.5622</w:t>
            </w:r>
          </w:p>
        </w:tc>
        <w:tc>
          <w:tcPr>
            <w:tcW w:w="1390" w:type="dxa"/>
          </w:tcPr>
          <w:p w14:paraId="51E7660C"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130D6AAD" w14:textId="77777777" w:rsidTr="009712EC">
        <w:trPr>
          <w:jc w:val="center"/>
        </w:trPr>
        <w:tc>
          <w:tcPr>
            <w:tcW w:w="876" w:type="dxa"/>
          </w:tcPr>
          <w:p w14:paraId="5BEAEFFB" w14:textId="77777777" w:rsidR="00795BA6" w:rsidRPr="005F0E6D" w:rsidRDefault="00795BA6" w:rsidP="009712EC">
            <w:pPr>
              <w:spacing w:line="360" w:lineRule="auto"/>
              <w:jc w:val="center"/>
              <w:rPr>
                <w:rFonts w:cs="Times New Roman"/>
              </w:rPr>
            </w:pPr>
            <w:r w:rsidRPr="005F0E6D">
              <w:rPr>
                <w:rFonts w:cs="Times New Roman"/>
              </w:rPr>
              <w:t>13</w:t>
            </w:r>
          </w:p>
        </w:tc>
        <w:tc>
          <w:tcPr>
            <w:tcW w:w="1198" w:type="dxa"/>
          </w:tcPr>
          <w:p w14:paraId="5F055D47"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67" w:type="dxa"/>
          </w:tcPr>
          <w:p w14:paraId="6BD8589D"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65CC677C" w14:textId="77777777" w:rsidR="00795BA6" w:rsidRPr="005F0E6D" w:rsidRDefault="00795BA6" w:rsidP="009712EC">
            <w:pPr>
              <w:spacing w:line="360" w:lineRule="auto"/>
              <w:jc w:val="center"/>
              <w:rPr>
                <w:rFonts w:cs="Times New Roman"/>
              </w:rPr>
            </w:pPr>
            <w:r w:rsidRPr="005F0E6D">
              <w:rPr>
                <w:rFonts w:cs="Times New Roman"/>
              </w:rPr>
              <w:t>24.49</w:t>
            </w:r>
          </w:p>
        </w:tc>
        <w:tc>
          <w:tcPr>
            <w:tcW w:w="1475" w:type="dxa"/>
          </w:tcPr>
          <w:p w14:paraId="6DAAE1FA" w14:textId="77777777" w:rsidR="00795BA6" w:rsidRPr="005F0E6D" w:rsidRDefault="00795BA6" w:rsidP="009712EC">
            <w:pPr>
              <w:spacing w:line="360" w:lineRule="auto"/>
              <w:jc w:val="center"/>
              <w:rPr>
                <w:rFonts w:cs="Times New Roman"/>
              </w:rPr>
            </w:pPr>
            <w:r w:rsidRPr="005F0E6D">
              <w:rPr>
                <w:rFonts w:cs="Times New Roman"/>
              </w:rPr>
              <w:t>6.32</w:t>
            </w:r>
          </w:p>
        </w:tc>
        <w:tc>
          <w:tcPr>
            <w:tcW w:w="1561" w:type="dxa"/>
          </w:tcPr>
          <w:p w14:paraId="4FAC1D2B" w14:textId="77777777" w:rsidR="00795BA6" w:rsidRPr="005F0E6D" w:rsidRDefault="00795BA6" w:rsidP="009712EC">
            <w:pPr>
              <w:spacing w:line="360" w:lineRule="auto"/>
              <w:jc w:val="center"/>
              <w:rPr>
                <w:rFonts w:cs="Times New Roman"/>
              </w:rPr>
            </w:pPr>
            <w:r w:rsidRPr="005F0E6D">
              <w:rPr>
                <w:rFonts w:cs="Times New Roman"/>
              </w:rPr>
              <w:t>39.9653</w:t>
            </w:r>
          </w:p>
        </w:tc>
        <w:tc>
          <w:tcPr>
            <w:tcW w:w="1390" w:type="dxa"/>
          </w:tcPr>
          <w:p w14:paraId="18E7E373"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40C0E160"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04C235A9" w14:textId="77777777" w:rsidR="00795BA6" w:rsidRPr="005F0E6D" w:rsidRDefault="00795BA6" w:rsidP="009712EC">
            <w:pPr>
              <w:spacing w:line="360" w:lineRule="auto"/>
              <w:jc w:val="center"/>
              <w:rPr>
                <w:rFonts w:cs="Times New Roman"/>
              </w:rPr>
            </w:pPr>
            <w:r w:rsidRPr="005F0E6D">
              <w:rPr>
                <w:rFonts w:cs="Times New Roman"/>
              </w:rPr>
              <w:t>14</w:t>
            </w:r>
          </w:p>
        </w:tc>
        <w:tc>
          <w:tcPr>
            <w:tcW w:w="1198" w:type="dxa"/>
          </w:tcPr>
          <w:p w14:paraId="29913A76" w14:textId="77777777" w:rsidR="00795BA6" w:rsidRPr="005F0E6D" w:rsidRDefault="00795BA6" w:rsidP="009712EC">
            <w:pPr>
              <w:spacing w:line="360" w:lineRule="auto"/>
              <w:jc w:val="center"/>
              <w:rPr>
                <w:rFonts w:cs="Times New Roman"/>
              </w:rPr>
            </w:pPr>
            <w:r w:rsidRPr="005F0E6D">
              <w:rPr>
                <w:rFonts w:cs="Times New Roman"/>
              </w:rPr>
              <w:t>mixed</w:t>
            </w:r>
          </w:p>
        </w:tc>
        <w:tc>
          <w:tcPr>
            <w:tcW w:w="1267" w:type="dxa"/>
          </w:tcPr>
          <w:p w14:paraId="437C7ED5"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1A1A938A" w14:textId="77777777" w:rsidR="00795BA6" w:rsidRPr="005F0E6D" w:rsidRDefault="00795BA6" w:rsidP="009712EC">
            <w:pPr>
              <w:spacing w:line="360" w:lineRule="auto"/>
              <w:jc w:val="center"/>
              <w:rPr>
                <w:rFonts w:cs="Times New Roman"/>
              </w:rPr>
            </w:pPr>
            <w:r w:rsidRPr="005F0E6D">
              <w:rPr>
                <w:rFonts w:cs="Times New Roman"/>
              </w:rPr>
              <w:t>19.62</w:t>
            </w:r>
          </w:p>
        </w:tc>
        <w:tc>
          <w:tcPr>
            <w:tcW w:w="1475" w:type="dxa"/>
          </w:tcPr>
          <w:p w14:paraId="089AC6AA" w14:textId="77777777" w:rsidR="00795BA6" w:rsidRPr="005F0E6D" w:rsidRDefault="00795BA6" w:rsidP="009712EC">
            <w:pPr>
              <w:spacing w:line="360" w:lineRule="auto"/>
              <w:jc w:val="center"/>
              <w:rPr>
                <w:rFonts w:cs="Times New Roman"/>
              </w:rPr>
            </w:pPr>
            <w:r w:rsidRPr="005F0E6D">
              <w:rPr>
                <w:rFonts w:cs="Times New Roman"/>
              </w:rPr>
              <w:t>8.2</w:t>
            </w:r>
          </w:p>
        </w:tc>
        <w:tc>
          <w:tcPr>
            <w:tcW w:w="1561" w:type="dxa"/>
          </w:tcPr>
          <w:p w14:paraId="34C41DB5" w14:textId="77777777" w:rsidR="00795BA6" w:rsidRPr="005F0E6D" w:rsidRDefault="00795BA6" w:rsidP="009712EC">
            <w:pPr>
              <w:spacing w:line="360" w:lineRule="auto"/>
              <w:jc w:val="center"/>
              <w:rPr>
                <w:rFonts w:cs="Times New Roman"/>
              </w:rPr>
            </w:pPr>
            <w:r w:rsidRPr="005F0E6D">
              <w:rPr>
                <w:rFonts w:cs="Times New Roman"/>
              </w:rPr>
              <w:t>67.1733</w:t>
            </w:r>
          </w:p>
        </w:tc>
        <w:tc>
          <w:tcPr>
            <w:tcW w:w="1390" w:type="dxa"/>
          </w:tcPr>
          <w:p w14:paraId="62B47A33"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32714D8A" w14:textId="77777777" w:rsidTr="009712EC">
        <w:trPr>
          <w:jc w:val="center"/>
        </w:trPr>
        <w:tc>
          <w:tcPr>
            <w:tcW w:w="876" w:type="dxa"/>
          </w:tcPr>
          <w:p w14:paraId="4292FA77" w14:textId="77777777" w:rsidR="00795BA6" w:rsidRPr="005F0E6D" w:rsidRDefault="00795BA6" w:rsidP="009712EC">
            <w:pPr>
              <w:spacing w:line="360" w:lineRule="auto"/>
              <w:jc w:val="center"/>
              <w:rPr>
                <w:rFonts w:cs="Times New Roman"/>
              </w:rPr>
            </w:pPr>
            <w:r w:rsidRPr="005F0E6D">
              <w:rPr>
                <w:rFonts w:cs="Times New Roman"/>
              </w:rPr>
              <w:t>15</w:t>
            </w:r>
          </w:p>
        </w:tc>
        <w:tc>
          <w:tcPr>
            <w:tcW w:w="1198" w:type="dxa"/>
          </w:tcPr>
          <w:p w14:paraId="1B9F71DD"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67" w:type="dxa"/>
          </w:tcPr>
          <w:p w14:paraId="4EDFDB77"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7CF33633" w14:textId="77777777" w:rsidR="00795BA6" w:rsidRPr="005F0E6D" w:rsidRDefault="00795BA6" w:rsidP="009712EC">
            <w:pPr>
              <w:spacing w:line="360" w:lineRule="auto"/>
              <w:jc w:val="center"/>
              <w:rPr>
                <w:rFonts w:cs="Times New Roman"/>
              </w:rPr>
            </w:pPr>
            <w:r w:rsidRPr="005F0E6D">
              <w:rPr>
                <w:rFonts w:cs="Times New Roman"/>
              </w:rPr>
              <w:t>18.51</w:t>
            </w:r>
          </w:p>
        </w:tc>
        <w:tc>
          <w:tcPr>
            <w:tcW w:w="1475" w:type="dxa"/>
          </w:tcPr>
          <w:p w14:paraId="197337CB" w14:textId="77777777" w:rsidR="00795BA6" w:rsidRPr="005F0E6D" w:rsidRDefault="00795BA6" w:rsidP="009712EC">
            <w:pPr>
              <w:spacing w:line="360" w:lineRule="auto"/>
              <w:jc w:val="center"/>
              <w:rPr>
                <w:rFonts w:cs="Times New Roman"/>
              </w:rPr>
            </w:pPr>
            <w:r w:rsidRPr="005F0E6D">
              <w:rPr>
                <w:rFonts w:cs="Times New Roman"/>
              </w:rPr>
              <w:t>7.76</w:t>
            </w:r>
          </w:p>
        </w:tc>
        <w:tc>
          <w:tcPr>
            <w:tcW w:w="1561" w:type="dxa"/>
          </w:tcPr>
          <w:p w14:paraId="7430248F" w14:textId="77777777" w:rsidR="00795BA6" w:rsidRPr="005F0E6D" w:rsidRDefault="00795BA6" w:rsidP="009712EC">
            <w:pPr>
              <w:spacing w:line="360" w:lineRule="auto"/>
              <w:jc w:val="center"/>
              <w:rPr>
                <w:rFonts w:cs="Times New Roman"/>
              </w:rPr>
            </w:pPr>
            <w:r w:rsidRPr="005F0E6D">
              <w:rPr>
                <w:rFonts w:cs="Times New Roman"/>
              </w:rPr>
              <w:t>60.2014</w:t>
            </w:r>
          </w:p>
        </w:tc>
        <w:tc>
          <w:tcPr>
            <w:tcW w:w="1390" w:type="dxa"/>
          </w:tcPr>
          <w:p w14:paraId="75F77C87" w14:textId="77777777" w:rsidR="00795BA6" w:rsidRPr="005F0E6D" w:rsidRDefault="00795BA6" w:rsidP="009712EC">
            <w:pPr>
              <w:spacing w:line="360" w:lineRule="auto"/>
              <w:jc w:val="center"/>
              <w:rPr>
                <w:rFonts w:cs="Times New Roman"/>
              </w:rPr>
            </w:pPr>
            <w:r w:rsidRPr="005F0E6D">
              <w:rPr>
                <w:rFonts w:cs="Times New Roman"/>
              </w:rPr>
              <w:t>12</w:t>
            </w:r>
          </w:p>
        </w:tc>
      </w:tr>
      <w:tr w:rsidR="00795BA6" w:rsidRPr="005F0E6D" w14:paraId="2266BAB3"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3FB882C5" w14:textId="77777777" w:rsidR="00795BA6" w:rsidRPr="005F0E6D" w:rsidRDefault="00795BA6" w:rsidP="009712EC">
            <w:pPr>
              <w:spacing w:line="360" w:lineRule="auto"/>
              <w:jc w:val="center"/>
              <w:rPr>
                <w:rFonts w:cs="Times New Roman"/>
              </w:rPr>
            </w:pPr>
            <w:r w:rsidRPr="005F0E6D">
              <w:rPr>
                <w:rFonts w:cs="Times New Roman"/>
              </w:rPr>
              <w:t>16</w:t>
            </w:r>
          </w:p>
        </w:tc>
        <w:tc>
          <w:tcPr>
            <w:tcW w:w="1198" w:type="dxa"/>
          </w:tcPr>
          <w:p w14:paraId="247D9F07" w14:textId="77777777" w:rsidR="00795BA6" w:rsidRPr="005F0E6D" w:rsidRDefault="00795BA6" w:rsidP="009712EC">
            <w:pPr>
              <w:spacing w:line="360" w:lineRule="auto"/>
              <w:jc w:val="center"/>
              <w:rPr>
                <w:rFonts w:cs="Times New Roman"/>
              </w:rPr>
            </w:pPr>
            <w:r w:rsidRPr="005F0E6D">
              <w:rPr>
                <w:rFonts w:cs="Times New Roman"/>
              </w:rPr>
              <w:t>mixed</w:t>
            </w:r>
          </w:p>
        </w:tc>
        <w:tc>
          <w:tcPr>
            <w:tcW w:w="1267" w:type="dxa"/>
          </w:tcPr>
          <w:p w14:paraId="024A92C2"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01ECCD55" w14:textId="77777777" w:rsidR="00795BA6" w:rsidRPr="005F0E6D" w:rsidRDefault="00795BA6" w:rsidP="009712EC">
            <w:pPr>
              <w:spacing w:line="360" w:lineRule="auto"/>
              <w:jc w:val="center"/>
              <w:rPr>
                <w:rFonts w:cs="Times New Roman"/>
              </w:rPr>
            </w:pPr>
            <w:r w:rsidRPr="005F0E6D">
              <w:rPr>
                <w:rFonts w:cs="Times New Roman"/>
              </w:rPr>
              <w:t>18.81</w:t>
            </w:r>
          </w:p>
        </w:tc>
        <w:tc>
          <w:tcPr>
            <w:tcW w:w="1475" w:type="dxa"/>
          </w:tcPr>
          <w:p w14:paraId="748DF9D7" w14:textId="77777777" w:rsidR="00795BA6" w:rsidRPr="005F0E6D" w:rsidRDefault="00795BA6" w:rsidP="009712EC">
            <w:pPr>
              <w:spacing w:line="360" w:lineRule="auto"/>
              <w:jc w:val="center"/>
              <w:rPr>
                <w:rFonts w:cs="Times New Roman"/>
              </w:rPr>
            </w:pPr>
            <w:r w:rsidRPr="005F0E6D">
              <w:rPr>
                <w:rFonts w:cs="Times New Roman"/>
              </w:rPr>
              <w:t>8.37</w:t>
            </w:r>
          </w:p>
        </w:tc>
        <w:tc>
          <w:tcPr>
            <w:tcW w:w="1561" w:type="dxa"/>
          </w:tcPr>
          <w:p w14:paraId="05B69448" w14:textId="77777777" w:rsidR="00795BA6" w:rsidRPr="005F0E6D" w:rsidRDefault="00795BA6" w:rsidP="009712EC">
            <w:pPr>
              <w:spacing w:line="360" w:lineRule="auto"/>
              <w:jc w:val="center"/>
              <w:rPr>
                <w:rFonts w:cs="Times New Roman"/>
              </w:rPr>
            </w:pPr>
            <w:r w:rsidRPr="005F0E6D">
              <w:rPr>
                <w:rFonts w:cs="Times New Roman"/>
              </w:rPr>
              <w:t>70.0828</w:t>
            </w:r>
          </w:p>
        </w:tc>
        <w:tc>
          <w:tcPr>
            <w:tcW w:w="1390" w:type="dxa"/>
          </w:tcPr>
          <w:p w14:paraId="48633EA2" w14:textId="77777777" w:rsidR="00795BA6" w:rsidRPr="005F0E6D" w:rsidRDefault="00795BA6" w:rsidP="009712EC">
            <w:pPr>
              <w:spacing w:line="360" w:lineRule="auto"/>
              <w:jc w:val="center"/>
              <w:rPr>
                <w:rFonts w:cs="Times New Roman"/>
              </w:rPr>
            </w:pPr>
            <w:r w:rsidRPr="005F0E6D">
              <w:rPr>
                <w:rFonts w:cs="Times New Roman"/>
              </w:rPr>
              <w:t>12</w:t>
            </w:r>
          </w:p>
        </w:tc>
      </w:tr>
      <w:tr w:rsidR="00795BA6" w:rsidRPr="005F0E6D" w14:paraId="7F4C7520" w14:textId="77777777" w:rsidTr="009712EC">
        <w:trPr>
          <w:jc w:val="center"/>
        </w:trPr>
        <w:tc>
          <w:tcPr>
            <w:tcW w:w="876" w:type="dxa"/>
          </w:tcPr>
          <w:p w14:paraId="5A152371" w14:textId="77777777" w:rsidR="00795BA6" w:rsidRPr="005F0E6D" w:rsidRDefault="00795BA6" w:rsidP="009712EC">
            <w:pPr>
              <w:spacing w:line="360" w:lineRule="auto"/>
              <w:jc w:val="center"/>
              <w:rPr>
                <w:rFonts w:cs="Times New Roman"/>
              </w:rPr>
            </w:pPr>
            <w:r w:rsidRPr="005F0E6D">
              <w:rPr>
                <w:rFonts w:cs="Times New Roman"/>
              </w:rPr>
              <w:t>17</w:t>
            </w:r>
          </w:p>
        </w:tc>
        <w:tc>
          <w:tcPr>
            <w:tcW w:w="1198" w:type="dxa"/>
          </w:tcPr>
          <w:p w14:paraId="77FD8BA7"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67" w:type="dxa"/>
          </w:tcPr>
          <w:p w14:paraId="54E36B32"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33943BCD" w14:textId="77777777" w:rsidR="00795BA6" w:rsidRPr="005F0E6D" w:rsidRDefault="00795BA6" w:rsidP="009712EC">
            <w:pPr>
              <w:spacing w:line="360" w:lineRule="auto"/>
              <w:jc w:val="center"/>
              <w:rPr>
                <w:rFonts w:cs="Times New Roman"/>
              </w:rPr>
            </w:pPr>
            <w:r w:rsidRPr="005F0E6D">
              <w:rPr>
                <w:rFonts w:cs="Times New Roman"/>
              </w:rPr>
              <w:t>19.23</w:t>
            </w:r>
          </w:p>
        </w:tc>
        <w:tc>
          <w:tcPr>
            <w:tcW w:w="1475" w:type="dxa"/>
          </w:tcPr>
          <w:p w14:paraId="58C6EAC2" w14:textId="77777777" w:rsidR="00795BA6" w:rsidRPr="005F0E6D" w:rsidRDefault="00795BA6" w:rsidP="009712EC">
            <w:pPr>
              <w:spacing w:line="360" w:lineRule="auto"/>
              <w:jc w:val="center"/>
              <w:rPr>
                <w:rFonts w:cs="Times New Roman"/>
              </w:rPr>
            </w:pPr>
            <w:r w:rsidRPr="005F0E6D">
              <w:rPr>
                <w:rFonts w:cs="Times New Roman"/>
              </w:rPr>
              <w:t>5.2</w:t>
            </w:r>
          </w:p>
        </w:tc>
        <w:tc>
          <w:tcPr>
            <w:tcW w:w="1561" w:type="dxa"/>
          </w:tcPr>
          <w:p w14:paraId="6228F2A9" w14:textId="77777777" w:rsidR="00795BA6" w:rsidRPr="005F0E6D" w:rsidRDefault="00795BA6" w:rsidP="009712EC">
            <w:pPr>
              <w:spacing w:line="360" w:lineRule="auto"/>
              <w:jc w:val="center"/>
              <w:rPr>
                <w:rFonts w:cs="Times New Roman"/>
              </w:rPr>
            </w:pPr>
            <w:r w:rsidRPr="005F0E6D">
              <w:rPr>
                <w:rFonts w:cs="Times New Roman"/>
              </w:rPr>
              <w:t>27.0423</w:t>
            </w:r>
          </w:p>
        </w:tc>
        <w:tc>
          <w:tcPr>
            <w:tcW w:w="1390" w:type="dxa"/>
          </w:tcPr>
          <w:p w14:paraId="57F22398"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388797E0"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333656F2" w14:textId="77777777" w:rsidR="00795BA6" w:rsidRPr="005F0E6D" w:rsidRDefault="00795BA6" w:rsidP="009712EC">
            <w:pPr>
              <w:spacing w:line="360" w:lineRule="auto"/>
              <w:jc w:val="center"/>
              <w:rPr>
                <w:rFonts w:cs="Times New Roman"/>
              </w:rPr>
            </w:pPr>
            <w:r w:rsidRPr="005F0E6D">
              <w:rPr>
                <w:rFonts w:cs="Times New Roman"/>
              </w:rPr>
              <w:t>19</w:t>
            </w:r>
          </w:p>
        </w:tc>
        <w:tc>
          <w:tcPr>
            <w:tcW w:w="1198" w:type="dxa"/>
          </w:tcPr>
          <w:p w14:paraId="46B24161"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67" w:type="dxa"/>
          </w:tcPr>
          <w:p w14:paraId="3F82FA4F"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1EC97AE6" w14:textId="77777777" w:rsidR="00795BA6" w:rsidRPr="005F0E6D" w:rsidRDefault="00795BA6" w:rsidP="009712EC">
            <w:pPr>
              <w:spacing w:line="360" w:lineRule="auto"/>
              <w:jc w:val="center"/>
              <w:rPr>
                <w:rFonts w:cs="Times New Roman"/>
              </w:rPr>
            </w:pPr>
            <w:r w:rsidRPr="005F0E6D">
              <w:rPr>
                <w:rFonts w:cs="Times New Roman"/>
              </w:rPr>
              <w:t>22.6</w:t>
            </w:r>
          </w:p>
        </w:tc>
        <w:tc>
          <w:tcPr>
            <w:tcW w:w="1475" w:type="dxa"/>
          </w:tcPr>
          <w:p w14:paraId="327C86FF" w14:textId="77777777" w:rsidR="00795BA6" w:rsidRPr="005F0E6D" w:rsidRDefault="00795BA6" w:rsidP="009712EC">
            <w:pPr>
              <w:spacing w:line="360" w:lineRule="auto"/>
              <w:jc w:val="center"/>
              <w:rPr>
                <w:rFonts w:cs="Times New Roman"/>
              </w:rPr>
            </w:pPr>
            <w:r w:rsidRPr="005F0E6D">
              <w:rPr>
                <w:rFonts w:cs="Times New Roman"/>
              </w:rPr>
              <w:t>8.48</w:t>
            </w:r>
          </w:p>
        </w:tc>
        <w:tc>
          <w:tcPr>
            <w:tcW w:w="1561" w:type="dxa"/>
          </w:tcPr>
          <w:p w14:paraId="6E53BC60" w14:textId="77777777" w:rsidR="00795BA6" w:rsidRPr="005F0E6D" w:rsidRDefault="00795BA6" w:rsidP="009712EC">
            <w:pPr>
              <w:spacing w:line="360" w:lineRule="auto"/>
              <w:jc w:val="center"/>
              <w:rPr>
                <w:rFonts w:cs="Times New Roman"/>
              </w:rPr>
            </w:pPr>
            <w:r w:rsidRPr="005F0E6D">
              <w:rPr>
                <w:rFonts w:cs="Times New Roman"/>
              </w:rPr>
              <w:t>71.8704</w:t>
            </w:r>
          </w:p>
        </w:tc>
        <w:tc>
          <w:tcPr>
            <w:tcW w:w="1390" w:type="dxa"/>
          </w:tcPr>
          <w:p w14:paraId="1D6EA39E" w14:textId="77777777" w:rsidR="00795BA6" w:rsidRPr="005F0E6D" w:rsidRDefault="00795BA6" w:rsidP="009712EC">
            <w:pPr>
              <w:spacing w:line="360" w:lineRule="auto"/>
              <w:jc w:val="center"/>
              <w:rPr>
                <w:rFonts w:cs="Times New Roman"/>
              </w:rPr>
            </w:pPr>
            <w:r w:rsidRPr="005F0E6D">
              <w:rPr>
                <w:rFonts w:cs="Times New Roman"/>
              </w:rPr>
              <w:t>13</w:t>
            </w:r>
          </w:p>
        </w:tc>
      </w:tr>
      <w:tr w:rsidR="00795BA6" w:rsidRPr="005F0E6D" w14:paraId="5056484C" w14:textId="77777777" w:rsidTr="009712EC">
        <w:trPr>
          <w:jc w:val="center"/>
        </w:trPr>
        <w:tc>
          <w:tcPr>
            <w:tcW w:w="876" w:type="dxa"/>
          </w:tcPr>
          <w:p w14:paraId="44DA3E0C" w14:textId="77777777" w:rsidR="00795BA6" w:rsidRPr="005F0E6D" w:rsidRDefault="00795BA6" w:rsidP="009712EC">
            <w:pPr>
              <w:spacing w:line="360" w:lineRule="auto"/>
              <w:jc w:val="center"/>
              <w:rPr>
                <w:rFonts w:cs="Times New Roman"/>
              </w:rPr>
            </w:pPr>
            <w:r w:rsidRPr="005F0E6D">
              <w:rPr>
                <w:rFonts w:cs="Times New Roman"/>
              </w:rPr>
              <w:t>22</w:t>
            </w:r>
          </w:p>
        </w:tc>
        <w:tc>
          <w:tcPr>
            <w:tcW w:w="1198" w:type="dxa"/>
          </w:tcPr>
          <w:p w14:paraId="038B2BC1"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67" w:type="dxa"/>
          </w:tcPr>
          <w:p w14:paraId="0D1A32FB"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41226C93" w14:textId="77777777" w:rsidR="00795BA6" w:rsidRPr="005F0E6D" w:rsidRDefault="00795BA6" w:rsidP="009712EC">
            <w:pPr>
              <w:spacing w:line="360" w:lineRule="auto"/>
              <w:jc w:val="center"/>
              <w:rPr>
                <w:rFonts w:cs="Times New Roman"/>
              </w:rPr>
            </w:pPr>
            <w:r w:rsidRPr="005F0E6D">
              <w:rPr>
                <w:rFonts w:cs="Times New Roman"/>
              </w:rPr>
              <w:t>21.73</w:t>
            </w:r>
          </w:p>
        </w:tc>
        <w:tc>
          <w:tcPr>
            <w:tcW w:w="1475" w:type="dxa"/>
          </w:tcPr>
          <w:p w14:paraId="60AC0F61" w14:textId="77777777" w:rsidR="00795BA6" w:rsidRPr="005F0E6D" w:rsidRDefault="00795BA6" w:rsidP="009712EC">
            <w:pPr>
              <w:spacing w:line="360" w:lineRule="auto"/>
              <w:jc w:val="center"/>
              <w:rPr>
                <w:rFonts w:cs="Times New Roman"/>
              </w:rPr>
            </w:pPr>
            <w:r w:rsidRPr="005F0E6D">
              <w:rPr>
                <w:rFonts w:cs="Times New Roman"/>
              </w:rPr>
              <w:t>7.43</w:t>
            </w:r>
          </w:p>
        </w:tc>
        <w:tc>
          <w:tcPr>
            <w:tcW w:w="1561" w:type="dxa"/>
          </w:tcPr>
          <w:p w14:paraId="43D6DD1F" w14:textId="77777777" w:rsidR="00795BA6" w:rsidRPr="005F0E6D" w:rsidRDefault="00795BA6" w:rsidP="009712EC">
            <w:pPr>
              <w:spacing w:line="360" w:lineRule="auto"/>
              <w:jc w:val="center"/>
              <w:rPr>
                <w:rFonts w:cs="Times New Roman"/>
              </w:rPr>
            </w:pPr>
            <w:r w:rsidRPr="005F0E6D">
              <w:rPr>
                <w:rFonts w:cs="Times New Roman"/>
              </w:rPr>
              <w:t>55.1716</w:t>
            </w:r>
          </w:p>
        </w:tc>
        <w:tc>
          <w:tcPr>
            <w:tcW w:w="1390" w:type="dxa"/>
          </w:tcPr>
          <w:p w14:paraId="24EDC2C8" w14:textId="77777777" w:rsidR="00795BA6" w:rsidRPr="005F0E6D" w:rsidRDefault="00795BA6" w:rsidP="009712EC">
            <w:pPr>
              <w:spacing w:line="360" w:lineRule="auto"/>
              <w:jc w:val="center"/>
              <w:rPr>
                <w:rFonts w:cs="Times New Roman"/>
              </w:rPr>
            </w:pPr>
            <w:r w:rsidRPr="005F0E6D">
              <w:rPr>
                <w:rFonts w:cs="Times New Roman"/>
              </w:rPr>
              <w:t>16</w:t>
            </w:r>
          </w:p>
        </w:tc>
      </w:tr>
      <w:tr w:rsidR="00795BA6" w:rsidRPr="005F0E6D" w14:paraId="69B0C39D"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19207D0E" w14:textId="77777777" w:rsidR="00795BA6" w:rsidRPr="005F0E6D" w:rsidRDefault="00795BA6" w:rsidP="009712EC">
            <w:pPr>
              <w:spacing w:line="360" w:lineRule="auto"/>
              <w:jc w:val="center"/>
              <w:rPr>
                <w:rFonts w:cs="Times New Roman"/>
              </w:rPr>
            </w:pPr>
            <w:r w:rsidRPr="005F0E6D">
              <w:rPr>
                <w:rFonts w:cs="Times New Roman"/>
              </w:rPr>
              <w:t>23</w:t>
            </w:r>
          </w:p>
        </w:tc>
        <w:tc>
          <w:tcPr>
            <w:tcW w:w="1198" w:type="dxa"/>
          </w:tcPr>
          <w:p w14:paraId="0E6A35B7" w14:textId="77777777" w:rsidR="00795BA6" w:rsidRPr="005F0E6D" w:rsidRDefault="00795BA6" w:rsidP="009712EC">
            <w:pPr>
              <w:spacing w:line="360" w:lineRule="auto"/>
              <w:jc w:val="center"/>
              <w:rPr>
                <w:rFonts w:cs="Times New Roman"/>
              </w:rPr>
            </w:pPr>
            <w:r w:rsidRPr="005F0E6D">
              <w:rPr>
                <w:rFonts w:cs="Times New Roman"/>
              </w:rPr>
              <w:t>mixed</w:t>
            </w:r>
          </w:p>
        </w:tc>
        <w:tc>
          <w:tcPr>
            <w:tcW w:w="1267" w:type="dxa"/>
          </w:tcPr>
          <w:p w14:paraId="1B9B66BA"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33C0BEB8" w14:textId="77777777" w:rsidR="00795BA6" w:rsidRPr="005F0E6D" w:rsidRDefault="00795BA6" w:rsidP="009712EC">
            <w:pPr>
              <w:spacing w:line="360" w:lineRule="auto"/>
              <w:jc w:val="center"/>
              <w:rPr>
                <w:rFonts w:cs="Times New Roman"/>
              </w:rPr>
            </w:pPr>
            <w:r w:rsidRPr="005F0E6D">
              <w:rPr>
                <w:rFonts w:cs="Times New Roman"/>
              </w:rPr>
              <w:t>22.94</w:t>
            </w:r>
          </w:p>
        </w:tc>
        <w:tc>
          <w:tcPr>
            <w:tcW w:w="1475" w:type="dxa"/>
          </w:tcPr>
          <w:p w14:paraId="046167D2" w14:textId="77777777" w:rsidR="00795BA6" w:rsidRPr="005F0E6D" w:rsidRDefault="00795BA6" w:rsidP="009712EC">
            <w:pPr>
              <w:spacing w:line="360" w:lineRule="auto"/>
              <w:jc w:val="center"/>
              <w:rPr>
                <w:rFonts w:cs="Times New Roman"/>
              </w:rPr>
            </w:pPr>
            <w:r w:rsidRPr="005F0E6D">
              <w:rPr>
                <w:rFonts w:cs="Times New Roman"/>
              </w:rPr>
              <w:t>7.92</w:t>
            </w:r>
          </w:p>
        </w:tc>
        <w:tc>
          <w:tcPr>
            <w:tcW w:w="1561" w:type="dxa"/>
          </w:tcPr>
          <w:p w14:paraId="27D8A800" w14:textId="77777777" w:rsidR="00795BA6" w:rsidRPr="005F0E6D" w:rsidRDefault="00795BA6" w:rsidP="009712EC">
            <w:pPr>
              <w:spacing w:line="360" w:lineRule="auto"/>
              <w:jc w:val="center"/>
              <w:rPr>
                <w:rFonts w:cs="Times New Roman"/>
              </w:rPr>
            </w:pPr>
            <w:r w:rsidRPr="005F0E6D">
              <w:rPr>
                <w:rFonts w:cs="Times New Roman"/>
              </w:rPr>
              <w:t>62.655</w:t>
            </w:r>
          </w:p>
        </w:tc>
        <w:tc>
          <w:tcPr>
            <w:tcW w:w="1390" w:type="dxa"/>
          </w:tcPr>
          <w:p w14:paraId="3DB1D121" w14:textId="77777777" w:rsidR="00795BA6" w:rsidRPr="005F0E6D" w:rsidRDefault="00795BA6" w:rsidP="009712EC">
            <w:pPr>
              <w:spacing w:line="360" w:lineRule="auto"/>
              <w:jc w:val="center"/>
              <w:rPr>
                <w:rFonts w:cs="Times New Roman"/>
              </w:rPr>
            </w:pPr>
            <w:r w:rsidRPr="005F0E6D">
              <w:rPr>
                <w:rFonts w:cs="Times New Roman"/>
              </w:rPr>
              <w:t>17</w:t>
            </w:r>
          </w:p>
        </w:tc>
      </w:tr>
      <w:tr w:rsidR="00795BA6" w:rsidRPr="005F0E6D" w14:paraId="241724A4" w14:textId="77777777" w:rsidTr="009712EC">
        <w:trPr>
          <w:jc w:val="center"/>
        </w:trPr>
        <w:tc>
          <w:tcPr>
            <w:tcW w:w="876" w:type="dxa"/>
          </w:tcPr>
          <w:p w14:paraId="3D4D5C11" w14:textId="77777777" w:rsidR="00795BA6" w:rsidRPr="005F0E6D" w:rsidRDefault="00795BA6" w:rsidP="009712EC">
            <w:pPr>
              <w:spacing w:line="360" w:lineRule="auto"/>
              <w:jc w:val="center"/>
              <w:rPr>
                <w:rFonts w:cs="Times New Roman"/>
              </w:rPr>
            </w:pPr>
            <w:r w:rsidRPr="005F0E6D">
              <w:rPr>
                <w:rFonts w:cs="Times New Roman"/>
              </w:rPr>
              <w:t>24</w:t>
            </w:r>
          </w:p>
        </w:tc>
        <w:tc>
          <w:tcPr>
            <w:tcW w:w="1198" w:type="dxa"/>
          </w:tcPr>
          <w:p w14:paraId="5BD1BF95"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67" w:type="dxa"/>
          </w:tcPr>
          <w:p w14:paraId="18AF94F1"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22F1A4EA" w14:textId="77777777" w:rsidR="00795BA6" w:rsidRPr="005F0E6D" w:rsidRDefault="00795BA6" w:rsidP="009712EC">
            <w:pPr>
              <w:spacing w:line="360" w:lineRule="auto"/>
              <w:jc w:val="center"/>
              <w:rPr>
                <w:rFonts w:cs="Times New Roman"/>
              </w:rPr>
            </w:pPr>
            <w:r w:rsidRPr="005F0E6D">
              <w:rPr>
                <w:rFonts w:cs="Times New Roman"/>
              </w:rPr>
              <w:t>21.98</w:t>
            </w:r>
          </w:p>
        </w:tc>
        <w:tc>
          <w:tcPr>
            <w:tcW w:w="1475" w:type="dxa"/>
          </w:tcPr>
          <w:p w14:paraId="2B5063CD" w14:textId="77777777" w:rsidR="00795BA6" w:rsidRPr="005F0E6D" w:rsidRDefault="00795BA6" w:rsidP="009712EC">
            <w:pPr>
              <w:spacing w:line="360" w:lineRule="auto"/>
              <w:jc w:val="center"/>
              <w:rPr>
                <w:rFonts w:cs="Times New Roman"/>
              </w:rPr>
            </w:pPr>
            <w:r w:rsidRPr="005F0E6D">
              <w:rPr>
                <w:rFonts w:cs="Times New Roman"/>
              </w:rPr>
              <w:t>7.4</w:t>
            </w:r>
          </w:p>
        </w:tc>
        <w:tc>
          <w:tcPr>
            <w:tcW w:w="1561" w:type="dxa"/>
          </w:tcPr>
          <w:p w14:paraId="46116B31" w14:textId="77777777" w:rsidR="00795BA6" w:rsidRPr="005F0E6D" w:rsidRDefault="00795BA6" w:rsidP="009712EC">
            <w:pPr>
              <w:spacing w:line="360" w:lineRule="auto"/>
              <w:jc w:val="center"/>
              <w:rPr>
                <w:rFonts w:cs="Times New Roman"/>
              </w:rPr>
            </w:pPr>
            <w:r w:rsidRPr="005F0E6D">
              <w:rPr>
                <w:rFonts w:cs="Times New Roman"/>
              </w:rPr>
              <w:t>54.727</w:t>
            </w:r>
          </w:p>
        </w:tc>
        <w:tc>
          <w:tcPr>
            <w:tcW w:w="1390" w:type="dxa"/>
          </w:tcPr>
          <w:p w14:paraId="254A07BA" w14:textId="77777777" w:rsidR="00795BA6" w:rsidRPr="005F0E6D" w:rsidRDefault="00795BA6" w:rsidP="009712EC">
            <w:pPr>
              <w:spacing w:line="360" w:lineRule="auto"/>
              <w:jc w:val="center"/>
              <w:rPr>
                <w:rFonts w:cs="Times New Roman"/>
              </w:rPr>
            </w:pPr>
            <w:r w:rsidRPr="005F0E6D">
              <w:rPr>
                <w:rFonts w:cs="Times New Roman"/>
              </w:rPr>
              <w:t>15</w:t>
            </w:r>
          </w:p>
        </w:tc>
      </w:tr>
      <w:tr w:rsidR="00795BA6" w:rsidRPr="005F0E6D" w14:paraId="6809C82E"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26E578A7" w14:textId="77777777" w:rsidR="00795BA6" w:rsidRPr="005F0E6D" w:rsidRDefault="00795BA6" w:rsidP="009712EC">
            <w:pPr>
              <w:spacing w:line="360" w:lineRule="auto"/>
              <w:jc w:val="center"/>
              <w:rPr>
                <w:rFonts w:cs="Times New Roman"/>
              </w:rPr>
            </w:pPr>
            <w:r w:rsidRPr="005F0E6D">
              <w:rPr>
                <w:rFonts w:cs="Times New Roman"/>
              </w:rPr>
              <w:t>25</w:t>
            </w:r>
          </w:p>
        </w:tc>
        <w:tc>
          <w:tcPr>
            <w:tcW w:w="1198" w:type="dxa"/>
          </w:tcPr>
          <w:p w14:paraId="4C5266AC" w14:textId="77777777" w:rsidR="00795BA6" w:rsidRPr="005F0E6D" w:rsidRDefault="00795BA6" w:rsidP="009712EC">
            <w:pPr>
              <w:spacing w:line="360" w:lineRule="auto"/>
              <w:jc w:val="center"/>
              <w:rPr>
                <w:rFonts w:cs="Times New Roman"/>
              </w:rPr>
            </w:pPr>
            <w:r w:rsidRPr="005F0E6D">
              <w:rPr>
                <w:rFonts w:cs="Times New Roman"/>
              </w:rPr>
              <w:t>mixed</w:t>
            </w:r>
          </w:p>
        </w:tc>
        <w:tc>
          <w:tcPr>
            <w:tcW w:w="1267" w:type="dxa"/>
          </w:tcPr>
          <w:p w14:paraId="1039C3AE"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1314B2F8" w14:textId="77777777" w:rsidR="00795BA6" w:rsidRPr="005F0E6D" w:rsidRDefault="00795BA6" w:rsidP="009712EC">
            <w:pPr>
              <w:spacing w:line="360" w:lineRule="auto"/>
              <w:jc w:val="center"/>
              <w:rPr>
                <w:rFonts w:cs="Times New Roman"/>
              </w:rPr>
            </w:pPr>
            <w:r w:rsidRPr="005F0E6D">
              <w:rPr>
                <w:rFonts w:cs="Times New Roman"/>
              </w:rPr>
              <w:t>21.31</w:t>
            </w:r>
          </w:p>
        </w:tc>
        <w:tc>
          <w:tcPr>
            <w:tcW w:w="1475" w:type="dxa"/>
          </w:tcPr>
          <w:p w14:paraId="1C2295E2" w14:textId="77777777" w:rsidR="00795BA6" w:rsidRPr="005F0E6D" w:rsidRDefault="00795BA6" w:rsidP="009712EC">
            <w:pPr>
              <w:spacing w:line="360" w:lineRule="auto"/>
              <w:jc w:val="center"/>
              <w:rPr>
                <w:rFonts w:cs="Times New Roman"/>
              </w:rPr>
            </w:pPr>
            <w:r w:rsidRPr="005F0E6D">
              <w:rPr>
                <w:rFonts w:cs="Times New Roman"/>
              </w:rPr>
              <w:t>8.42</w:t>
            </w:r>
          </w:p>
        </w:tc>
        <w:tc>
          <w:tcPr>
            <w:tcW w:w="1561" w:type="dxa"/>
          </w:tcPr>
          <w:p w14:paraId="75DCC502" w14:textId="77777777" w:rsidR="00795BA6" w:rsidRPr="005F0E6D" w:rsidRDefault="00795BA6" w:rsidP="009712EC">
            <w:pPr>
              <w:spacing w:line="360" w:lineRule="auto"/>
              <w:jc w:val="center"/>
              <w:rPr>
                <w:rFonts w:cs="Times New Roman"/>
              </w:rPr>
            </w:pPr>
            <w:r w:rsidRPr="005F0E6D">
              <w:rPr>
                <w:rFonts w:cs="Times New Roman"/>
              </w:rPr>
              <w:t>70.9714</w:t>
            </w:r>
          </w:p>
        </w:tc>
        <w:tc>
          <w:tcPr>
            <w:tcW w:w="1390" w:type="dxa"/>
          </w:tcPr>
          <w:p w14:paraId="317EC9A0"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2247D91F" w14:textId="77777777" w:rsidTr="009712EC">
        <w:trPr>
          <w:jc w:val="center"/>
        </w:trPr>
        <w:tc>
          <w:tcPr>
            <w:tcW w:w="876" w:type="dxa"/>
          </w:tcPr>
          <w:p w14:paraId="5A516A5F" w14:textId="77777777" w:rsidR="00795BA6" w:rsidRPr="005F0E6D" w:rsidRDefault="00795BA6" w:rsidP="009712EC">
            <w:pPr>
              <w:spacing w:line="360" w:lineRule="auto"/>
              <w:jc w:val="center"/>
              <w:rPr>
                <w:rFonts w:cs="Times New Roman"/>
              </w:rPr>
            </w:pPr>
            <w:r w:rsidRPr="005F0E6D">
              <w:rPr>
                <w:rFonts w:cs="Times New Roman"/>
              </w:rPr>
              <w:t>26</w:t>
            </w:r>
          </w:p>
        </w:tc>
        <w:tc>
          <w:tcPr>
            <w:tcW w:w="1198" w:type="dxa"/>
          </w:tcPr>
          <w:p w14:paraId="006A9A4E"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67" w:type="dxa"/>
          </w:tcPr>
          <w:p w14:paraId="14AE4302"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7C4D5EB1" w14:textId="77777777" w:rsidR="00795BA6" w:rsidRPr="005F0E6D" w:rsidRDefault="00795BA6" w:rsidP="009712EC">
            <w:pPr>
              <w:spacing w:line="360" w:lineRule="auto"/>
              <w:jc w:val="center"/>
              <w:rPr>
                <w:rFonts w:cs="Times New Roman"/>
              </w:rPr>
            </w:pPr>
            <w:r w:rsidRPr="005F0E6D">
              <w:rPr>
                <w:rFonts w:cs="Times New Roman"/>
              </w:rPr>
              <w:t>19.57</w:t>
            </w:r>
          </w:p>
        </w:tc>
        <w:tc>
          <w:tcPr>
            <w:tcW w:w="1475" w:type="dxa"/>
          </w:tcPr>
          <w:p w14:paraId="3F36B622" w14:textId="77777777" w:rsidR="00795BA6" w:rsidRPr="005F0E6D" w:rsidRDefault="00795BA6" w:rsidP="009712EC">
            <w:pPr>
              <w:spacing w:line="360" w:lineRule="auto"/>
              <w:jc w:val="center"/>
              <w:rPr>
                <w:rFonts w:cs="Times New Roman"/>
              </w:rPr>
            </w:pPr>
            <w:r w:rsidRPr="005F0E6D">
              <w:rPr>
                <w:rFonts w:cs="Times New Roman"/>
              </w:rPr>
              <w:t>5.89</w:t>
            </w:r>
          </w:p>
        </w:tc>
        <w:tc>
          <w:tcPr>
            <w:tcW w:w="1561" w:type="dxa"/>
          </w:tcPr>
          <w:p w14:paraId="30F601F5" w14:textId="77777777" w:rsidR="00795BA6" w:rsidRPr="005F0E6D" w:rsidRDefault="00795BA6" w:rsidP="009712EC">
            <w:pPr>
              <w:spacing w:line="360" w:lineRule="auto"/>
              <w:jc w:val="center"/>
              <w:rPr>
                <w:rFonts w:cs="Times New Roman"/>
              </w:rPr>
            </w:pPr>
            <w:r w:rsidRPr="005F0E6D">
              <w:rPr>
                <w:rFonts w:cs="Times New Roman"/>
              </w:rPr>
              <w:t>34.7206</w:t>
            </w:r>
          </w:p>
        </w:tc>
        <w:tc>
          <w:tcPr>
            <w:tcW w:w="1390" w:type="dxa"/>
          </w:tcPr>
          <w:p w14:paraId="68B5D20B"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6B77368C"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39614E08" w14:textId="77777777" w:rsidR="00795BA6" w:rsidRPr="005F0E6D" w:rsidRDefault="00795BA6" w:rsidP="009712EC">
            <w:pPr>
              <w:spacing w:line="360" w:lineRule="auto"/>
              <w:jc w:val="center"/>
              <w:rPr>
                <w:rFonts w:cs="Times New Roman"/>
              </w:rPr>
            </w:pPr>
            <w:r w:rsidRPr="005F0E6D">
              <w:rPr>
                <w:rFonts w:cs="Times New Roman"/>
              </w:rPr>
              <w:t>27</w:t>
            </w:r>
          </w:p>
        </w:tc>
        <w:tc>
          <w:tcPr>
            <w:tcW w:w="1198" w:type="dxa"/>
          </w:tcPr>
          <w:p w14:paraId="64FB6597"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67" w:type="dxa"/>
          </w:tcPr>
          <w:p w14:paraId="1B75462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7D10CFAE" w14:textId="77777777" w:rsidR="00795BA6" w:rsidRPr="005F0E6D" w:rsidRDefault="00795BA6" w:rsidP="009712EC">
            <w:pPr>
              <w:spacing w:line="360" w:lineRule="auto"/>
              <w:jc w:val="center"/>
              <w:rPr>
                <w:rFonts w:cs="Times New Roman"/>
              </w:rPr>
            </w:pPr>
            <w:r w:rsidRPr="005F0E6D">
              <w:rPr>
                <w:rFonts w:cs="Times New Roman"/>
              </w:rPr>
              <w:t>22.35</w:t>
            </w:r>
          </w:p>
        </w:tc>
        <w:tc>
          <w:tcPr>
            <w:tcW w:w="1475" w:type="dxa"/>
          </w:tcPr>
          <w:p w14:paraId="08FC490A" w14:textId="77777777" w:rsidR="00795BA6" w:rsidRPr="005F0E6D" w:rsidRDefault="00795BA6" w:rsidP="009712EC">
            <w:pPr>
              <w:spacing w:line="360" w:lineRule="auto"/>
              <w:jc w:val="center"/>
              <w:rPr>
                <w:rFonts w:cs="Times New Roman"/>
              </w:rPr>
            </w:pPr>
            <w:r w:rsidRPr="005F0E6D">
              <w:rPr>
                <w:rFonts w:cs="Times New Roman"/>
              </w:rPr>
              <w:t>5.44</w:t>
            </w:r>
          </w:p>
        </w:tc>
        <w:tc>
          <w:tcPr>
            <w:tcW w:w="1561" w:type="dxa"/>
          </w:tcPr>
          <w:p w14:paraId="518ABDCD" w14:textId="77777777" w:rsidR="00795BA6" w:rsidRPr="005F0E6D" w:rsidRDefault="00795BA6" w:rsidP="009712EC">
            <w:pPr>
              <w:spacing w:line="360" w:lineRule="auto"/>
              <w:jc w:val="center"/>
              <w:rPr>
                <w:rFonts w:cs="Times New Roman"/>
              </w:rPr>
            </w:pPr>
            <w:r w:rsidRPr="005F0E6D">
              <w:rPr>
                <w:rFonts w:cs="Times New Roman"/>
              </w:rPr>
              <w:t>29.6476</w:t>
            </w:r>
          </w:p>
        </w:tc>
        <w:tc>
          <w:tcPr>
            <w:tcW w:w="1390" w:type="dxa"/>
          </w:tcPr>
          <w:p w14:paraId="52A05204" w14:textId="77777777" w:rsidR="00795BA6" w:rsidRPr="005F0E6D" w:rsidRDefault="00795BA6" w:rsidP="009712EC">
            <w:pPr>
              <w:spacing w:line="360" w:lineRule="auto"/>
              <w:jc w:val="center"/>
              <w:rPr>
                <w:rFonts w:cs="Times New Roman"/>
              </w:rPr>
            </w:pPr>
            <w:r w:rsidRPr="005F0E6D">
              <w:rPr>
                <w:rFonts w:cs="Times New Roman"/>
              </w:rPr>
              <w:t>13</w:t>
            </w:r>
          </w:p>
        </w:tc>
      </w:tr>
      <w:tr w:rsidR="00795BA6" w:rsidRPr="005F0E6D" w14:paraId="76761EFD" w14:textId="77777777" w:rsidTr="009712EC">
        <w:trPr>
          <w:jc w:val="center"/>
        </w:trPr>
        <w:tc>
          <w:tcPr>
            <w:tcW w:w="876" w:type="dxa"/>
          </w:tcPr>
          <w:p w14:paraId="5774838E" w14:textId="77777777" w:rsidR="00795BA6" w:rsidRPr="005F0E6D" w:rsidRDefault="00795BA6" w:rsidP="009712EC">
            <w:pPr>
              <w:spacing w:line="360" w:lineRule="auto"/>
              <w:jc w:val="center"/>
              <w:rPr>
                <w:rFonts w:cs="Times New Roman"/>
              </w:rPr>
            </w:pPr>
            <w:r w:rsidRPr="005F0E6D">
              <w:rPr>
                <w:rFonts w:cs="Times New Roman"/>
              </w:rPr>
              <w:t>28</w:t>
            </w:r>
          </w:p>
        </w:tc>
        <w:tc>
          <w:tcPr>
            <w:tcW w:w="1198" w:type="dxa"/>
          </w:tcPr>
          <w:p w14:paraId="2BE7D19A"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67" w:type="dxa"/>
          </w:tcPr>
          <w:p w14:paraId="7760D3D0"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58AACEB8" w14:textId="77777777" w:rsidR="00795BA6" w:rsidRPr="005F0E6D" w:rsidRDefault="00795BA6" w:rsidP="009712EC">
            <w:pPr>
              <w:spacing w:line="360" w:lineRule="auto"/>
              <w:jc w:val="center"/>
              <w:rPr>
                <w:rFonts w:cs="Times New Roman"/>
              </w:rPr>
            </w:pPr>
            <w:r w:rsidRPr="005F0E6D">
              <w:rPr>
                <w:rFonts w:cs="Times New Roman"/>
              </w:rPr>
              <w:t>21.3</w:t>
            </w:r>
          </w:p>
        </w:tc>
        <w:tc>
          <w:tcPr>
            <w:tcW w:w="1475" w:type="dxa"/>
          </w:tcPr>
          <w:p w14:paraId="2BC941EF" w14:textId="77777777" w:rsidR="00795BA6" w:rsidRPr="005F0E6D" w:rsidRDefault="00795BA6" w:rsidP="009712EC">
            <w:pPr>
              <w:spacing w:line="360" w:lineRule="auto"/>
              <w:jc w:val="center"/>
              <w:rPr>
                <w:rFonts w:cs="Times New Roman"/>
              </w:rPr>
            </w:pPr>
            <w:r w:rsidRPr="005F0E6D">
              <w:rPr>
                <w:rFonts w:cs="Times New Roman"/>
              </w:rPr>
              <w:t>8</w:t>
            </w:r>
          </w:p>
        </w:tc>
        <w:tc>
          <w:tcPr>
            <w:tcW w:w="1561" w:type="dxa"/>
          </w:tcPr>
          <w:p w14:paraId="62F3468A" w14:textId="77777777" w:rsidR="00795BA6" w:rsidRPr="005F0E6D" w:rsidRDefault="00795BA6" w:rsidP="009712EC">
            <w:pPr>
              <w:spacing w:line="360" w:lineRule="auto"/>
              <w:jc w:val="center"/>
              <w:rPr>
                <w:rFonts w:cs="Times New Roman"/>
              </w:rPr>
            </w:pPr>
            <w:r w:rsidRPr="005F0E6D">
              <w:rPr>
                <w:rFonts w:cs="Times New Roman"/>
              </w:rPr>
              <w:t>63.9325</w:t>
            </w:r>
          </w:p>
        </w:tc>
        <w:tc>
          <w:tcPr>
            <w:tcW w:w="1390" w:type="dxa"/>
          </w:tcPr>
          <w:p w14:paraId="29E5F85F"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7E016A67"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2C8FBEE1" w14:textId="77777777" w:rsidR="00795BA6" w:rsidRPr="005F0E6D" w:rsidRDefault="00795BA6" w:rsidP="009712EC">
            <w:pPr>
              <w:spacing w:line="360" w:lineRule="auto"/>
              <w:jc w:val="center"/>
              <w:rPr>
                <w:rFonts w:cs="Times New Roman"/>
              </w:rPr>
            </w:pPr>
            <w:r w:rsidRPr="005F0E6D">
              <w:rPr>
                <w:rFonts w:cs="Times New Roman"/>
              </w:rPr>
              <w:t>30</w:t>
            </w:r>
          </w:p>
        </w:tc>
        <w:tc>
          <w:tcPr>
            <w:tcW w:w="1198" w:type="dxa"/>
          </w:tcPr>
          <w:p w14:paraId="219A9807"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67" w:type="dxa"/>
          </w:tcPr>
          <w:p w14:paraId="42C719A9"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6B304F6B" w14:textId="77777777" w:rsidR="00795BA6" w:rsidRPr="005F0E6D" w:rsidRDefault="00795BA6" w:rsidP="009712EC">
            <w:pPr>
              <w:spacing w:line="360" w:lineRule="auto"/>
              <w:jc w:val="center"/>
              <w:rPr>
                <w:rFonts w:cs="Times New Roman"/>
              </w:rPr>
            </w:pPr>
            <w:r w:rsidRPr="005F0E6D">
              <w:rPr>
                <w:rFonts w:cs="Times New Roman"/>
              </w:rPr>
              <w:t>22.64</w:t>
            </w:r>
          </w:p>
        </w:tc>
        <w:tc>
          <w:tcPr>
            <w:tcW w:w="1475" w:type="dxa"/>
          </w:tcPr>
          <w:p w14:paraId="3763B2B5" w14:textId="77777777" w:rsidR="00795BA6" w:rsidRPr="005F0E6D" w:rsidRDefault="00795BA6" w:rsidP="009712EC">
            <w:pPr>
              <w:spacing w:line="360" w:lineRule="auto"/>
              <w:jc w:val="center"/>
              <w:rPr>
                <w:rFonts w:cs="Times New Roman"/>
              </w:rPr>
            </w:pPr>
            <w:r w:rsidRPr="005F0E6D">
              <w:rPr>
                <w:rFonts w:cs="Times New Roman"/>
              </w:rPr>
              <w:t>5.74</w:t>
            </w:r>
          </w:p>
        </w:tc>
        <w:tc>
          <w:tcPr>
            <w:tcW w:w="1561" w:type="dxa"/>
          </w:tcPr>
          <w:p w14:paraId="06CBA6E5" w14:textId="77777777" w:rsidR="00795BA6" w:rsidRPr="005F0E6D" w:rsidRDefault="00795BA6" w:rsidP="009712EC">
            <w:pPr>
              <w:spacing w:line="360" w:lineRule="auto"/>
              <w:jc w:val="center"/>
              <w:rPr>
                <w:rFonts w:cs="Times New Roman"/>
              </w:rPr>
            </w:pPr>
            <w:r w:rsidRPr="005F0E6D">
              <w:rPr>
                <w:rFonts w:cs="Times New Roman"/>
              </w:rPr>
              <w:t>32.9467</w:t>
            </w:r>
          </w:p>
        </w:tc>
        <w:tc>
          <w:tcPr>
            <w:tcW w:w="1390" w:type="dxa"/>
          </w:tcPr>
          <w:p w14:paraId="4DCE4A33" w14:textId="77777777" w:rsidR="00795BA6" w:rsidRPr="005F0E6D" w:rsidRDefault="00795BA6" w:rsidP="009712EC">
            <w:pPr>
              <w:spacing w:line="360" w:lineRule="auto"/>
              <w:jc w:val="center"/>
              <w:rPr>
                <w:rFonts w:cs="Times New Roman"/>
              </w:rPr>
            </w:pPr>
            <w:r w:rsidRPr="005F0E6D">
              <w:rPr>
                <w:rFonts w:cs="Times New Roman"/>
              </w:rPr>
              <w:t>17</w:t>
            </w:r>
          </w:p>
        </w:tc>
      </w:tr>
      <w:tr w:rsidR="00795BA6" w:rsidRPr="005F0E6D" w14:paraId="7CD248BA" w14:textId="77777777" w:rsidTr="009712EC">
        <w:trPr>
          <w:jc w:val="center"/>
        </w:trPr>
        <w:tc>
          <w:tcPr>
            <w:tcW w:w="876" w:type="dxa"/>
          </w:tcPr>
          <w:p w14:paraId="175BF67E" w14:textId="77777777" w:rsidR="00795BA6" w:rsidRPr="005F0E6D" w:rsidRDefault="00795BA6" w:rsidP="009712EC">
            <w:pPr>
              <w:spacing w:line="360" w:lineRule="auto"/>
              <w:jc w:val="center"/>
              <w:rPr>
                <w:rFonts w:cs="Times New Roman"/>
              </w:rPr>
            </w:pPr>
            <w:r w:rsidRPr="005F0E6D">
              <w:rPr>
                <w:rFonts w:cs="Times New Roman"/>
              </w:rPr>
              <w:t>31</w:t>
            </w:r>
          </w:p>
        </w:tc>
        <w:tc>
          <w:tcPr>
            <w:tcW w:w="1198" w:type="dxa"/>
          </w:tcPr>
          <w:p w14:paraId="3E0C0A07" w14:textId="77777777" w:rsidR="00795BA6" w:rsidRPr="005F0E6D" w:rsidRDefault="00795BA6" w:rsidP="009712EC">
            <w:pPr>
              <w:spacing w:line="360" w:lineRule="auto"/>
              <w:jc w:val="center"/>
              <w:rPr>
                <w:rFonts w:cs="Times New Roman"/>
              </w:rPr>
            </w:pPr>
            <w:r w:rsidRPr="005F0E6D">
              <w:rPr>
                <w:rFonts w:cs="Times New Roman"/>
              </w:rPr>
              <w:t>mixed</w:t>
            </w:r>
          </w:p>
        </w:tc>
        <w:tc>
          <w:tcPr>
            <w:tcW w:w="1267" w:type="dxa"/>
          </w:tcPr>
          <w:p w14:paraId="6EE9889B"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102A88E4" w14:textId="77777777" w:rsidR="00795BA6" w:rsidRPr="005F0E6D" w:rsidRDefault="00795BA6" w:rsidP="009712EC">
            <w:pPr>
              <w:spacing w:line="360" w:lineRule="auto"/>
              <w:jc w:val="center"/>
              <w:rPr>
                <w:rFonts w:cs="Times New Roman"/>
              </w:rPr>
            </w:pPr>
            <w:r w:rsidRPr="005F0E6D">
              <w:rPr>
                <w:rFonts w:cs="Times New Roman"/>
              </w:rPr>
              <w:t>19.62</w:t>
            </w:r>
          </w:p>
        </w:tc>
        <w:tc>
          <w:tcPr>
            <w:tcW w:w="1475" w:type="dxa"/>
          </w:tcPr>
          <w:p w14:paraId="4AD23991" w14:textId="77777777" w:rsidR="00795BA6" w:rsidRPr="005F0E6D" w:rsidRDefault="00795BA6" w:rsidP="009712EC">
            <w:pPr>
              <w:spacing w:line="360" w:lineRule="auto"/>
              <w:jc w:val="center"/>
              <w:rPr>
                <w:rFonts w:cs="Times New Roman"/>
              </w:rPr>
            </w:pPr>
            <w:r w:rsidRPr="005F0E6D">
              <w:rPr>
                <w:rFonts w:cs="Times New Roman"/>
              </w:rPr>
              <w:t>6.86</w:t>
            </w:r>
          </w:p>
        </w:tc>
        <w:tc>
          <w:tcPr>
            <w:tcW w:w="1561" w:type="dxa"/>
          </w:tcPr>
          <w:p w14:paraId="7DF745FD" w14:textId="77777777" w:rsidR="00795BA6" w:rsidRPr="005F0E6D" w:rsidRDefault="00795BA6" w:rsidP="009712EC">
            <w:pPr>
              <w:spacing w:line="360" w:lineRule="auto"/>
              <w:jc w:val="center"/>
              <w:rPr>
                <w:rFonts w:cs="Times New Roman"/>
              </w:rPr>
            </w:pPr>
            <w:r w:rsidRPr="005F0E6D">
              <w:rPr>
                <w:rFonts w:cs="Times New Roman"/>
              </w:rPr>
              <w:t>47.1272</w:t>
            </w:r>
          </w:p>
        </w:tc>
        <w:tc>
          <w:tcPr>
            <w:tcW w:w="1390" w:type="dxa"/>
          </w:tcPr>
          <w:p w14:paraId="124504B5" w14:textId="77777777" w:rsidR="00795BA6" w:rsidRPr="005F0E6D" w:rsidRDefault="00795BA6" w:rsidP="009712EC">
            <w:pPr>
              <w:spacing w:line="360" w:lineRule="auto"/>
              <w:jc w:val="center"/>
              <w:rPr>
                <w:rFonts w:cs="Times New Roman"/>
              </w:rPr>
            </w:pPr>
            <w:r w:rsidRPr="005F0E6D">
              <w:rPr>
                <w:rFonts w:cs="Times New Roman"/>
              </w:rPr>
              <w:t>18</w:t>
            </w:r>
          </w:p>
        </w:tc>
      </w:tr>
    </w:tbl>
    <w:p w14:paraId="2A3CF185" w14:textId="77777777" w:rsidR="00795BA6" w:rsidRPr="005F0E6D" w:rsidRDefault="00795BA6" w:rsidP="00795BA6">
      <w:pPr>
        <w:spacing w:line="360" w:lineRule="auto"/>
        <w:jc w:val="center"/>
        <w:rPr>
          <w:rFonts w:ascii="Times New Roman" w:hAnsi="Times New Roman" w:cs="Times New Roman"/>
        </w:rPr>
      </w:pPr>
    </w:p>
    <w:p w14:paraId="516459A8" w14:textId="77777777" w:rsidR="00795BA6" w:rsidRPr="005F0E6D" w:rsidRDefault="00795BA6" w:rsidP="005F0E6D">
      <w:pPr>
        <w:spacing w:line="360" w:lineRule="auto"/>
        <w:rPr>
          <w:rFonts w:ascii="Times New Roman" w:hAnsi="Times New Roman" w:cs="Times New Roman"/>
        </w:rPr>
      </w:pPr>
    </w:p>
    <w:p w14:paraId="0DFC9AC5" w14:textId="693403F3" w:rsidR="0004539D" w:rsidRDefault="00795BA6" w:rsidP="00BA01D8">
      <w:pPr>
        <w:pStyle w:val="Heading1"/>
        <w:numPr>
          <w:ilvl w:val="1"/>
          <w:numId w:val="18"/>
        </w:numPr>
        <w:spacing w:line="360" w:lineRule="auto"/>
        <w:rPr>
          <w:rFonts w:ascii="Times New Roman" w:hAnsi="Times New Roman" w:cs="Times New Roman"/>
          <w:color w:val="auto"/>
          <w:sz w:val="32"/>
          <w:szCs w:val="32"/>
        </w:rPr>
      </w:pPr>
      <w:r w:rsidRPr="00BA01D8">
        <w:rPr>
          <w:rFonts w:ascii="Times New Roman" w:hAnsi="Times New Roman" w:cs="Times New Roman"/>
          <w:color w:val="auto"/>
          <w:sz w:val="32"/>
          <w:szCs w:val="32"/>
        </w:rPr>
        <w:lastRenderedPageBreak/>
        <w:t>SGR Values</w:t>
      </w:r>
    </w:p>
    <w:p w14:paraId="73E65702" w14:textId="77777777" w:rsidR="00BA01D8" w:rsidRDefault="00BA01D8" w:rsidP="00BA01D8">
      <w:pPr>
        <w:spacing w:line="360" w:lineRule="auto"/>
        <w:jc w:val="center"/>
        <w:rPr>
          <w:rFonts w:ascii="Times New Roman" w:hAnsi="Times New Roman" w:cs="Times New Roman"/>
        </w:rPr>
      </w:pPr>
    </w:p>
    <w:p w14:paraId="5C93C78A" w14:textId="77777777" w:rsidR="00BA01D8" w:rsidRDefault="00BA01D8" w:rsidP="00BA01D8">
      <w:pPr>
        <w:spacing w:line="360" w:lineRule="auto"/>
        <w:jc w:val="center"/>
        <w:rPr>
          <w:rFonts w:ascii="Times New Roman" w:hAnsi="Times New Roman" w:cs="Times New Roman"/>
        </w:rPr>
      </w:pPr>
      <w:r w:rsidRPr="00BA01D8">
        <w:rPr>
          <w:rFonts w:ascii="Times New Roman" w:hAnsi="Times New Roman" w:cs="Times New Roman"/>
        </w:rPr>
        <w:t>Table 8.</w:t>
      </w:r>
      <w:r>
        <w:rPr>
          <w:rFonts w:ascii="Times New Roman" w:hAnsi="Times New Roman" w:cs="Times New Roman"/>
        </w:rPr>
        <w:t>2.1</w:t>
      </w:r>
      <w:r w:rsidRPr="00BA01D8">
        <w:rPr>
          <w:rFonts w:ascii="Times New Roman" w:hAnsi="Times New Roman" w:cs="Times New Roman"/>
        </w:rPr>
        <w:t xml:space="preserve">. </w:t>
      </w:r>
      <w:r>
        <w:rPr>
          <w:rFonts w:ascii="Times New Roman" w:hAnsi="Times New Roman" w:cs="Times New Roman"/>
        </w:rPr>
        <w:t>SGR’s (%growth/day)</w:t>
      </w:r>
      <w:r w:rsidRPr="00BA01D8">
        <w:rPr>
          <w:rFonts w:ascii="Times New Roman" w:hAnsi="Times New Roman" w:cs="Times New Roman"/>
        </w:rPr>
        <w:t xml:space="preserve"> of all tanks</w:t>
      </w:r>
      <w:r>
        <w:rPr>
          <w:rFonts w:ascii="Times New Roman" w:hAnsi="Times New Roman" w:cs="Times New Roman"/>
        </w:rPr>
        <w:t xml:space="preserve"> </w:t>
      </w:r>
    </w:p>
    <w:p w14:paraId="494602EE" w14:textId="66A4D532" w:rsidR="00BA01D8" w:rsidRPr="00BA01D8" w:rsidRDefault="00BA01D8" w:rsidP="00BA01D8">
      <w:pPr>
        <w:spacing w:line="360" w:lineRule="auto"/>
        <w:jc w:val="center"/>
        <w:rPr>
          <w:rFonts w:ascii="Times New Roman" w:hAnsi="Times New Roman" w:cs="Times New Roman"/>
        </w:rPr>
      </w:pPr>
      <w:r>
        <w:rPr>
          <w:rFonts w:ascii="Times New Roman" w:hAnsi="Times New Roman" w:cs="Times New Roman"/>
        </w:rPr>
        <w:t>(A: week 0 – week 4, B: week 4 0 week 8, C: week 8 – week 13, D: week 13 – week 18)</w:t>
      </w:r>
    </w:p>
    <w:tbl>
      <w:tblPr>
        <w:tblStyle w:val="Aimee"/>
        <w:tblW w:w="0" w:type="auto"/>
        <w:tblLook w:val="04A0" w:firstRow="1" w:lastRow="0" w:firstColumn="1" w:lastColumn="0" w:noHBand="0" w:noVBand="1"/>
      </w:tblPr>
      <w:tblGrid>
        <w:gridCol w:w="697"/>
        <w:gridCol w:w="1199"/>
        <w:gridCol w:w="1340"/>
        <w:gridCol w:w="1120"/>
        <w:gridCol w:w="1231"/>
        <w:gridCol w:w="1231"/>
        <w:gridCol w:w="1231"/>
        <w:gridCol w:w="1231"/>
      </w:tblGrid>
      <w:tr w:rsidR="0026067E" w:rsidRPr="0026067E" w14:paraId="3781A39C" w14:textId="77777777" w:rsidTr="0026067E">
        <w:trPr>
          <w:cnfStyle w:val="100000000000" w:firstRow="1" w:lastRow="0" w:firstColumn="0" w:lastColumn="0" w:oddVBand="0" w:evenVBand="0" w:oddHBand="0" w:evenHBand="0" w:firstRowFirstColumn="0" w:firstRowLastColumn="0" w:lastRowFirstColumn="0" w:lastRowLastColumn="0"/>
        </w:trPr>
        <w:tc>
          <w:tcPr>
            <w:tcW w:w="697" w:type="dxa"/>
          </w:tcPr>
          <w:p w14:paraId="354D9C63" w14:textId="4DA9D122" w:rsidR="0026067E" w:rsidRPr="0026067E" w:rsidRDefault="0026067E" w:rsidP="0026067E">
            <w:pPr>
              <w:spacing w:after="240" w:line="360" w:lineRule="auto"/>
              <w:jc w:val="both"/>
              <w:rPr>
                <w:rFonts w:cs="Times New Roman"/>
              </w:rPr>
            </w:pPr>
            <w:r>
              <w:rPr>
                <w:rFonts w:cs="Times New Roman"/>
              </w:rPr>
              <w:t>T</w:t>
            </w:r>
            <w:r w:rsidRPr="0026067E">
              <w:rPr>
                <w:rFonts w:cs="Times New Roman"/>
              </w:rPr>
              <w:t>ank</w:t>
            </w:r>
          </w:p>
        </w:tc>
        <w:tc>
          <w:tcPr>
            <w:tcW w:w="1199" w:type="dxa"/>
          </w:tcPr>
          <w:p w14:paraId="7D754DDD" w14:textId="644F3F26" w:rsidR="0026067E" w:rsidRPr="0026067E" w:rsidRDefault="0026067E" w:rsidP="0026067E">
            <w:pPr>
              <w:spacing w:after="240" w:line="360" w:lineRule="auto"/>
              <w:jc w:val="both"/>
              <w:rPr>
                <w:rFonts w:cs="Times New Roman"/>
              </w:rPr>
            </w:pPr>
            <w:r>
              <w:rPr>
                <w:rFonts w:cs="Times New Roman"/>
              </w:rPr>
              <w:t>D</w:t>
            </w:r>
            <w:r w:rsidRPr="0026067E">
              <w:rPr>
                <w:rFonts w:cs="Times New Roman"/>
              </w:rPr>
              <w:t>iet</w:t>
            </w:r>
          </w:p>
        </w:tc>
        <w:tc>
          <w:tcPr>
            <w:tcW w:w="1272" w:type="dxa"/>
          </w:tcPr>
          <w:p w14:paraId="18391791" w14:textId="7B8F2470" w:rsidR="0026067E" w:rsidRPr="0026067E" w:rsidRDefault="0026067E" w:rsidP="0026067E">
            <w:pPr>
              <w:spacing w:after="240" w:line="360" w:lineRule="auto"/>
              <w:jc w:val="both"/>
              <w:rPr>
                <w:rFonts w:cs="Times New Roman"/>
              </w:rPr>
            </w:pPr>
            <w:r>
              <w:rPr>
                <w:rFonts w:cs="Times New Roman"/>
              </w:rPr>
              <w:t>T</w:t>
            </w:r>
            <w:r w:rsidRPr="0026067E">
              <w:rPr>
                <w:rFonts w:cs="Times New Roman"/>
              </w:rPr>
              <w:t>emperature</w:t>
            </w:r>
          </w:p>
        </w:tc>
        <w:tc>
          <w:tcPr>
            <w:tcW w:w="1084" w:type="dxa"/>
          </w:tcPr>
          <w:p w14:paraId="6149C7F3" w14:textId="6EAD7CE1" w:rsidR="0026067E" w:rsidRPr="0026067E" w:rsidRDefault="0026067E" w:rsidP="0026067E">
            <w:pPr>
              <w:spacing w:after="240" w:line="360" w:lineRule="auto"/>
              <w:jc w:val="both"/>
              <w:rPr>
                <w:rFonts w:cs="Times New Roman"/>
              </w:rPr>
            </w:pPr>
            <w:r>
              <w:rPr>
                <w:rFonts w:cs="Times New Roman"/>
              </w:rPr>
              <w:t>T</w:t>
            </w:r>
            <w:r w:rsidRPr="0026067E">
              <w:rPr>
                <w:rFonts w:cs="Times New Roman"/>
              </w:rPr>
              <w:t>reatment</w:t>
            </w:r>
          </w:p>
        </w:tc>
        <w:tc>
          <w:tcPr>
            <w:tcW w:w="1231" w:type="dxa"/>
          </w:tcPr>
          <w:p w14:paraId="6688B0E8" w14:textId="35E0F458" w:rsidR="0026067E" w:rsidRPr="0026067E" w:rsidRDefault="0026067E" w:rsidP="0026067E">
            <w:pPr>
              <w:spacing w:after="240" w:line="360" w:lineRule="auto"/>
              <w:jc w:val="both"/>
              <w:rPr>
                <w:rFonts w:cs="Times New Roman"/>
              </w:rPr>
            </w:pPr>
            <w:r>
              <w:rPr>
                <w:rFonts w:cs="Times New Roman"/>
              </w:rPr>
              <w:t>SGR_A</w:t>
            </w:r>
          </w:p>
        </w:tc>
        <w:tc>
          <w:tcPr>
            <w:tcW w:w="1231" w:type="dxa"/>
          </w:tcPr>
          <w:p w14:paraId="24F7A93F" w14:textId="06F435E0" w:rsidR="0026067E" w:rsidRPr="0026067E" w:rsidRDefault="0026067E" w:rsidP="0026067E">
            <w:pPr>
              <w:spacing w:after="240" w:line="360" w:lineRule="auto"/>
              <w:jc w:val="both"/>
              <w:rPr>
                <w:rFonts w:cs="Times New Roman"/>
              </w:rPr>
            </w:pPr>
            <w:r>
              <w:rPr>
                <w:rFonts w:cs="Times New Roman"/>
              </w:rPr>
              <w:t>SGR_B</w:t>
            </w:r>
          </w:p>
        </w:tc>
        <w:tc>
          <w:tcPr>
            <w:tcW w:w="1231" w:type="dxa"/>
          </w:tcPr>
          <w:p w14:paraId="4C249E1E" w14:textId="64681E70" w:rsidR="0026067E" w:rsidRPr="0026067E" w:rsidRDefault="0026067E" w:rsidP="0026067E">
            <w:pPr>
              <w:spacing w:after="240" w:line="360" w:lineRule="auto"/>
              <w:jc w:val="both"/>
              <w:rPr>
                <w:rFonts w:cs="Times New Roman"/>
              </w:rPr>
            </w:pPr>
            <w:r>
              <w:rPr>
                <w:rFonts w:cs="Times New Roman"/>
              </w:rPr>
              <w:t>SGR_C</w:t>
            </w:r>
          </w:p>
        </w:tc>
        <w:tc>
          <w:tcPr>
            <w:tcW w:w="1231" w:type="dxa"/>
          </w:tcPr>
          <w:p w14:paraId="33D2C2A3" w14:textId="6C98BB6B" w:rsidR="0026067E" w:rsidRPr="0026067E" w:rsidRDefault="0026067E" w:rsidP="0026067E">
            <w:pPr>
              <w:spacing w:after="240" w:line="360" w:lineRule="auto"/>
              <w:jc w:val="both"/>
              <w:rPr>
                <w:rFonts w:cs="Times New Roman"/>
              </w:rPr>
            </w:pPr>
            <w:r>
              <w:rPr>
                <w:rFonts w:cs="Times New Roman"/>
              </w:rPr>
              <w:t>SGR_D</w:t>
            </w:r>
          </w:p>
        </w:tc>
      </w:tr>
      <w:tr w:rsidR="0026067E" w:rsidRPr="0026067E" w14:paraId="42FD664E"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3B95E7D6" w14:textId="77777777" w:rsidR="0026067E" w:rsidRPr="0026067E" w:rsidRDefault="0026067E" w:rsidP="0026067E">
            <w:pPr>
              <w:spacing w:after="240" w:line="360" w:lineRule="auto"/>
              <w:jc w:val="both"/>
              <w:rPr>
                <w:rFonts w:cs="Times New Roman"/>
              </w:rPr>
            </w:pPr>
            <w:r w:rsidRPr="0026067E">
              <w:rPr>
                <w:rFonts w:cs="Times New Roman"/>
              </w:rPr>
              <w:t>1</w:t>
            </w:r>
          </w:p>
        </w:tc>
        <w:tc>
          <w:tcPr>
            <w:tcW w:w="1199" w:type="dxa"/>
          </w:tcPr>
          <w:p w14:paraId="00EBD131" w14:textId="5BE6B506" w:rsidR="0026067E" w:rsidRPr="0026067E" w:rsidRDefault="0026067E" w:rsidP="0026067E">
            <w:pPr>
              <w:spacing w:after="240" w:line="360" w:lineRule="auto"/>
              <w:jc w:val="both"/>
              <w:rPr>
                <w:rFonts w:cs="Times New Roman"/>
              </w:rPr>
            </w:pPr>
            <w:r w:rsidRPr="0026067E">
              <w:rPr>
                <w:rFonts w:cs="Times New Roman"/>
              </w:rPr>
              <w:t>formulated</w:t>
            </w:r>
          </w:p>
        </w:tc>
        <w:tc>
          <w:tcPr>
            <w:tcW w:w="1272" w:type="dxa"/>
          </w:tcPr>
          <w:p w14:paraId="71C4ED1C" w14:textId="03BE270C"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2AC940BD" w14:textId="03AD368C" w:rsidR="0026067E" w:rsidRPr="0026067E" w:rsidRDefault="0026067E" w:rsidP="0026067E">
            <w:pPr>
              <w:spacing w:after="240" w:line="360" w:lineRule="auto"/>
              <w:jc w:val="both"/>
              <w:rPr>
                <w:rFonts w:cs="Times New Roman"/>
              </w:rPr>
            </w:pPr>
            <w:proofErr w:type="spellStart"/>
            <w:r w:rsidRPr="0026067E">
              <w:rPr>
                <w:rFonts w:cs="Times New Roman"/>
              </w:rPr>
              <w:t>fw</w:t>
            </w:r>
            <w:proofErr w:type="spellEnd"/>
          </w:p>
        </w:tc>
        <w:tc>
          <w:tcPr>
            <w:tcW w:w="1231" w:type="dxa"/>
          </w:tcPr>
          <w:p w14:paraId="05C55187" w14:textId="77777777" w:rsidR="0026067E" w:rsidRPr="0026067E" w:rsidRDefault="0026067E" w:rsidP="0026067E">
            <w:pPr>
              <w:spacing w:after="240" w:line="360" w:lineRule="auto"/>
              <w:jc w:val="both"/>
              <w:rPr>
                <w:rFonts w:cs="Times New Roman"/>
              </w:rPr>
            </w:pPr>
            <w:r w:rsidRPr="0026067E">
              <w:rPr>
                <w:rFonts w:cs="Times New Roman"/>
              </w:rPr>
              <w:t>0.24</w:t>
            </w:r>
          </w:p>
        </w:tc>
        <w:tc>
          <w:tcPr>
            <w:tcW w:w="1231" w:type="dxa"/>
          </w:tcPr>
          <w:p w14:paraId="7DD56ABA" w14:textId="77777777" w:rsidR="0026067E" w:rsidRPr="0026067E" w:rsidRDefault="0026067E" w:rsidP="0026067E">
            <w:pPr>
              <w:spacing w:after="240" w:line="360" w:lineRule="auto"/>
              <w:jc w:val="both"/>
              <w:rPr>
                <w:rFonts w:cs="Times New Roman"/>
              </w:rPr>
            </w:pPr>
            <w:r w:rsidRPr="0026067E">
              <w:rPr>
                <w:rFonts w:cs="Times New Roman"/>
              </w:rPr>
              <w:t>0.2</w:t>
            </w:r>
          </w:p>
        </w:tc>
        <w:tc>
          <w:tcPr>
            <w:tcW w:w="1231" w:type="dxa"/>
          </w:tcPr>
          <w:p w14:paraId="7F6C54BB" w14:textId="77777777" w:rsidR="0026067E" w:rsidRPr="0026067E" w:rsidRDefault="0026067E" w:rsidP="0026067E">
            <w:pPr>
              <w:spacing w:after="240" w:line="360" w:lineRule="auto"/>
              <w:jc w:val="both"/>
              <w:rPr>
                <w:rFonts w:cs="Times New Roman"/>
              </w:rPr>
            </w:pPr>
            <w:r w:rsidRPr="0026067E">
              <w:rPr>
                <w:rFonts w:cs="Times New Roman"/>
              </w:rPr>
              <w:t>0.05</w:t>
            </w:r>
          </w:p>
        </w:tc>
        <w:tc>
          <w:tcPr>
            <w:tcW w:w="1231" w:type="dxa"/>
          </w:tcPr>
          <w:p w14:paraId="79FB912D" w14:textId="77777777" w:rsidR="0026067E" w:rsidRPr="0026067E" w:rsidRDefault="0026067E" w:rsidP="0026067E">
            <w:pPr>
              <w:spacing w:after="240" w:line="360" w:lineRule="auto"/>
              <w:jc w:val="both"/>
              <w:rPr>
                <w:rFonts w:cs="Times New Roman"/>
              </w:rPr>
            </w:pPr>
            <w:r w:rsidRPr="0026067E">
              <w:rPr>
                <w:rFonts w:cs="Times New Roman"/>
              </w:rPr>
              <w:t>0.07</w:t>
            </w:r>
          </w:p>
        </w:tc>
      </w:tr>
      <w:tr w:rsidR="0026067E" w:rsidRPr="0026067E" w14:paraId="7CD58C14" w14:textId="77777777" w:rsidTr="0026067E">
        <w:tc>
          <w:tcPr>
            <w:tcW w:w="697" w:type="dxa"/>
          </w:tcPr>
          <w:p w14:paraId="5F2A031B" w14:textId="77777777" w:rsidR="0026067E" w:rsidRPr="0026067E" w:rsidRDefault="0026067E" w:rsidP="0026067E">
            <w:pPr>
              <w:spacing w:after="240" w:line="360" w:lineRule="auto"/>
              <w:jc w:val="both"/>
              <w:rPr>
                <w:rFonts w:cs="Times New Roman"/>
              </w:rPr>
            </w:pPr>
            <w:r w:rsidRPr="0026067E">
              <w:rPr>
                <w:rFonts w:cs="Times New Roman"/>
              </w:rPr>
              <w:t>2</w:t>
            </w:r>
          </w:p>
        </w:tc>
        <w:tc>
          <w:tcPr>
            <w:tcW w:w="1199" w:type="dxa"/>
          </w:tcPr>
          <w:p w14:paraId="69C5F90D" w14:textId="01EDC91A" w:rsidR="0026067E" w:rsidRPr="0026067E" w:rsidRDefault="0026067E" w:rsidP="0026067E">
            <w:pPr>
              <w:spacing w:after="240" w:line="360" w:lineRule="auto"/>
              <w:jc w:val="both"/>
              <w:rPr>
                <w:rFonts w:cs="Times New Roman"/>
              </w:rPr>
            </w:pPr>
            <w:r w:rsidRPr="0026067E">
              <w:rPr>
                <w:rFonts w:cs="Times New Roman"/>
              </w:rPr>
              <w:t>mixed</w:t>
            </w:r>
          </w:p>
        </w:tc>
        <w:tc>
          <w:tcPr>
            <w:tcW w:w="1272" w:type="dxa"/>
          </w:tcPr>
          <w:p w14:paraId="6AF0442F" w14:textId="6F4F535D"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1E749E76" w14:textId="528F617D" w:rsidR="0026067E" w:rsidRPr="0026067E" w:rsidRDefault="0026067E" w:rsidP="0026067E">
            <w:pPr>
              <w:spacing w:after="240" w:line="360" w:lineRule="auto"/>
              <w:jc w:val="both"/>
              <w:rPr>
                <w:rFonts w:cs="Times New Roman"/>
              </w:rPr>
            </w:pPr>
            <w:r w:rsidRPr="0026067E">
              <w:rPr>
                <w:rFonts w:cs="Times New Roman"/>
              </w:rPr>
              <w:t>mw</w:t>
            </w:r>
          </w:p>
        </w:tc>
        <w:tc>
          <w:tcPr>
            <w:tcW w:w="1231" w:type="dxa"/>
          </w:tcPr>
          <w:p w14:paraId="7AEFD12E" w14:textId="77777777" w:rsidR="0026067E" w:rsidRPr="0026067E" w:rsidRDefault="0026067E" w:rsidP="0026067E">
            <w:pPr>
              <w:spacing w:after="240" w:line="360" w:lineRule="auto"/>
              <w:jc w:val="both"/>
              <w:rPr>
                <w:rFonts w:cs="Times New Roman"/>
              </w:rPr>
            </w:pPr>
            <w:r w:rsidRPr="0026067E">
              <w:rPr>
                <w:rFonts w:cs="Times New Roman"/>
              </w:rPr>
              <w:t>0.04</w:t>
            </w:r>
          </w:p>
        </w:tc>
        <w:tc>
          <w:tcPr>
            <w:tcW w:w="1231" w:type="dxa"/>
          </w:tcPr>
          <w:p w14:paraId="5D38DA61" w14:textId="77777777" w:rsidR="0026067E" w:rsidRPr="0026067E" w:rsidRDefault="0026067E" w:rsidP="0026067E">
            <w:pPr>
              <w:spacing w:after="240" w:line="360" w:lineRule="auto"/>
              <w:jc w:val="both"/>
              <w:rPr>
                <w:rFonts w:cs="Times New Roman"/>
              </w:rPr>
            </w:pPr>
            <w:r w:rsidRPr="0026067E">
              <w:rPr>
                <w:rFonts w:cs="Times New Roman"/>
              </w:rPr>
              <w:t>0.17</w:t>
            </w:r>
          </w:p>
        </w:tc>
        <w:tc>
          <w:tcPr>
            <w:tcW w:w="1231" w:type="dxa"/>
          </w:tcPr>
          <w:p w14:paraId="691EA110" w14:textId="77777777" w:rsidR="0026067E" w:rsidRPr="0026067E" w:rsidRDefault="0026067E" w:rsidP="0026067E">
            <w:pPr>
              <w:spacing w:after="240" w:line="360" w:lineRule="auto"/>
              <w:jc w:val="both"/>
              <w:rPr>
                <w:rFonts w:cs="Times New Roman"/>
              </w:rPr>
            </w:pPr>
            <w:r w:rsidRPr="0026067E">
              <w:rPr>
                <w:rFonts w:cs="Times New Roman"/>
              </w:rPr>
              <w:t>0.17</w:t>
            </w:r>
          </w:p>
        </w:tc>
        <w:tc>
          <w:tcPr>
            <w:tcW w:w="1231" w:type="dxa"/>
          </w:tcPr>
          <w:p w14:paraId="5715DD3F" w14:textId="77777777" w:rsidR="0026067E" w:rsidRPr="0026067E" w:rsidRDefault="0026067E" w:rsidP="0026067E">
            <w:pPr>
              <w:spacing w:after="240" w:line="360" w:lineRule="auto"/>
              <w:jc w:val="both"/>
              <w:rPr>
                <w:rFonts w:cs="Times New Roman"/>
              </w:rPr>
            </w:pPr>
            <w:r w:rsidRPr="0026067E">
              <w:rPr>
                <w:rFonts w:cs="Times New Roman"/>
              </w:rPr>
              <w:t>0.12</w:t>
            </w:r>
          </w:p>
        </w:tc>
      </w:tr>
      <w:tr w:rsidR="0026067E" w:rsidRPr="0026067E" w14:paraId="4F9A79CF"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714DAB10" w14:textId="77777777" w:rsidR="0026067E" w:rsidRPr="0026067E" w:rsidRDefault="0026067E" w:rsidP="0026067E">
            <w:pPr>
              <w:spacing w:after="240" w:line="360" w:lineRule="auto"/>
              <w:jc w:val="both"/>
              <w:rPr>
                <w:rFonts w:cs="Times New Roman"/>
              </w:rPr>
            </w:pPr>
            <w:r w:rsidRPr="0026067E">
              <w:rPr>
                <w:rFonts w:cs="Times New Roman"/>
              </w:rPr>
              <w:t>3</w:t>
            </w:r>
          </w:p>
        </w:tc>
        <w:tc>
          <w:tcPr>
            <w:tcW w:w="1199" w:type="dxa"/>
          </w:tcPr>
          <w:p w14:paraId="4BA8798D" w14:textId="335641FB" w:rsidR="0026067E" w:rsidRPr="0026067E" w:rsidRDefault="0026067E" w:rsidP="0026067E">
            <w:pPr>
              <w:spacing w:after="240" w:line="360" w:lineRule="auto"/>
              <w:jc w:val="both"/>
              <w:rPr>
                <w:rFonts w:cs="Times New Roman"/>
              </w:rPr>
            </w:pPr>
            <w:r w:rsidRPr="0026067E">
              <w:rPr>
                <w:rFonts w:cs="Times New Roman"/>
              </w:rPr>
              <w:t>formulated</w:t>
            </w:r>
          </w:p>
        </w:tc>
        <w:tc>
          <w:tcPr>
            <w:tcW w:w="1272" w:type="dxa"/>
          </w:tcPr>
          <w:p w14:paraId="194BF010" w14:textId="75476169"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1145677D" w14:textId="5CD8D726" w:rsidR="0026067E" w:rsidRPr="0026067E" w:rsidRDefault="0026067E" w:rsidP="0026067E">
            <w:pPr>
              <w:spacing w:after="240" w:line="360" w:lineRule="auto"/>
              <w:jc w:val="both"/>
              <w:rPr>
                <w:rFonts w:cs="Times New Roman"/>
              </w:rPr>
            </w:pPr>
            <w:r w:rsidRPr="0026067E">
              <w:rPr>
                <w:rFonts w:cs="Times New Roman"/>
              </w:rPr>
              <w:t>fa</w:t>
            </w:r>
          </w:p>
        </w:tc>
        <w:tc>
          <w:tcPr>
            <w:tcW w:w="1231" w:type="dxa"/>
          </w:tcPr>
          <w:p w14:paraId="2E9FD970"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45656BEA" w14:textId="77777777" w:rsidR="0026067E" w:rsidRPr="0026067E" w:rsidRDefault="0026067E" w:rsidP="0026067E">
            <w:pPr>
              <w:spacing w:after="240" w:line="360" w:lineRule="auto"/>
              <w:jc w:val="both"/>
              <w:rPr>
                <w:rFonts w:cs="Times New Roman"/>
              </w:rPr>
            </w:pPr>
            <w:r w:rsidRPr="0026067E">
              <w:rPr>
                <w:rFonts w:cs="Times New Roman"/>
              </w:rPr>
              <w:t>0.37</w:t>
            </w:r>
          </w:p>
        </w:tc>
        <w:tc>
          <w:tcPr>
            <w:tcW w:w="1231" w:type="dxa"/>
          </w:tcPr>
          <w:p w14:paraId="5EE9BBC2"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47D4F3D1" w14:textId="77777777" w:rsidR="0026067E" w:rsidRPr="0026067E" w:rsidRDefault="0026067E" w:rsidP="0026067E">
            <w:pPr>
              <w:spacing w:after="240" w:line="360" w:lineRule="auto"/>
              <w:jc w:val="both"/>
              <w:rPr>
                <w:rFonts w:cs="Times New Roman"/>
              </w:rPr>
            </w:pPr>
            <w:r w:rsidRPr="0026067E">
              <w:rPr>
                <w:rFonts w:cs="Times New Roman"/>
              </w:rPr>
              <w:t>-0.07</w:t>
            </w:r>
          </w:p>
        </w:tc>
      </w:tr>
      <w:tr w:rsidR="0026067E" w:rsidRPr="0026067E" w14:paraId="7C7D2E9D" w14:textId="77777777" w:rsidTr="0026067E">
        <w:tc>
          <w:tcPr>
            <w:tcW w:w="697" w:type="dxa"/>
          </w:tcPr>
          <w:p w14:paraId="4EEA3E7C" w14:textId="77777777" w:rsidR="0026067E" w:rsidRPr="0026067E" w:rsidRDefault="0026067E" w:rsidP="0026067E">
            <w:pPr>
              <w:spacing w:after="240" w:line="360" w:lineRule="auto"/>
              <w:jc w:val="both"/>
              <w:rPr>
                <w:rFonts w:cs="Times New Roman"/>
              </w:rPr>
            </w:pPr>
            <w:r w:rsidRPr="0026067E">
              <w:rPr>
                <w:rFonts w:cs="Times New Roman"/>
              </w:rPr>
              <w:t>4</w:t>
            </w:r>
          </w:p>
        </w:tc>
        <w:tc>
          <w:tcPr>
            <w:tcW w:w="1199" w:type="dxa"/>
          </w:tcPr>
          <w:p w14:paraId="0B6C0C91" w14:textId="172C7D5E" w:rsidR="0026067E" w:rsidRPr="0026067E" w:rsidRDefault="0026067E" w:rsidP="0026067E">
            <w:pPr>
              <w:spacing w:after="240" w:line="360" w:lineRule="auto"/>
              <w:jc w:val="both"/>
              <w:rPr>
                <w:rFonts w:cs="Times New Roman"/>
              </w:rPr>
            </w:pPr>
            <w:r w:rsidRPr="0026067E">
              <w:rPr>
                <w:rFonts w:cs="Times New Roman"/>
              </w:rPr>
              <w:t>mixed</w:t>
            </w:r>
          </w:p>
        </w:tc>
        <w:tc>
          <w:tcPr>
            <w:tcW w:w="1272" w:type="dxa"/>
          </w:tcPr>
          <w:p w14:paraId="4B2AD145" w14:textId="3B854EF1"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44AB1F8E" w14:textId="1A81D379" w:rsidR="0026067E" w:rsidRPr="0026067E" w:rsidRDefault="0026067E" w:rsidP="0026067E">
            <w:pPr>
              <w:spacing w:after="240" w:line="360" w:lineRule="auto"/>
              <w:jc w:val="both"/>
              <w:rPr>
                <w:rFonts w:cs="Times New Roman"/>
              </w:rPr>
            </w:pPr>
            <w:r w:rsidRPr="0026067E">
              <w:rPr>
                <w:rFonts w:cs="Times New Roman"/>
              </w:rPr>
              <w:t>ma</w:t>
            </w:r>
          </w:p>
        </w:tc>
        <w:tc>
          <w:tcPr>
            <w:tcW w:w="1231" w:type="dxa"/>
          </w:tcPr>
          <w:p w14:paraId="73E65C1B" w14:textId="77777777" w:rsidR="0026067E" w:rsidRPr="0026067E" w:rsidRDefault="0026067E" w:rsidP="0026067E">
            <w:pPr>
              <w:spacing w:after="240" w:line="360" w:lineRule="auto"/>
              <w:jc w:val="both"/>
              <w:rPr>
                <w:rFonts w:cs="Times New Roman"/>
              </w:rPr>
            </w:pPr>
            <w:r w:rsidRPr="0026067E">
              <w:rPr>
                <w:rFonts w:cs="Times New Roman"/>
              </w:rPr>
              <w:t>0.09</w:t>
            </w:r>
          </w:p>
        </w:tc>
        <w:tc>
          <w:tcPr>
            <w:tcW w:w="1231" w:type="dxa"/>
          </w:tcPr>
          <w:p w14:paraId="6768699F" w14:textId="77777777" w:rsidR="0026067E" w:rsidRPr="0026067E" w:rsidRDefault="0026067E" w:rsidP="0026067E">
            <w:pPr>
              <w:spacing w:after="240" w:line="360" w:lineRule="auto"/>
              <w:jc w:val="both"/>
              <w:rPr>
                <w:rFonts w:cs="Times New Roman"/>
              </w:rPr>
            </w:pPr>
            <w:r w:rsidRPr="0026067E">
              <w:rPr>
                <w:rFonts w:cs="Times New Roman"/>
              </w:rPr>
              <w:t>0.34</w:t>
            </w:r>
          </w:p>
        </w:tc>
        <w:tc>
          <w:tcPr>
            <w:tcW w:w="1231" w:type="dxa"/>
          </w:tcPr>
          <w:p w14:paraId="2BA8F5AB" w14:textId="77777777" w:rsidR="0026067E" w:rsidRPr="0026067E" w:rsidRDefault="0026067E" w:rsidP="0026067E">
            <w:pPr>
              <w:spacing w:after="240" w:line="360" w:lineRule="auto"/>
              <w:jc w:val="both"/>
              <w:rPr>
                <w:rFonts w:cs="Times New Roman"/>
              </w:rPr>
            </w:pPr>
            <w:r w:rsidRPr="0026067E">
              <w:rPr>
                <w:rFonts w:cs="Times New Roman"/>
              </w:rPr>
              <w:t>0.36</w:t>
            </w:r>
          </w:p>
        </w:tc>
        <w:tc>
          <w:tcPr>
            <w:tcW w:w="1231" w:type="dxa"/>
          </w:tcPr>
          <w:p w14:paraId="0BE57319" w14:textId="77777777" w:rsidR="0026067E" w:rsidRPr="0026067E" w:rsidRDefault="0026067E" w:rsidP="0026067E">
            <w:pPr>
              <w:spacing w:after="240" w:line="360" w:lineRule="auto"/>
              <w:jc w:val="both"/>
              <w:rPr>
                <w:rFonts w:cs="Times New Roman"/>
              </w:rPr>
            </w:pPr>
            <w:r w:rsidRPr="0026067E">
              <w:rPr>
                <w:rFonts w:cs="Times New Roman"/>
              </w:rPr>
              <w:t>0.4</w:t>
            </w:r>
          </w:p>
        </w:tc>
      </w:tr>
      <w:tr w:rsidR="0026067E" w:rsidRPr="0026067E" w14:paraId="5441E097"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602DED1D" w14:textId="77777777" w:rsidR="0026067E" w:rsidRPr="0026067E" w:rsidRDefault="0026067E" w:rsidP="0026067E">
            <w:pPr>
              <w:spacing w:after="240" w:line="360" w:lineRule="auto"/>
              <w:jc w:val="both"/>
              <w:rPr>
                <w:rFonts w:cs="Times New Roman"/>
              </w:rPr>
            </w:pPr>
            <w:r w:rsidRPr="0026067E">
              <w:rPr>
                <w:rFonts w:cs="Times New Roman"/>
              </w:rPr>
              <w:t>5</w:t>
            </w:r>
          </w:p>
        </w:tc>
        <w:tc>
          <w:tcPr>
            <w:tcW w:w="1199" w:type="dxa"/>
          </w:tcPr>
          <w:p w14:paraId="5CEE55CA" w14:textId="230E2D2C" w:rsidR="0026067E" w:rsidRPr="0026067E" w:rsidRDefault="0026067E" w:rsidP="0026067E">
            <w:pPr>
              <w:spacing w:after="240" w:line="360" w:lineRule="auto"/>
              <w:jc w:val="both"/>
              <w:rPr>
                <w:rFonts w:cs="Times New Roman"/>
              </w:rPr>
            </w:pPr>
            <w:r w:rsidRPr="0026067E">
              <w:rPr>
                <w:rFonts w:cs="Times New Roman"/>
              </w:rPr>
              <w:t>mixed</w:t>
            </w:r>
          </w:p>
        </w:tc>
        <w:tc>
          <w:tcPr>
            <w:tcW w:w="1272" w:type="dxa"/>
          </w:tcPr>
          <w:p w14:paraId="3E5E0192" w14:textId="630C8CF4"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376F1A0D" w14:textId="536E3005" w:rsidR="0026067E" w:rsidRPr="0026067E" w:rsidRDefault="0026067E" w:rsidP="0026067E">
            <w:pPr>
              <w:spacing w:after="240" w:line="360" w:lineRule="auto"/>
              <w:jc w:val="both"/>
              <w:rPr>
                <w:rFonts w:cs="Times New Roman"/>
              </w:rPr>
            </w:pPr>
            <w:r w:rsidRPr="0026067E">
              <w:rPr>
                <w:rFonts w:cs="Times New Roman"/>
              </w:rPr>
              <w:t>mw</w:t>
            </w:r>
          </w:p>
        </w:tc>
        <w:tc>
          <w:tcPr>
            <w:tcW w:w="1231" w:type="dxa"/>
          </w:tcPr>
          <w:p w14:paraId="3C4740A9" w14:textId="77777777" w:rsidR="0026067E" w:rsidRPr="0026067E" w:rsidRDefault="0026067E" w:rsidP="0026067E">
            <w:pPr>
              <w:spacing w:after="240" w:line="360" w:lineRule="auto"/>
              <w:jc w:val="both"/>
              <w:rPr>
                <w:rFonts w:cs="Times New Roman"/>
              </w:rPr>
            </w:pPr>
            <w:r w:rsidRPr="0026067E">
              <w:rPr>
                <w:rFonts w:cs="Times New Roman"/>
              </w:rPr>
              <w:t>0.12</w:t>
            </w:r>
          </w:p>
        </w:tc>
        <w:tc>
          <w:tcPr>
            <w:tcW w:w="1231" w:type="dxa"/>
          </w:tcPr>
          <w:p w14:paraId="1488685E" w14:textId="77777777" w:rsidR="0026067E" w:rsidRPr="0026067E" w:rsidRDefault="0026067E" w:rsidP="0026067E">
            <w:pPr>
              <w:spacing w:after="240" w:line="360" w:lineRule="auto"/>
              <w:jc w:val="both"/>
              <w:rPr>
                <w:rFonts w:cs="Times New Roman"/>
              </w:rPr>
            </w:pPr>
            <w:r w:rsidRPr="0026067E">
              <w:rPr>
                <w:rFonts w:cs="Times New Roman"/>
              </w:rPr>
              <w:t>0.23</w:t>
            </w:r>
          </w:p>
        </w:tc>
        <w:tc>
          <w:tcPr>
            <w:tcW w:w="1231" w:type="dxa"/>
          </w:tcPr>
          <w:p w14:paraId="501890E0" w14:textId="77777777" w:rsidR="0026067E" w:rsidRPr="0026067E" w:rsidRDefault="0026067E" w:rsidP="0026067E">
            <w:pPr>
              <w:spacing w:after="240" w:line="360" w:lineRule="auto"/>
              <w:jc w:val="both"/>
              <w:rPr>
                <w:rFonts w:cs="Times New Roman"/>
              </w:rPr>
            </w:pPr>
            <w:r w:rsidRPr="0026067E">
              <w:rPr>
                <w:rFonts w:cs="Times New Roman"/>
              </w:rPr>
              <w:t>0.3</w:t>
            </w:r>
          </w:p>
        </w:tc>
        <w:tc>
          <w:tcPr>
            <w:tcW w:w="1231" w:type="dxa"/>
          </w:tcPr>
          <w:p w14:paraId="597ABA17" w14:textId="77777777" w:rsidR="0026067E" w:rsidRPr="0026067E" w:rsidRDefault="0026067E" w:rsidP="0026067E">
            <w:pPr>
              <w:spacing w:after="240" w:line="360" w:lineRule="auto"/>
              <w:jc w:val="both"/>
              <w:rPr>
                <w:rFonts w:cs="Times New Roman"/>
              </w:rPr>
            </w:pPr>
            <w:r w:rsidRPr="0026067E">
              <w:rPr>
                <w:rFonts w:cs="Times New Roman"/>
              </w:rPr>
              <w:t>0.2</w:t>
            </w:r>
          </w:p>
        </w:tc>
      </w:tr>
      <w:tr w:rsidR="0026067E" w:rsidRPr="0026067E" w14:paraId="555450DE" w14:textId="77777777" w:rsidTr="0026067E">
        <w:tc>
          <w:tcPr>
            <w:tcW w:w="697" w:type="dxa"/>
          </w:tcPr>
          <w:p w14:paraId="28B228A2" w14:textId="77777777" w:rsidR="0026067E" w:rsidRPr="0026067E" w:rsidRDefault="0026067E" w:rsidP="0026067E">
            <w:pPr>
              <w:spacing w:after="240" w:line="360" w:lineRule="auto"/>
              <w:jc w:val="both"/>
              <w:rPr>
                <w:rFonts w:cs="Times New Roman"/>
              </w:rPr>
            </w:pPr>
            <w:r w:rsidRPr="0026067E">
              <w:rPr>
                <w:rFonts w:cs="Times New Roman"/>
              </w:rPr>
              <w:t>6</w:t>
            </w:r>
          </w:p>
        </w:tc>
        <w:tc>
          <w:tcPr>
            <w:tcW w:w="1199" w:type="dxa"/>
          </w:tcPr>
          <w:p w14:paraId="55CDA924" w14:textId="1FF6B5BD" w:rsidR="0026067E" w:rsidRPr="0026067E" w:rsidRDefault="0026067E" w:rsidP="0026067E">
            <w:pPr>
              <w:spacing w:after="240" w:line="360" w:lineRule="auto"/>
              <w:jc w:val="both"/>
              <w:rPr>
                <w:rFonts w:cs="Times New Roman"/>
              </w:rPr>
            </w:pPr>
            <w:proofErr w:type="spellStart"/>
            <w:r w:rsidRPr="0026067E">
              <w:rPr>
                <w:rFonts w:cs="Times New Roman"/>
              </w:rPr>
              <w:t>ulva</w:t>
            </w:r>
            <w:proofErr w:type="spellEnd"/>
          </w:p>
        </w:tc>
        <w:tc>
          <w:tcPr>
            <w:tcW w:w="1272" w:type="dxa"/>
          </w:tcPr>
          <w:p w14:paraId="4DDE9F32" w14:textId="596B81C7"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708E2830" w14:textId="25E17F6F" w:rsidR="0026067E" w:rsidRPr="0026067E" w:rsidRDefault="0026067E" w:rsidP="0026067E">
            <w:pPr>
              <w:spacing w:after="240" w:line="360" w:lineRule="auto"/>
              <w:jc w:val="both"/>
              <w:rPr>
                <w:rFonts w:cs="Times New Roman"/>
              </w:rPr>
            </w:pPr>
            <w:proofErr w:type="spellStart"/>
            <w:r w:rsidRPr="0026067E">
              <w:rPr>
                <w:rFonts w:cs="Times New Roman"/>
              </w:rPr>
              <w:t>uw</w:t>
            </w:r>
            <w:proofErr w:type="spellEnd"/>
          </w:p>
        </w:tc>
        <w:tc>
          <w:tcPr>
            <w:tcW w:w="1231" w:type="dxa"/>
          </w:tcPr>
          <w:p w14:paraId="18A8B047" w14:textId="77777777" w:rsidR="0026067E" w:rsidRPr="0026067E" w:rsidRDefault="0026067E" w:rsidP="0026067E">
            <w:pPr>
              <w:spacing w:after="240" w:line="360" w:lineRule="auto"/>
              <w:jc w:val="both"/>
              <w:rPr>
                <w:rFonts w:cs="Times New Roman"/>
              </w:rPr>
            </w:pPr>
            <w:r w:rsidRPr="0026067E">
              <w:rPr>
                <w:rFonts w:cs="Times New Roman"/>
              </w:rPr>
              <w:t>0.18</w:t>
            </w:r>
          </w:p>
        </w:tc>
        <w:tc>
          <w:tcPr>
            <w:tcW w:w="1231" w:type="dxa"/>
          </w:tcPr>
          <w:p w14:paraId="1A7F4A91" w14:textId="77777777" w:rsidR="0026067E" w:rsidRPr="0026067E" w:rsidRDefault="0026067E" w:rsidP="0026067E">
            <w:pPr>
              <w:spacing w:after="240" w:line="360" w:lineRule="auto"/>
              <w:jc w:val="both"/>
              <w:rPr>
                <w:rFonts w:cs="Times New Roman"/>
              </w:rPr>
            </w:pPr>
            <w:r w:rsidRPr="0026067E">
              <w:rPr>
                <w:rFonts w:cs="Times New Roman"/>
              </w:rPr>
              <w:t>0.23</w:t>
            </w:r>
          </w:p>
        </w:tc>
        <w:tc>
          <w:tcPr>
            <w:tcW w:w="1231" w:type="dxa"/>
          </w:tcPr>
          <w:p w14:paraId="205C6E0D" w14:textId="77777777" w:rsidR="0026067E" w:rsidRPr="0026067E" w:rsidRDefault="0026067E" w:rsidP="0026067E">
            <w:pPr>
              <w:spacing w:after="240" w:line="360" w:lineRule="auto"/>
              <w:jc w:val="both"/>
              <w:rPr>
                <w:rFonts w:cs="Times New Roman"/>
              </w:rPr>
            </w:pPr>
            <w:r w:rsidRPr="0026067E">
              <w:rPr>
                <w:rFonts w:cs="Times New Roman"/>
              </w:rPr>
              <w:t>0.15</w:t>
            </w:r>
          </w:p>
        </w:tc>
        <w:tc>
          <w:tcPr>
            <w:tcW w:w="1231" w:type="dxa"/>
          </w:tcPr>
          <w:p w14:paraId="14F6A63E" w14:textId="77777777" w:rsidR="0026067E" w:rsidRPr="0026067E" w:rsidRDefault="0026067E" w:rsidP="0026067E">
            <w:pPr>
              <w:spacing w:after="240" w:line="360" w:lineRule="auto"/>
              <w:jc w:val="both"/>
              <w:rPr>
                <w:rFonts w:cs="Times New Roman"/>
              </w:rPr>
            </w:pPr>
            <w:r w:rsidRPr="0026067E">
              <w:rPr>
                <w:rFonts w:cs="Times New Roman"/>
              </w:rPr>
              <w:t>0.28</w:t>
            </w:r>
          </w:p>
        </w:tc>
      </w:tr>
      <w:tr w:rsidR="0026067E" w:rsidRPr="0026067E" w14:paraId="7464103C"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45011BC4" w14:textId="77777777" w:rsidR="0026067E" w:rsidRPr="0026067E" w:rsidRDefault="0026067E" w:rsidP="0026067E">
            <w:pPr>
              <w:spacing w:after="240" w:line="360" w:lineRule="auto"/>
              <w:jc w:val="both"/>
              <w:rPr>
                <w:rFonts w:cs="Times New Roman"/>
              </w:rPr>
            </w:pPr>
            <w:r w:rsidRPr="0026067E">
              <w:rPr>
                <w:rFonts w:cs="Times New Roman"/>
              </w:rPr>
              <w:t>7</w:t>
            </w:r>
          </w:p>
        </w:tc>
        <w:tc>
          <w:tcPr>
            <w:tcW w:w="1199" w:type="dxa"/>
          </w:tcPr>
          <w:p w14:paraId="569314C7" w14:textId="4BE1C3E2" w:rsidR="0026067E" w:rsidRPr="0026067E" w:rsidRDefault="0026067E" w:rsidP="0026067E">
            <w:pPr>
              <w:spacing w:after="240" w:line="360" w:lineRule="auto"/>
              <w:jc w:val="both"/>
              <w:rPr>
                <w:rFonts w:cs="Times New Roman"/>
              </w:rPr>
            </w:pPr>
            <w:r w:rsidRPr="0026067E">
              <w:rPr>
                <w:rFonts w:cs="Times New Roman"/>
              </w:rPr>
              <w:t>kelp</w:t>
            </w:r>
          </w:p>
        </w:tc>
        <w:tc>
          <w:tcPr>
            <w:tcW w:w="1272" w:type="dxa"/>
          </w:tcPr>
          <w:p w14:paraId="639109AE" w14:textId="27B20F0E"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4E2D4DEC" w14:textId="738B7EE5" w:rsidR="0026067E" w:rsidRPr="0026067E" w:rsidRDefault="0026067E" w:rsidP="0026067E">
            <w:pPr>
              <w:spacing w:after="240" w:line="360" w:lineRule="auto"/>
              <w:jc w:val="both"/>
              <w:rPr>
                <w:rFonts w:cs="Times New Roman"/>
              </w:rPr>
            </w:pPr>
            <w:r w:rsidRPr="0026067E">
              <w:rPr>
                <w:rFonts w:cs="Times New Roman"/>
              </w:rPr>
              <w:t>ka</w:t>
            </w:r>
          </w:p>
        </w:tc>
        <w:tc>
          <w:tcPr>
            <w:tcW w:w="1231" w:type="dxa"/>
          </w:tcPr>
          <w:p w14:paraId="3B133E49" w14:textId="77777777" w:rsidR="0026067E" w:rsidRPr="0026067E" w:rsidRDefault="0026067E" w:rsidP="0026067E">
            <w:pPr>
              <w:spacing w:after="240" w:line="360" w:lineRule="auto"/>
              <w:jc w:val="both"/>
              <w:rPr>
                <w:rFonts w:cs="Times New Roman"/>
              </w:rPr>
            </w:pPr>
            <w:r w:rsidRPr="0026067E">
              <w:rPr>
                <w:rFonts w:cs="Times New Roman"/>
              </w:rPr>
              <w:t>0.02</w:t>
            </w:r>
          </w:p>
        </w:tc>
        <w:tc>
          <w:tcPr>
            <w:tcW w:w="1231" w:type="dxa"/>
          </w:tcPr>
          <w:p w14:paraId="6C495168" w14:textId="77777777" w:rsidR="0026067E" w:rsidRPr="0026067E" w:rsidRDefault="0026067E" w:rsidP="0026067E">
            <w:pPr>
              <w:spacing w:after="240" w:line="360" w:lineRule="auto"/>
              <w:jc w:val="both"/>
              <w:rPr>
                <w:rFonts w:cs="Times New Roman"/>
              </w:rPr>
            </w:pPr>
            <w:r w:rsidRPr="0026067E">
              <w:rPr>
                <w:rFonts w:cs="Times New Roman"/>
              </w:rPr>
              <w:t>-0.02</w:t>
            </w:r>
          </w:p>
        </w:tc>
        <w:tc>
          <w:tcPr>
            <w:tcW w:w="1231" w:type="dxa"/>
          </w:tcPr>
          <w:p w14:paraId="53C4E948"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44365B94" w14:textId="77777777" w:rsidR="0026067E" w:rsidRPr="0026067E" w:rsidRDefault="0026067E" w:rsidP="0026067E">
            <w:pPr>
              <w:spacing w:after="240" w:line="360" w:lineRule="auto"/>
              <w:jc w:val="both"/>
              <w:rPr>
                <w:rFonts w:cs="Times New Roman"/>
              </w:rPr>
            </w:pPr>
            <w:r w:rsidRPr="0026067E">
              <w:rPr>
                <w:rFonts w:cs="Times New Roman"/>
              </w:rPr>
              <w:t>0</w:t>
            </w:r>
          </w:p>
        </w:tc>
      </w:tr>
      <w:tr w:rsidR="0026067E" w:rsidRPr="0026067E" w14:paraId="687E09AF" w14:textId="77777777" w:rsidTr="0026067E">
        <w:tc>
          <w:tcPr>
            <w:tcW w:w="697" w:type="dxa"/>
          </w:tcPr>
          <w:p w14:paraId="645E92F1" w14:textId="77777777" w:rsidR="0026067E" w:rsidRPr="0026067E" w:rsidRDefault="0026067E" w:rsidP="0026067E">
            <w:pPr>
              <w:spacing w:after="240" w:line="360" w:lineRule="auto"/>
              <w:jc w:val="both"/>
              <w:rPr>
                <w:rFonts w:cs="Times New Roman"/>
              </w:rPr>
            </w:pPr>
            <w:r w:rsidRPr="0026067E">
              <w:rPr>
                <w:rFonts w:cs="Times New Roman"/>
              </w:rPr>
              <w:t>8</w:t>
            </w:r>
          </w:p>
        </w:tc>
        <w:tc>
          <w:tcPr>
            <w:tcW w:w="1199" w:type="dxa"/>
          </w:tcPr>
          <w:p w14:paraId="1B380344" w14:textId="359F694E" w:rsidR="0026067E" w:rsidRPr="0026067E" w:rsidRDefault="0026067E" w:rsidP="0026067E">
            <w:pPr>
              <w:spacing w:after="240" w:line="360" w:lineRule="auto"/>
              <w:jc w:val="both"/>
              <w:rPr>
                <w:rFonts w:cs="Times New Roman"/>
              </w:rPr>
            </w:pPr>
            <w:proofErr w:type="spellStart"/>
            <w:r w:rsidRPr="0026067E">
              <w:rPr>
                <w:rFonts w:cs="Times New Roman"/>
              </w:rPr>
              <w:t>ulva</w:t>
            </w:r>
            <w:proofErr w:type="spellEnd"/>
          </w:p>
        </w:tc>
        <w:tc>
          <w:tcPr>
            <w:tcW w:w="1272" w:type="dxa"/>
          </w:tcPr>
          <w:p w14:paraId="4EE207C4" w14:textId="372B59E9"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5050CFA8" w14:textId="4B525B97" w:rsidR="0026067E" w:rsidRPr="0026067E" w:rsidRDefault="0026067E" w:rsidP="0026067E">
            <w:pPr>
              <w:spacing w:after="240" w:line="360" w:lineRule="auto"/>
              <w:jc w:val="both"/>
              <w:rPr>
                <w:rFonts w:cs="Times New Roman"/>
              </w:rPr>
            </w:pPr>
            <w:proofErr w:type="spellStart"/>
            <w:r w:rsidRPr="0026067E">
              <w:rPr>
                <w:rFonts w:cs="Times New Roman"/>
              </w:rPr>
              <w:t>ua</w:t>
            </w:r>
            <w:proofErr w:type="spellEnd"/>
          </w:p>
        </w:tc>
        <w:tc>
          <w:tcPr>
            <w:tcW w:w="1231" w:type="dxa"/>
          </w:tcPr>
          <w:p w14:paraId="473B379F" w14:textId="77777777" w:rsidR="0026067E" w:rsidRPr="0026067E" w:rsidRDefault="0026067E" w:rsidP="0026067E">
            <w:pPr>
              <w:spacing w:after="240" w:line="360" w:lineRule="auto"/>
              <w:jc w:val="both"/>
              <w:rPr>
                <w:rFonts w:cs="Times New Roman"/>
              </w:rPr>
            </w:pPr>
            <w:r w:rsidRPr="0026067E">
              <w:rPr>
                <w:rFonts w:cs="Times New Roman"/>
              </w:rPr>
              <w:t>0.07</w:t>
            </w:r>
          </w:p>
        </w:tc>
        <w:tc>
          <w:tcPr>
            <w:tcW w:w="1231" w:type="dxa"/>
          </w:tcPr>
          <w:p w14:paraId="45D1B590"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192F373F" w14:textId="77777777" w:rsidR="0026067E" w:rsidRPr="0026067E" w:rsidRDefault="0026067E" w:rsidP="0026067E">
            <w:pPr>
              <w:spacing w:after="240" w:line="360" w:lineRule="auto"/>
              <w:jc w:val="both"/>
              <w:rPr>
                <w:rFonts w:cs="Times New Roman"/>
              </w:rPr>
            </w:pPr>
            <w:r w:rsidRPr="0026067E">
              <w:rPr>
                <w:rFonts w:cs="Times New Roman"/>
              </w:rPr>
              <w:t>0.23</w:t>
            </w:r>
          </w:p>
        </w:tc>
        <w:tc>
          <w:tcPr>
            <w:tcW w:w="1231" w:type="dxa"/>
          </w:tcPr>
          <w:p w14:paraId="43672EDF" w14:textId="77777777" w:rsidR="0026067E" w:rsidRPr="0026067E" w:rsidRDefault="0026067E" w:rsidP="0026067E">
            <w:pPr>
              <w:spacing w:after="240" w:line="360" w:lineRule="auto"/>
              <w:jc w:val="both"/>
              <w:rPr>
                <w:rFonts w:cs="Times New Roman"/>
              </w:rPr>
            </w:pPr>
            <w:r w:rsidRPr="0026067E">
              <w:rPr>
                <w:rFonts w:cs="Times New Roman"/>
              </w:rPr>
              <w:t>0.15</w:t>
            </w:r>
          </w:p>
        </w:tc>
      </w:tr>
      <w:tr w:rsidR="0026067E" w:rsidRPr="0026067E" w14:paraId="5825AD8F"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180D5A64" w14:textId="77777777" w:rsidR="0026067E" w:rsidRPr="0026067E" w:rsidRDefault="0026067E" w:rsidP="0026067E">
            <w:pPr>
              <w:spacing w:after="240" w:line="360" w:lineRule="auto"/>
              <w:jc w:val="both"/>
              <w:rPr>
                <w:rFonts w:cs="Times New Roman"/>
              </w:rPr>
            </w:pPr>
            <w:r w:rsidRPr="0026067E">
              <w:rPr>
                <w:rFonts w:cs="Times New Roman"/>
              </w:rPr>
              <w:t>9</w:t>
            </w:r>
          </w:p>
        </w:tc>
        <w:tc>
          <w:tcPr>
            <w:tcW w:w="1199" w:type="dxa"/>
          </w:tcPr>
          <w:p w14:paraId="53517A01" w14:textId="104FEB3A" w:rsidR="0026067E" w:rsidRPr="0026067E" w:rsidRDefault="0026067E" w:rsidP="0026067E">
            <w:pPr>
              <w:spacing w:after="240" w:line="360" w:lineRule="auto"/>
              <w:jc w:val="both"/>
              <w:rPr>
                <w:rFonts w:cs="Times New Roman"/>
              </w:rPr>
            </w:pPr>
            <w:proofErr w:type="spellStart"/>
            <w:r w:rsidRPr="0026067E">
              <w:rPr>
                <w:rFonts w:cs="Times New Roman"/>
              </w:rPr>
              <w:t>ulva</w:t>
            </w:r>
            <w:proofErr w:type="spellEnd"/>
          </w:p>
        </w:tc>
        <w:tc>
          <w:tcPr>
            <w:tcW w:w="1272" w:type="dxa"/>
          </w:tcPr>
          <w:p w14:paraId="77C263BC" w14:textId="4619DFB5"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7779084C" w14:textId="6DE83580" w:rsidR="0026067E" w:rsidRPr="0026067E" w:rsidRDefault="0026067E" w:rsidP="0026067E">
            <w:pPr>
              <w:spacing w:after="240" w:line="360" w:lineRule="auto"/>
              <w:jc w:val="both"/>
              <w:rPr>
                <w:rFonts w:cs="Times New Roman"/>
              </w:rPr>
            </w:pPr>
            <w:proofErr w:type="spellStart"/>
            <w:r w:rsidRPr="0026067E">
              <w:rPr>
                <w:rFonts w:cs="Times New Roman"/>
              </w:rPr>
              <w:t>uw</w:t>
            </w:r>
            <w:proofErr w:type="spellEnd"/>
          </w:p>
        </w:tc>
        <w:tc>
          <w:tcPr>
            <w:tcW w:w="1231" w:type="dxa"/>
          </w:tcPr>
          <w:p w14:paraId="7940461D" w14:textId="77777777" w:rsidR="0026067E" w:rsidRPr="0026067E" w:rsidRDefault="0026067E" w:rsidP="0026067E">
            <w:pPr>
              <w:spacing w:after="240" w:line="360" w:lineRule="auto"/>
              <w:jc w:val="both"/>
              <w:rPr>
                <w:rFonts w:cs="Times New Roman"/>
              </w:rPr>
            </w:pPr>
            <w:r w:rsidRPr="0026067E">
              <w:rPr>
                <w:rFonts w:cs="Times New Roman"/>
              </w:rPr>
              <w:t>0.07</w:t>
            </w:r>
          </w:p>
        </w:tc>
        <w:tc>
          <w:tcPr>
            <w:tcW w:w="1231" w:type="dxa"/>
          </w:tcPr>
          <w:p w14:paraId="31CEC624" w14:textId="77777777" w:rsidR="0026067E" w:rsidRPr="0026067E" w:rsidRDefault="0026067E" w:rsidP="0026067E">
            <w:pPr>
              <w:spacing w:after="240" w:line="360" w:lineRule="auto"/>
              <w:jc w:val="both"/>
              <w:rPr>
                <w:rFonts w:cs="Times New Roman"/>
              </w:rPr>
            </w:pPr>
            <w:r w:rsidRPr="0026067E">
              <w:rPr>
                <w:rFonts w:cs="Times New Roman"/>
              </w:rPr>
              <w:t>0.12</w:t>
            </w:r>
          </w:p>
        </w:tc>
        <w:tc>
          <w:tcPr>
            <w:tcW w:w="1231" w:type="dxa"/>
          </w:tcPr>
          <w:p w14:paraId="64941371"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1FBAB104" w14:textId="77777777" w:rsidR="0026067E" w:rsidRPr="0026067E" w:rsidRDefault="0026067E" w:rsidP="0026067E">
            <w:pPr>
              <w:spacing w:after="240" w:line="360" w:lineRule="auto"/>
              <w:jc w:val="both"/>
              <w:rPr>
                <w:rFonts w:cs="Times New Roman"/>
              </w:rPr>
            </w:pPr>
            <w:r w:rsidRPr="0026067E">
              <w:rPr>
                <w:rFonts w:cs="Times New Roman"/>
              </w:rPr>
              <w:t>0.09</w:t>
            </w:r>
          </w:p>
        </w:tc>
      </w:tr>
      <w:tr w:rsidR="0026067E" w:rsidRPr="0026067E" w14:paraId="379642D8" w14:textId="77777777" w:rsidTr="0026067E">
        <w:tc>
          <w:tcPr>
            <w:tcW w:w="697" w:type="dxa"/>
          </w:tcPr>
          <w:p w14:paraId="28A17E19" w14:textId="77777777" w:rsidR="0026067E" w:rsidRPr="0026067E" w:rsidRDefault="0026067E" w:rsidP="0026067E">
            <w:pPr>
              <w:spacing w:after="240" w:line="360" w:lineRule="auto"/>
              <w:jc w:val="both"/>
              <w:rPr>
                <w:rFonts w:cs="Times New Roman"/>
              </w:rPr>
            </w:pPr>
            <w:r w:rsidRPr="0026067E">
              <w:rPr>
                <w:rFonts w:cs="Times New Roman"/>
              </w:rPr>
              <w:t>10</w:t>
            </w:r>
          </w:p>
        </w:tc>
        <w:tc>
          <w:tcPr>
            <w:tcW w:w="1199" w:type="dxa"/>
          </w:tcPr>
          <w:p w14:paraId="566F425F" w14:textId="7D8D32B2" w:rsidR="0026067E" w:rsidRPr="0026067E" w:rsidRDefault="0026067E" w:rsidP="0026067E">
            <w:pPr>
              <w:spacing w:after="240" w:line="360" w:lineRule="auto"/>
              <w:jc w:val="both"/>
              <w:rPr>
                <w:rFonts w:cs="Times New Roman"/>
              </w:rPr>
            </w:pPr>
            <w:r w:rsidRPr="0026067E">
              <w:rPr>
                <w:rFonts w:cs="Times New Roman"/>
              </w:rPr>
              <w:t>kelp</w:t>
            </w:r>
          </w:p>
        </w:tc>
        <w:tc>
          <w:tcPr>
            <w:tcW w:w="1272" w:type="dxa"/>
          </w:tcPr>
          <w:p w14:paraId="055226AF" w14:textId="7A3995F9"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3BA2B7D4" w14:textId="18C39ABC" w:rsidR="0026067E" w:rsidRPr="0026067E" w:rsidRDefault="0026067E" w:rsidP="0026067E">
            <w:pPr>
              <w:spacing w:after="240" w:line="360" w:lineRule="auto"/>
              <w:jc w:val="both"/>
              <w:rPr>
                <w:rFonts w:cs="Times New Roman"/>
              </w:rPr>
            </w:pPr>
            <w:r w:rsidRPr="0026067E">
              <w:rPr>
                <w:rFonts w:cs="Times New Roman"/>
              </w:rPr>
              <w:t>kw</w:t>
            </w:r>
          </w:p>
        </w:tc>
        <w:tc>
          <w:tcPr>
            <w:tcW w:w="1231" w:type="dxa"/>
          </w:tcPr>
          <w:p w14:paraId="6C7318F4" w14:textId="77777777" w:rsidR="0026067E" w:rsidRPr="0026067E" w:rsidRDefault="0026067E" w:rsidP="0026067E">
            <w:pPr>
              <w:spacing w:after="240" w:line="360" w:lineRule="auto"/>
              <w:jc w:val="both"/>
              <w:rPr>
                <w:rFonts w:cs="Times New Roman"/>
              </w:rPr>
            </w:pPr>
            <w:r w:rsidRPr="0026067E">
              <w:rPr>
                <w:rFonts w:cs="Times New Roman"/>
                <w:color w:val="FF0000"/>
              </w:rPr>
              <w:t>-0.14</w:t>
            </w:r>
          </w:p>
        </w:tc>
        <w:tc>
          <w:tcPr>
            <w:tcW w:w="1231" w:type="dxa"/>
          </w:tcPr>
          <w:p w14:paraId="169139C9"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5C629249"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4C92D22F" w14:textId="77777777" w:rsidR="0026067E" w:rsidRPr="0026067E" w:rsidRDefault="0026067E" w:rsidP="0026067E">
            <w:pPr>
              <w:spacing w:after="240" w:line="360" w:lineRule="auto"/>
              <w:jc w:val="both"/>
              <w:rPr>
                <w:rFonts w:cs="Times New Roman"/>
              </w:rPr>
            </w:pPr>
            <w:r w:rsidRPr="0026067E">
              <w:rPr>
                <w:rFonts w:cs="Times New Roman"/>
              </w:rPr>
              <w:t>0</w:t>
            </w:r>
          </w:p>
        </w:tc>
      </w:tr>
      <w:tr w:rsidR="0026067E" w:rsidRPr="0026067E" w14:paraId="66B15EB9"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03222B85" w14:textId="77777777" w:rsidR="0026067E" w:rsidRPr="0026067E" w:rsidRDefault="0026067E" w:rsidP="0026067E">
            <w:pPr>
              <w:spacing w:after="240" w:line="360" w:lineRule="auto"/>
              <w:jc w:val="both"/>
              <w:rPr>
                <w:rFonts w:cs="Times New Roman"/>
              </w:rPr>
            </w:pPr>
            <w:r w:rsidRPr="0026067E">
              <w:rPr>
                <w:rFonts w:cs="Times New Roman"/>
              </w:rPr>
              <w:t>11</w:t>
            </w:r>
          </w:p>
        </w:tc>
        <w:tc>
          <w:tcPr>
            <w:tcW w:w="1199" w:type="dxa"/>
          </w:tcPr>
          <w:p w14:paraId="50EC4C1B" w14:textId="4B747E51" w:rsidR="0026067E" w:rsidRPr="0026067E" w:rsidRDefault="0026067E" w:rsidP="0026067E">
            <w:pPr>
              <w:spacing w:after="240" w:line="360" w:lineRule="auto"/>
              <w:jc w:val="both"/>
              <w:rPr>
                <w:rFonts w:cs="Times New Roman"/>
              </w:rPr>
            </w:pPr>
            <w:r w:rsidRPr="0026067E">
              <w:rPr>
                <w:rFonts w:cs="Times New Roman"/>
              </w:rPr>
              <w:t>kelp</w:t>
            </w:r>
          </w:p>
        </w:tc>
        <w:tc>
          <w:tcPr>
            <w:tcW w:w="1272" w:type="dxa"/>
          </w:tcPr>
          <w:p w14:paraId="143089E5" w14:textId="68F6C7BA"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2526D7C1" w14:textId="1D49656C" w:rsidR="0026067E" w:rsidRPr="0026067E" w:rsidRDefault="0026067E" w:rsidP="0026067E">
            <w:pPr>
              <w:spacing w:after="240" w:line="360" w:lineRule="auto"/>
              <w:jc w:val="both"/>
              <w:rPr>
                <w:rFonts w:cs="Times New Roman"/>
              </w:rPr>
            </w:pPr>
            <w:r w:rsidRPr="0026067E">
              <w:rPr>
                <w:rFonts w:cs="Times New Roman"/>
              </w:rPr>
              <w:t>ka</w:t>
            </w:r>
          </w:p>
        </w:tc>
        <w:tc>
          <w:tcPr>
            <w:tcW w:w="1231" w:type="dxa"/>
          </w:tcPr>
          <w:p w14:paraId="5E2FDE7A" w14:textId="77777777" w:rsidR="0026067E" w:rsidRPr="0026067E" w:rsidRDefault="0026067E" w:rsidP="0026067E">
            <w:pPr>
              <w:spacing w:after="240" w:line="360" w:lineRule="auto"/>
              <w:jc w:val="both"/>
              <w:rPr>
                <w:rFonts w:cs="Times New Roman"/>
              </w:rPr>
            </w:pPr>
            <w:r w:rsidRPr="0026067E">
              <w:rPr>
                <w:rFonts w:cs="Times New Roman"/>
                <w:color w:val="FF0000"/>
              </w:rPr>
              <w:t>-0.08</w:t>
            </w:r>
          </w:p>
        </w:tc>
        <w:tc>
          <w:tcPr>
            <w:tcW w:w="1231" w:type="dxa"/>
          </w:tcPr>
          <w:p w14:paraId="6D76E694" w14:textId="77777777" w:rsidR="0026067E" w:rsidRPr="0026067E" w:rsidRDefault="0026067E" w:rsidP="0026067E">
            <w:pPr>
              <w:spacing w:after="240" w:line="360" w:lineRule="auto"/>
              <w:jc w:val="both"/>
              <w:rPr>
                <w:rFonts w:cs="Times New Roman"/>
              </w:rPr>
            </w:pPr>
            <w:r w:rsidRPr="0026067E">
              <w:rPr>
                <w:rFonts w:cs="Times New Roman"/>
              </w:rPr>
              <w:t>0.02</w:t>
            </w:r>
          </w:p>
        </w:tc>
        <w:tc>
          <w:tcPr>
            <w:tcW w:w="1231" w:type="dxa"/>
          </w:tcPr>
          <w:p w14:paraId="0578AA10"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0120E9AE" w14:textId="77777777" w:rsidR="0026067E" w:rsidRPr="0026067E" w:rsidRDefault="0026067E" w:rsidP="0026067E">
            <w:pPr>
              <w:spacing w:after="240" w:line="360" w:lineRule="auto"/>
              <w:jc w:val="both"/>
              <w:rPr>
                <w:rFonts w:cs="Times New Roman"/>
              </w:rPr>
            </w:pPr>
            <w:r w:rsidRPr="0026067E">
              <w:rPr>
                <w:rFonts w:cs="Times New Roman"/>
              </w:rPr>
              <w:t>0</w:t>
            </w:r>
          </w:p>
        </w:tc>
      </w:tr>
      <w:tr w:rsidR="0026067E" w:rsidRPr="0026067E" w14:paraId="36F2B708" w14:textId="77777777" w:rsidTr="0026067E">
        <w:tc>
          <w:tcPr>
            <w:tcW w:w="697" w:type="dxa"/>
          </w:tcPr>
          <w:p w14:paraId="365D8671" w14:textId="77777777" w:rsidR="0026067E" w:rsidRPr="0026067E" w:rsidRDefault="0026067E" w:rsidP="0026067E">
            <w:pPr>
              <w:spacing w:after="240" w:line="360" w:lineRule="auto"/>
              <w:jc w:val="both"/>
              <w:rPr>
                <w:rFonts w:cs="Times New Roman"/>
              </w:rPr>
            </w:pPr>
            <w:r w:rsidRPr="0026067E">
              <w:rPr>
                <w:rFonts w:cs="Times New Roman"/>
              </w:rPr>
              <w:t>12</w:t>
            </w:r>
          </w:p>
        </w:tc>
        <w:tc>
          <w:tcPr>
            <w:tcW w:w="1199" w:type="dxa"/>
          </w:tcPr>
          <w:p w14:paraId="3CFB6F2C" w14:textId="4C1DA858" w:rsidR="0026067E" w:rsidRPr="0026067E" w:rsidRDefault="0026067E" w:rsidP="0026067E">
            <w:pPr>
              <w:spacing w:after="240" w:line="360" w:lineRule="auto"/>
              <w:jc w:val="both"/>
              <w:rPr>
                <w:rFonts w:cs="Times New Roman"/>
              </w:rPr>
            </w:pPr>
            <w:r w:rsidRPr="0026067E">
              <w:rPr>
                <w:rFonts w:cs="Times New Roman"/>
              </w:rPr>
              <w:t>formulated</w:t>
            </w:r>
          </w:p>
        </w:tc>
        <w:tc>
          <w:tcPr>
            <w:tcW w:w="1272" w:type="dxa"/>
          </w:tcPr>
          <w:p w14:paraId="14E4C7D3" w14:textId="4FEC3385"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27D29F27" w14:textId="02B2641D" w:rsidR="0026067E" w:rsidRPr="0026067E" w:rsidRDefault="0026067E" w:rsidP="0026067E">
            <w:pPr>
              <w:spacing w:after="240" w:line="360" w:lineRule="auto"/>
              <w:jc w:val="both"/>
              <w:rPr>
                <w:rFonts w:cs="Times New Roman"/>
              </w:rPr>
            </w:pPr>
            <w:r w:rsidRPr="0026067E">
              <w:rPr>
                <w:rFonts w:cs="Times New Roman"/>
              </w:rPr>
              <w:t>fa</w:t>
            </w:r>
          </w:p>
        </w:tc>
        <w:tc>
          <w:tcPr>
            <w:tcW w:w="1231" w:type="dxa"/>
          </w:tcPr>
          <w:p w14:paraId="5630692B" w14:textId="77777777" w:rsidR="0026067E" w:rsidRPr="0026067E" w:rsidRDefault="0026067E" w:rsidP="0026067E">
            <w:pPr>
              <w:spacing w:after="240" w:line="360" w:lineRule="auto"/>
              <w:jc w:val="both"/>
              <w:rPr>
                <w:rFonts w:cs="Times New Roman"/>
              </w:rPr>
            </w:pPr>
            <w:r w:rsidRPr="0026067E">
              <w:rPr>
                <w:rFonts w:cs="Times New Roman"/>
              </w:rPr>
              <w:t>0.32</w:t>
            </w:r>
          </w:p>
        </w:tc>
        <w:tc>
          <w:tcPr>
            <w:tcW w:w="1231" w:type="dxa"/>
          </w:tcPr>
          <w:p w14:paraId="1A3F73D6" w14:textId="77777777" w:rsidR="0026067E" w:rsidRPr="0026067E" w:rsidRDefault="0026067E" w:rsidP="0026067E">
            <w:pPr>
              <w:spacing w:after="240" w:line="360" w:lineRule="auto"/>
              <w:jc w:val="both"/>
              <w:rPr>
                <w:rFonts w:cs="Times New Roman"/>
              </w:rPr>
            </w:pPr>
            <w:r w:rsidRPr="0026067E">
              <w:rPr>
                <w:rFonts w:cs="Times New Roman"/>
              </w:rPr>
              <w:t>0.37</w:t>
            </w:r>
          </w:p>
        </w:tc>
        <w:tc>
          <w:tcPr>
            <w:tcW w:w="1231" w:type="dxa"/>
          </w:tcPr>
          <w:p w14:paraId="0F4B8AB9" w14:textId="77777777" w:rsidR="0026067E" w:rsidRPr="0026067E" w:rsidRDefault="0026067E" w:rsidP="0026067E">
            <w:pPr>
              <w:spacing w:after="240" w:line="360" w:lineRule="auto"/>
              <w:jc w:val="both"/>
              <w:rPr>
                <w:rFonts w:cs="Times New Roman"/>
              </w:rPr>
            </w:pPr>
            <w:r w:rsidRPr="0026067E">
              <w:rPr>
                <w:rFonts w:cs="Times New Roman"/>
              </w:rPr>
              <w:t>0.21</w:t>
            </w:r>
          </w:p>
        </w:tc>
        <w:tc>
          <w:tcPr>
            <w:tcW w:w="1231" w:type="dxa"/>
          </w:tcPr>
          <w:p w14:paraId="6015949A" w14:textId="77777777" w:rsidR="0026067E" w:rsidRPr="0026067E" w:rsidRDefault="0026067E" w:rsidP="0026067E">
            <w:pPr>
              <w:spacing w:after="240" w:line="360" w:lineRule="auto"/>
              <w:jc w:val="both"/>
              <w:rPr>
                <w:rFonts w:cs="Times New Roman"/>
              </w:rPr>
            </w:pPr>
            <w:r w:rsidRPr="0026067E">
              <w:rPr>
                <w:rFonts w:cs="Times New Roman"/>
              </w:rPr>
              <w:t>0.11</w:t>
            </w:r>
          </w:p>
        </w:tc>
      </w:tr>
      <w:tr w:rsidR="0026067E" w:rsidRPr="0026067E" w14:paraId="17DF2B7E"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60DB7D09" w14:textId="77777777" w:rsidR="0026067E" w:rsidRPr="0026067E" w:rsidRDefault="0026067E" w:rsidP="0026067E">
            <w:pPr>
              <w:spacing w:after="240" w:line="360" w:lineRule="auto"/>
              <w:jc w:val="both"/>
              <w:rPr>
                <w:rFonts w:cs="Times New Roman"/>
              </w:rPr>
            </w:pPr>
            <w:r w:rsidRPr="0026067E">
              <w:rPr>
                <w:rFonts w:cs="Times New Roman"/>
              </w:rPr>
              <w:t>13</w:t>
            </w:r>
          </w:p>
        </w:tc>
        <w:tc>
          <w:tcPr>
            <w:tcW w:w="1199" w:type="dxa"/>
          </w:tcPr>
          <w:p w14:paraId="5F58AAB8" w14:textId="646CD5F6" w:rsidR="0026067E" w:rsidRPr="0026067E" w:rsidRDefault="0026067E" w:rsidP="0026067E">
            <w:pPr>
              <w:spacing w:after="240" w:line="360" w:lineRule="auto"/>
              <w:jc w:val="both"/>
              <w:rPr>
                <w:rFonts w:cs="Times New Roman"/>
              </w:rPr>
            </w:pPr>
            <w:r w:rsidRPr="0026067E">
              <w:rPr>
                <w:rFonts w:cs="Times New Roman"/>
              </w:rPr>
              <w:t>formulated</w:t>
            </w:r>
          </w:p>
        </w:tc>
        <w:tc>
          <w:tcPr>
            <w:tcW w:w="1272" w:type="dxa"/>
          </w:tcPr>
          <w:p w14:paraId="679A36A0" w14:textId="000A40FE"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222E738A" w14:textId="5E0F7779" w:rsidR="0026067E" w:rsidRPr="0026067E" w:rsidRDefault="0026067E" w:rsidP="0026067E">
            <w:pPr>
              <w:spacing w:after="240" w:line="360" w:lineRule="auto"/>
              <w:jc w:val="both"/>
              <w:rPr>
                <w:rFonts w:cs="Times New Roman"/>
              </w:rPr>
            </w:pPr>
            <w:proofErr w:type="spellStart"/>
            <w:r w:rsidRPr="0026067E">
              <w:rPr>
                <w:rFonts w:cs="Times New Roman"/>
              </w:rPr>
              <w:t>fw</w:t>
            </w:r>
            <w:proofErr w:type="spellEnd"/>
          </w:p>
        </w:tc>
        <w:tc>
          <w:tcPr>
            <w:tcW w:w="1231" w:type="dxa"/>
          </w:tcPr>
          <w:p w14:paraId="6B133FAF" w14:textId="77777777" w:rsidR="0026067E" w:rsidRPr="0026067E" w:rsidRDefault="0026067E" w:rsidP="0026067E">
            <w:pPr>
              <w:spacing w:after="240" w:line="360" w:lineRule="auto"/>
              <w:jc w:val="both"/>
              <w:rPr>
                <w:rFonts w:cs="Times New Roman"/>
              </w:rPr>
            </w:pPr>
            <w:r w:rsidRPr="0026067E">
              <w:rPr>
                <w:rFonts w:cs="Times New Roman"/>
              </w:rPr>
              <w:t>0.14</w:t>
            </w:r>
          </w:p>
        </w:tc>
        <w:tc>
          <w:tcPr>
            <w:tcW w:w="1231" w:type="dxa"/>
          </w:tcPr>
          <w:p w14:paraId="5C7F1283" w14:textId="77777777" w:rsidR="0026067E" w:rsidRPr="0026067E" w:rsidRDefault="0026067E" w:rsidP="0026067E">
            <w:pPr>
              <w:spacing w:after="240" w:line="360" w:lineRule="auto"/>
              <w:jc w:val="both"/>
              <w:rPr>
                <w:rFonts w:cs="Times New Roman"/>
              </w:rPr>
            </w:pPr>
            <w:r w:rsidRPr="0026067E">
              <w:rPr>
                <w:rFonts w:cs="Times New Roman"/>
              </w:rPr>
              <w:t>0.12</w:t>
            </w:r>
          </w:p>
        </w:tc>
        <w:tc>
          <w:tcPr>
            <w:tcW w:w="1231" w:type="dxa"/>
          </w:tcPr>
          <w:p w14:paraId="11F601D6" w14:textId="77777777" w:rsidR="0026067E" w:rsidRPr="0026067E" w:rsidRDefault="0026067E" w:rsidP="0026067E">
            <w:pPr>
              <w:spacing w:after="240" w:line="360" w:lineRule="auto"/>
              <w:jc w:val="both"/>
              <w:rPr>
                <w:rFonts w:cs="Times New Roman"/>
              </w:rPr>
            </w:pPr>
            <w:r w:rsidRPr="0026067E">
              <w:rPr>
                <w:rFonts w:cs="Times New Roman"/>
              </w:rPr>
              <w:t>0.04</w:t>
            </w:r>
          </w:p>
        </w:tc>
        <w:tc>
          <w:tcPr>
            <w:tcW w:w="1231" w:type="dxa"/>
          </w:tcPr>
          <w:p w14:paraId="25B124D8" w14:textId="77777777" w:rsidR="0026067E" w:rsidRPr="0026067E" w:rsidRDefault="0026067E" w:rsidP="0026067E">
            <w:pPr>
              <w:spacing w:after="240" w:line="360" w:lineRule="auto"/>
              <w:jc w:val="both"/>
              <w:rPr>
                <w:rFonts w:cs="Times New Roman"/>
              </w:rPr>
            </w:pPr>
            <w:r w:rsidRPr="0026067E">
              <w:rPr>
                <w:rFonts w:cs="Times New Roman"/>
              </w:rPr>
              <w:t>0.02</w:t>
            </w:r>
          </w:p>
        </w:tc>
      </w:tr>
      <w:tr w:rsidR="0026067E" w:rsidRPr="0026067E" w14:paraId="2911FEB6" w14:textId="77777777" w:rsidTr="0026067E">
        <w:tc>
          <w:tcPr>
            <w:tcW w:w="697" w:type="dxa"/>
          </w:tcPr>
          <w:p w14:paraId="3CF59DCB" w14:textId="77777777" w:rsidR="0026067E" w:rsidRPr="0026067E" w:rsidRDefault="0026067E" w:rsidP="0026067E">
            <w:pPr>
              <w:spacing w:after="240" w:line="360" w:lineRule="auto"/>
              <w:jc w:val="both"/>
              <w:rPr>
                <w:rFonts w:cs="Times New Roman"/>
              </w:rPr>
            </w:pPr>
            <w:r w:rsidRPr="0026067E">
              <w:rPr>
                <w:rFonts w:cs="Times New Roman"/>
              </w:rPr>
              <w:t>14</w:t>
            </w:r>
          </w:p>
        </w:tc>
        <w:tc>
          <w:tcPr>
            <w:tcW w:w="1199" w:type="dxa"/>
          </w:tcPr>
          <w:p w14:paraId="35B33855" w14:textId="21A4889F" w:rsidR="0026067E" w:rsidRPr="0026067E" w:rsidRDefault="0026067E" w:rsidP="0026067E">
            <w:pPr>
              <w:spacing w:after="240" w:line="360" w:lineRule="auto"/>
              <w:jc w:val="both"/>
              <w:rPr>
                <w:rFonts w:cs="Times New Roman"/>
              </w:rPr>
            </w:pPr>
            <w:r w:rsidRPr="0026067E">
              <w:rPr>
                <w:rFonts w:cs="Times New Roman"/>
              </w:rPr>
              <w:t>mixed</w:t>
            </w:r>
          </w:p>
        </w:tc>
        <w:tc>
          <w:tcPr>
            <w:tcW w:w="1272" w:type="dxa"/>
          </w:tcPr>
          <w:p w14:paraId="3784E893" w14:textId="40E72735"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00DB2520" w14:textId="3E5F0483" w:rsidR="0026067E" w:rsidRPr="0026067E" w:rsidRDefault="0026067E" w:rsidP="0026067E">
            <w:pPr>
              <w:spacing w:after="240" w:line="360" w:lineRule="auto"/>
              <w:jc w:val="both"/>
              <w:rPr>
                <w:rFonts w:cs="Times New Roman"/>
              </w:rPr>
            </w:pPr>
            <w:r w:rsidRPr="0026067E">
              <w:rPr>
                <w:rFonts w:cs="Times New Roman"/>
              </w:rPr>
              <w:t>mw</w:t>
            </w:r>
          </w:p>
        </w:tc>
        <w:tc>
          <w:tcPr>
            <w:tcW w:w="1231" w:type="dxa"/>
          </w:tcPr>
          <w:p w14:paraId="722BE84E" w14:textId="77777777" w:rsidR="0026067E" w:rsidRPr="0026067E" w:rsidRDefault="0026067E" w:rsidP="0026067E">
            <w:pPr>
              <w:spacing w:after="240" w:line="360" w:lineRule="auto"/>
              <w:jc w:val="both"/>
              <w:rPr>
                <w:rFonts w:cs="Times New Roman"/>
              </w:rPr>
            </w:pPr>
            <w:r w:rsidRPr="0026067E">
              <w:rPr>
                <w:rFonts w:cs="Times New Roman"/>
              </w:rPr>
              <w:t>0.11</w:t>
            </w:r>
          </w:p>
        </w:tc>
        <w:tc>
          <w:tcPr>
            <w:tcW w:w="1231" w:type="dxa"/>
          </w:tcPr>
          <w:p w14:paraId="197BF492" w14:textId="77777777" w:rsidR="0026067E" w:rsidRPr="0026067E" w:rsidRDefault="0026067E" w:rsidP="0026067E">
            <w:pPr>
              <w:spacing w:after="240" w:line="360" w:lineRule="auto"/>
              <w:jc w:val="both"/>
              <w:rPr>
                <w:rFonts w:cs="Times New Roman"/>
              </w:rPr>
            </w:pPr>
            <w:r w:rsidRPr="0026067E">
              <w:rPr>
                <w:rFonts w:cs="Times New Roman"/>
              </w:rPr>
              <w:t>0.29</w:t>
            </w:r>
          </w:p>
        </w:tc>
        <w:tc>
          <w:tcPr>
            <w:tcW w:w="1231" w:type="dxa"/>
          </w:tcPr>
          <w:p w14:paraId="43624A33"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2CC5531B" w14:textId="77777777" w:rsidR="0026067E" w:rsidRPr="0026067E" w:rsidRDefault="0026067E" w:rsidP="0026067E">
            <w:pPr>
              <w:spacing w:after="240" w:line="360" w:lineRule="auto"/>
              <w:jc w:val="both"/>
              <w:rPr>
                <w:rFonts w:cs="Times New Roman"/>
              </w:rPr>
            </w:pPr>
            <w:r w:rsidRPr="0026067E">
              <w:rPr>
                <w:rFonts w:cs="Times New Roman"/>
              </w:rPr>
              <w:t>0.25</w:t>
            </w:r>
          </w:p>
        </w:tc>
      </w:tr>
      <w:tr w:rsidR="0026067E" w:rsidRPr="0026067E" w14:paraId="7E76E216"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7708198B" w14:textId="77777777" w:rsidR="0026067E" w:rsidRPr="0026067E" w:rsidRDefault="0026067E" w:rsidP="0026067E">
            <w:pPr>
              <w:spacing w:after="240" w:line="360" w:lineRule="auto"/>
              <w:jc w:val="both"/>
              <w:rPr>
                <w:rFonts w:cs="Times New Roman"/>
              </w:rPr>
            </w:pPr>
            <w:r w:rsidRPr="0026067E">
              <w:rPr>
                <w:rFonts w:cs="Times New Roman"/>
              </w:rPr>
              <w:t>15</w:t>
            </w:r>
          </w:p>
        </w:tc>
        <w:tc>
          <w:tcPr>
            <w:tcW w:w="1199" w:type="dxa"/>
          </w:tcPr>
          <w:p w14:paraId="0CC8E522" w14:textId="61613026" w:rsidR="0026067E" w:rsidRPr="0026067E" w:rsidRDefault="0026067E" w:rsidP="0026067E">
            <w:pPr>
              <w:spacing w:after="240" w:line="360" w:lineRule="auto"/>
              <w:jc w:val="both"/>
              <w:rPr>
                <w:rFonts w:cs="Times New Roman"/>
              </w:rPr>
            </w:pPr>
            <w:proofErr w:type="spellStart"/>
            <w:r w:rsidRPr="0026067E">
              <w:rPr>
                <w:rFonts w:cs="Times New Roman"/>
              </w:rPr>
              <w:t>ulva</w:t>
            </w:r>
            <w:proofErr w:type="spellEnd"/>
          </w:p>
        </w:tc>
        <w:tc>
          <w:tcPr>
            <w:tcW w:w="1272" w:type="dxa"/>
          </w:tcPr>
          <w:p w14:paraId="120AF1BE" w14:textId="3C50406B"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48E8B5D4" w14:textId="166F0912" w:rsidR="0026067E" w:rsidRPr="0026067E" w:rsidRDefault="0026067E" w:rsidP="0026067E">
            <w:pPr>
              <w:spacing w:after="240" w:line="360" w:lineRule="auto"/>
              <w:jc w:val="both"/>
              <w:rPr>
                <w:rFonts w:cs="Times New Roman"/>
              </w:rPr>
            </w:pPr>
            <w:proofErr w:type="spellStart"/>
            <w:r w:rsidRPr="0026067E">
              <w:rPr>
                <w:rFonts w:cs="Times New Roman"/>
              </w:rPr>
              <w:t>ua</w:t>
            </w:r>
            <w:proofErr w:type="spellEnd"/>
          </w:p>
        </w:tc>
        <w:tc>
          <w:tcPr>
            <w:tcW w:w="1231" w:type="dxa"/>
          </w:tcPr>
          <w:p w14:paraId="22945B83" w14:textId="77777777" w:rsidR="0026067E" w:rsidRPr="0026067E" w:rsidRDefault="0026067E" w:rsidP="0026067E">
            <w:pPr>
              <w:spacing w:after="240" w:line="360" w:lineRule="auto"/>
              <w:jc w:val="both"/>
              <w:rPr>
                <w:rFonts w:cs="Times New Roman"/>
              </w:rPr>
            </w:pPr>
            <w:r w:rsidRPr="0026067E">
              <w:rPr>
                <w:rFonts w:cs="Times New Roman"/>
              </w:rPr>
              <w:t>0.05</w:t>
            </w:r>
          </w:p>
        </w:tc>
        <w:tc>
          <w:tcPr>
            <w:tcW w:w="1231" w:type="dxa"/>
          </w:tcPr>
          <w:p w14:paraId="30876DBC" w14:textId="77777777" w:rsidR="0026067E" w:rsidRPr="0026067E" w:rsidRDefault="0026067E" w:rsidP="0026067E">
            <w:pPr>
              <w:spacing w:after="240" w:line="360" w:lineRule="auto"/>
              <w:jc w:val="both"/>
              <w:rPr>
                <w:rFonts w:cs="Times New Roman"/>
              </w:rPr>
            </w:pPr>
            <w:r w:rsidRPr="0026067E">
              <w:rPr>
                <w:rFonts w:cs="Times New Roman"/>
              </w:rPr>
              <w:t>0.3</w:t>
            </w:r>
          </w:p>
        </w:tc>
        <w:tc>
          <w:tcPr>
            <w:tcW w:w="1231" w:type="dxa"/>
          </w:tcPr>
          <w:p w14:paraId="5689812A" w14:textId="77777777" w:rsidR="0026067E" w:rsidRPr="0026067E" w:rsidRDefault="0026067E" w:rsidP="0026067E">
            <w:pPr>
              <w:spacing w:after="240" w:line="360" w:lineRule="auto"/>
              <w:jc w:val="both"/>
              <w:rPr>
                <w:rFonts w:cs="Times New Roman"/>
              </w:rPr>
            </w:pPr>
            <w:r w:rsidRPr="0026067E">
              <w:rPr>
                <w:rFonts w:cs="Times New Roman"/>
              </w:rPr>
              <w:t>0.31</w:t>
            </w:r>
          </w:p>
        </w:tc>
        <w:tc>
          <w:tcPr>
            <w:tcW w:w="1231" w:type="dxa"/>
          </w:tcPr>
          <w:p w14:paraId="742D071D" w14:textId="77777777" w:rsidR="0026067E" w:rsidRPr="0026067E" w:rsidRDefault="0026067E" w:rsidP="0026067E">
            <w:pPr>
              <w:spacing w:after="240" w:line="360" w:lineRule="auto"/>
              <w:jc w:val="both"/>
              <w:rPr>
                <w:rFonts w:cs="Times New Roman"/>
              </w:rPr>
            </w:pPr>
            <w:r w:rsidRPr="0026067E">
              <w:rPr>
                <w:rFonts w:cs="Times New Roman"/>
              </w:rPr>
              <w:t>0.28</w:t>
            </w:r>
          </w:p>
        </w:tc>
      </w:tr>
      <w:tr w:rsidR="0026067E" w:rsidRPr="0026067E" w14:paraId="469A267E" w14:textId="77777777" w:rsidTr="0026067E">
        <w:tc>
          <w:tcPr>
            <w:tcW w:w="697" w:type="dxa"/>
          </w:tcPr>
          <w:p w14:paraId="0848ABA0" w14:textId="77777777" w:rsidR="0026067E" w:rsidRPr="0026067E" w:rsidRDefault="0026067E" w:rsidP="0026067E">
            <w:pPr>
              <w:spacing w:after="240" w:line="360" w:lineRule="auto"/>
              <w:jc w:val="both"/>
              <w:rPr>
                <w:rFonts w:cs="Times New Roman"/>
              </w:rPr>
            </w:pPr>
            <w:r w:rsidRPr="0026067E">
              <w:rPr>
                <w:rFonts w:cs="Times New Roman"/>
              </w:rPr>
              <w:t>16</w:t>
            </w:r>
          </w:p>
        </w:tc>
        <w:tc>
          <w:tcPr>
            <w:tcW w:w="1199" w:type="dxa"/>
          </w:tcPr>
          <w:p w14:paraId="66ECBB97" w14:textId="087F7467" w:rsidR="0026067E" w:rsidRPr="0026067E" w:rsidRDefault="0026067E" w:rsidP="0026067E">
            <w:pPr>
              <w:spacing w:after="240" w:line="360" w:lineRule="auto"/>
              <w:jc w:val="both"/>
              <w:rPr>
                <w:rFonts w:cs="Times New Roman"/>
              </w:rPr>
            </w:pPr>
            <w:r w:rsidRPr="0026067E">
              <w:rPr>
                <w:rFonts w:cs="Times New Roman"/>
              </w:rPr>
              <w:t>mixed</w:t>
            </w:r>
          </w:p>
        </w:tc>
        <w:tc>
          <w:tcPr>
            <w:tcW w:w="1272" w:type="dxa"/>
          </w:tcPr>
          <w:p w14:paraId="22E57EFA" w14:textId="71D354BE"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5944FE9B" w14:textId="2C842011" w:rsidR="0026067E" w:rsidRPr="0026067E" w:rsidRDefault="0026067E" w:rsidP="0026067E">
            <w:pPr>
              <w:spacing w:after="240" w:line="360" w:lineRule="auto"/>
              <w:jc w:val="both"/>
              <w:rPr>
                <w:rFonts w:cs="Times New Roman"/>
              </w:rPr>
            </w:pPr>
            <w:r w:rsidRPr="0026067E">
              <w:rPr>
                <w:rFonts w:cs="Times New Roman"/>
              </w:rPr>
              <w:t>ma</w:t>
            </w:r>
          </w:p>
        </w:tc>
        <w:tc>
          <w:tcPr>
            <w:tcW w:w="1231" w:type="dxa"/>
          </w:tcPr>
          <w:p w14:paraId="46E86C94" w14:textId="77777777" w:rsidR="0026067E" w:rsidRPr="0026067E" w:rsidRDefault="0026067E" w:rsidP="0026067E">
            <w:pPr>
              <w:spacing w:after="240" w:line="360" w:lineRule="auto"/>
              <w:jc w:val="both"/>
              <w:rPr>
                <w:rFonts w:cs="Times New Roman"/>
              </w:rPr>
            </w:pPr>
            <w:r w:rsidRPr="0026067E">
              <w:rPr>
                <w:rFonts w:cs="Times New Roman"/>
              </w:rPr>
              <w:t>0.15</w:t>
            </w:r>
          </w:p>
        </w:tc>
        <w:tc>
          <w:tcPr>
            <w:tcW w:w="1231" w:type="dxa"/>
          </w:tcPr>
          <w:p w14:paraId="5D9A55A9" w14:textId="77777777" w:rsidR="0026067E" w:rsidRPr="0026067E" w:rsidRDefault="0026067E" w:rsidP="0026067E">
            <w:pPr>
              <w:spacing w:after="240" w:line="360" w:lineRule="auto"/>
              <w:jc w:val="both"/>
              <w:rPr>
                <w:rFonts w:cs="Times New Roman"/>
              </w:rPr>
            </w:pPr>
            <w:r w:rsidRPr="0026067E">
              <w:rPr>
                <w:rFonts w:cs="Times New Roman"/>
              </w:rPr>
              <w:t>0.39</w:t>
            </w:r>
          </w:p>
        </w:tc>
        <w:tc>
          <w:tcPr>
            <w:tcW w:w="1231" w:type="dxa"/>
          </w:tcPr>
          <w:p w14:paraId="04D523D1" w14:textId="77777777" w:rsidR="0026067E" w:rsidRPr="0026067E" w:rsidRDefault="0026067E" w:rsidP="0026067E">
            <w:pPr>
              <w:spacing w:after="240" w:line="360" w:lineRule="auto"/>
              <w:jc w:val="both"/>
              <w:rPr>
                <w:rFonts w:cs="Times New Roman"/>
              </w:rPr>
            </w:pPr>
            <w:r w:rsidRPr="0026067E">
              <w:rPr>
                <w:rFonts w:cs="Times New Roman"/>
              </w:rPr>
              <w:t>0.26</w:t>
            </w:r>
          </w:p>
        </w:tc>
        <w:tc>
          <w:tcPr>
            <w:tcW w:w="1231" w:type="dxa"/>
          </w:tcPr>
          <w:p w14:paraId="7FCBC038" w14:textId="77777777" w:rsidR="0026067E" w:rsidRPr="0026067E" w:rsidRDefault="0026067E" w:rsidP="0026067E">
            <w:pPr>
              <w:spacing w:after="240" w:line="360" w:lineRule="auto"/>
              <w:jc w:val="both"/>
              <w:rPr>
                <w:rFonts w:cs="Times New Roman"/>
              </w:rPr>
            </w:pPr>
            <w:r w:rsidRPr="0026067E">
              <w:rPr>
                <w:rFonts w:cs="Times New Roman"/>
              </w:rPr>
              <w:t>0.22</w:t>
            </w:r>
          </w:p>
        </w:tc>
      </w:tr>
      <w:tr w:rsidR="0026067E" w:rsidRPr="0026067E" w14:paraId="0F60F145"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45743BD3" w14:textId="77777777" w:rsidR="0026067E" w:rsidRPr="0026067E" w:rsidRDefault="0026067E" w:rsidP="0026067E">
            <w:pPr>
              <w:spacing w:after="240" w:line="360" w:lineRule="auto"/>
              <w:jc w:val="both"/>
              <w:rPr>
                <w:rFonts w:cs="Times New Roman"/>
              </w:rPr>
            </w:pPr>
            <w:r w:rsidRPr="0026067E">
              <w:rPr>
                <w:rFonts w:cs="Times New Roman"/>
              </w:rPr>
              <w:t>17</w:t>
            </w:r>
          </w:p>
        </w:tc>
        <w:tc>
          <w:tcPr>
            <w:tcW w:w="1199" w:type="dxa"/>
          </w:tcPr>
          <w:p w14:paraId="1727E180" w14:textId="15AB55B5" w:rsidR="0026067E" w:rsidRPr="0026067E" w:rsidRDefault="0026067E" w:rsidP="0026067E">
            <w:pPr>
              <w:spacing w:after="240" w:line="360" w:lineRule="auto"/>
              <w:jc w:val="both"/>
              <w:rPr>
                <w:rFonts w:cs="Times New Roman"/>
              </w:rPr>
            </w:pPr>
            <w:proofErr w:type="spellStart"/>
            <w:r w:rsidRPr="0026067E">
              <w:rPr>
                <w:rFonts w:cs="Times New Roman"/>
              </w:rPr>
              <w:t>ulva</w:t>
            </w:r>
            <w:proofErr w:type="spellEnd"/>
          </w:p>
        </w:tc>
        <w:tc>
          <w:tcPr>
            <w:tcW w:w="1272" w:type="dxa"/>
          </w:tcPr>
          <w:p w14:paraId="7002A8CA" w14:textId="52563CDE"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31123D8D" w14:textId="66DFB462" w:rsidR="0026067E" w:rsidRPr="0026067E" w:rsidRDefault="0026067E" w:rsidP="0026067E">
            <w:pPr>
              <w:spacing w:after="240" w:line="360" w:lineRule="auto"/>
              <w:jc w:val="both"/>
              <w:rPr>
                <w:rFonts w:cs="Times New Roman"/>
              </w:rPr>
            </w:pPr>
            <w:proofErr w:type="spellStart"/>
            <w:r w:rsidRPr="0026067E">
              <w:rPr>
                <w:rFonts w:cs="Times New Roman"/>
              </w:rPr>
              <w:t>uw</w:t>
            </w:r>
            <w:proofErr w:type="spellEnd"/>
          </w:p>
        </w:tc>
        <w:tc>
          <w:tcPr>
            <w:tcW w:w="1231" w:type="dxa"/>
          </w:tcPr>
          <w:p w14:paraId="23D020EB" w14:textId="77777777" w:rsidR="0026067E" w:rsidRPr="0026067E" w:rsidRDefault="0026067E" w:rsidP="0026067E">
            <w:pPr>
              <w:spacing w:after="240" w:line="360" w:lineRule="auto"/>
              <w:jc w:val="both"/>
              <w:rPr>
                <w:rFonts w:cs="Times New Roman"/>
              </w:rPr>
            </w:pPr>
            <w:r w:rsidRPr="0026067E">
              <w:rPr>
                <w:rFonts w:cs="Times New Roman"/>
              </w:rPr>
              <w:t>0.12</w:t>
            </w:r>
          </w:p>
        </w:tc>
        <w:tc>
          <w:tcPr>
            <w:tcW w:w="1231" w:type="dxa"/>
          </w:tcPr>
          <w:p w14:paraId="028B90EC" w14:textId="77777777" w:rsidR="0026067E" w:rsidRPr="0026067E" w:rsidRDefault="0026067E" w:rsidP="0026067E">
            <w:pPr>
              <w:spacing w:after="240" w:line="360" w:lineRule="auto"/>
              <w:jc w:val="both"/>
              <w:rPr>
                <w:rFonts w:cs="Times New Roman"/>
              </w:rPr>
            </w:pPr>
            <w:r w:rsidRPr="0026067E">
              <w:rPr>
                <w:rFonts w:cs="Times New Roman"/>
              </w:rPr>
              <w:t>0.16</w:t>
            </w:r>
          </w:p>
        </w:tc>
        <w:tc>
          <w:tcPr>
            <w:tcW w:w="1231" w:type="dxa"/>
          </w:tcPr>
          <w:p w14:paraId="3F434E07" w14:textId="77777777" w:rsidR="0026067E" w:rsidRPr="0026067E" w:rsidRDefault="0026067E" w:rsidP="0026067E">
            <w:pPr>
              <w:spacing w:after="240" w:line="360" w:lineRule="auto"/>
              <w:jc w:val="both"/>
              <w:rPr>
                <w:rFonts w:cs="Times New Roman"/>
              </w:rPr>
            </w:pPr>
            <w:r w:rsidRPr="0026067E">
              <w:rPr>
                <w:rFonts w:cs="Times New Roman"/>
              </w:rPr>
              <w:t>0.14</w:t>
            </w:r>
          </w:p>
        </w:tc>
        <w:tc>
          <w:tcPr>
            <w:tcW w:w="1231" w:type="dxa"/>
          </w:tcPr>
          <w:p w14:paraId="14154767" w14:textId="77777777" w:rsidR="0026067E" w:rsidRPr="0026067E" w:rsidRDefault="0026067E" w:rsidP="0026067E">
            <w:pPr>
              <w:spacing w:after="240" w:line="360" w:lineRule="auto"/>
              <w:jc w:val="both"/>
              <w:rPr>
                <w:rFonts w:cs="Times New Roman"/>
              </w:rPr>
            </w:pPr>
            <w:r w:rsidRPr="0026067E">
              <w:rPr>
                <w:rFonts w:cs="Times New Roman"/>
              </w:rPr>
              <w:t>0.19</w:t>
            </w:r>
          </w:p>
        </w:tc>
      </w:tr>
      <w:tr w:rsidR="0026067E" w:rsidRPr="0026067E" w14:paraId="0AD4B969" w14:textId="77777777" w:rsidTr="0026067E">
        <w:tc>
          <w:tcPr>
            <w:tcW w:w="697" w:type="dxa"/>
          </w:tcPr>
          <w:p w14:paraId="51CD03C1" w14:textId="77777777" w:rsidR="0026067E" w:rsidRPr="0026067E" w:rsidRDefault="0026067E" w:rsidP="0026067E">
            <w:pPr>
              <w:spacing w:after="240" w:line="360" w:lineRule="auto"/>
              <w:jc w:val="both"/>
              <w:rPr>
                <w:rFonts w:cs="Times New Roman"/>
              </w:rPr>
            </w:pPr>
            <w:r w:rsidRPr="0026067E">
              <w:rPr>
                <w:rFonts w:cs="Times New Roman"/>
              </w:rPr>
              <w:lastRenderedPageBreak/>
              <w:t>18</w:t>
            </w:r>
          </w:p>
        </w:tc>
        <w:tc>
          <w:tcPr>
            <w:tcW w:w="1199" w:type="dxa"/>
          </w:tcPr>
          <w:p w14:paraId="4115E233" w14:textId="463E9FBA" w:rsidR="0026067E" w:rsidRPr="0026067E" w:rsidRDefault="0026067E" w:rsidP="0026067E">
            <w:pPr>
              <w:spacing w:after="240" w:line="360" w:lineRule="auto"/>
              <w:jc w:val="both"/>
              <w:rPr>
                <w:rFonts w:cs="Times New Roman"/>
              </w:rPr>
            </w:pPr>
            <w:r w:rsidRPr="0026067E">
              <w:rPr>
                <w:rFonts w:cs="Times New Roman"/>
              </w:rPr>
              <w:t>kelp</w:t>
            </w:r>
          </w:p>
        </w:tc>
        <w:tc>
          <w:tcPr>
            <w:tcW w:w="1272" w:type="dxa"/>
          </w:tcPr>
          <w:p w14:paraId="7F938542" w14:textId="0A331F91"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596C20CC" w14:textId="74FD2AAE" w:rsidR="0026067E" w:rsidRPr="0026067E" w:rsidRDefault="0026067E" w:rsidP="0026067E">
            <w:pPr>
              <w:spacing w:after="240" w:line="360" w:lineRule="auto"/>
              <w:jc w:val="both"/>
              <w:rPr>
                <w:rFonts w:cs="Times New Roman"/>
              </w:rPr>
            </w:pPr>
            <w:r w:rsidRPr="0026067E">
              <w:rPr>
                <w:rFonts w:cs="Times New Roman"/>
              </w:rPr>
              <w:t>kw</w:t>
            </w:r>
          </w:p>
        </w:tc>
        <w:tc>
          <w:tcPr>
            <w:tcW w:w="1231" w:type="dxa"/>
          </w:tcPr>
          <w:p w14:paraId="24331AA3" w14:textId="77777777" w:rsidR="0026067E" w:rsidRPr="0026067E" w:rsidRDefault="0026067E" w:rsidP="0026067E">
            <w:pPr>
              <w:spacing w:after="240" w:line="360" w:lineRule="auto"/>
              <w:jc w:val="both"/>
              <w:rPr>
                <w:rFonts w:cs="Times New Roman"/>
              </w:rPr>
            </w:pPr>
            <w:r w:rsidRPr="0026067E">
              <w:rPr>
                <w:rFonts w:cs="Times New Roman"/>
                <w:color w:val="FF0000"/>
              </w:rPr>
              <w:t>-0.2</w:t>
            </w:r>
          </w:p>
        </w:tc>
        <w:tc>
          <w:tcPr>
            <w:tcW w:w="1231" w:type="dxa"/>
          </w:tcPr>
          <w:p w14:paraId="5791A19A" w14:textId="77777777" w:rsidR="0026067E" w:rsidRPr="0026067E" w:rsidRDefault="0026067E" w:rsidP="0026067E">
            <w:pPr>
              <w:spacing w:after="240" w:line="360" w:lineRule="auto"/>
              <w:jc w:val="both"/>
              <w:rPr>
                <w:rFonts w:cs="Times New Roman"/>
              </w:rPr>
            </w:pPr>
            <w:r w:rsidRPr="0026067E">
              <w:rPr>
                <w:rFonts w:cs="Times New Roman"/>
              </w:rPr>
              <w:t>0.31</w:t>
            </w:r>
          </w:p>
        </w:tc>
        <w:tc>
          <w:tcPr>
            <w:tcW w:w="1231" w:type="dxa"/>
          </w:tcPr>
          <w:p w14:paraId="08F1683E"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3038B717" w14:textId="77777777" w:rsidR="0026067E" w:rsidRPr="0026067E" w:rsidRDefault="0026067E" w:rsidP="0026067E">
            <w:pPr>
              <w:spacing w:after="240" w:line="360" w:lineRule="auto"/>
              <w:jc w:val="both"/>
              <w:rPr>
                <w:rFonts w:cs="Times New Roman"/>
              </w:rPr>
            </w:pPr>
            <w:r w:rsidRPr="0026067E">
              <w:rPr>
                <w:rFonts w:cs="Times New Roman"/>
              </w:rPr>
              <w:t>0</w:t>
            </w:r>
          </w:p>
        </w:tc>
      </w:tr>
      <w:tr w:rsidR="0026067E" w:rsidRPr="0026067E" w14:paraId="495C4925"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43A6C140" w14:textId="77777777" w:rsidR="0026067E" w:rsidRPr="0026067E" w:rsidRDefault="0026067E" w:rsidP="0026067E">
            <w:pPr>
              <w:spacing w:after="240" w:line="360" w:lineRule="auto"/>
              <w:jc w:val="both"/>
              <w:rPr>
                <w:rFonts w:cs="Times New Roman"/>
              </w:rPr>
            </w:pPr>
            <w:r w:rsidRPr="0026067E">
              <w:rPr>
                <w:rFonts w:cs="Times New Roman"/>
              </w:rPr>
              <w:t>19</w:t>
            </w:r>
          </w:p>
        </w:tc>
        <w:tc>
          <w:tcPr>
            <w:tcW w:w="1199" w:type="dxa"/>
          </w:tcPr>
          <w:p w14:paraId="6F508A44" w14:textId="5D479C7F" w:rsidR="0026067E" w:rsidRPr="0026067E" w:rsidRDefault="0026067E" w:rsidP="0026067E">
            <w:pPr>
              <w:spacing w:after="240" w:line="360" w:lineRule="auto"/>
              <w:jc w:val="both"/>
              <w:rPr>
                <w:rFonts w:cs="Times New Roman"/>
              </w:rPr>
            </w:pPr>
            <w:r w:rsidRPr="0026067E">
              <w:rPr>
                <w:rFonts w:cs="Times New Roman"/>
              </w:rPr>
              <w:t>formulated</w:t>
            </w:r>
          </w:p>
        </w:tc>
        <w:tc>
          <w:tcPr>
            <w:tcW w:w="1272" w:type="dxa"/>
          </w:tcPr>
          <w:p w14:paraId="7FD5409F" w14:textId="31A39535"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331CFF96" w14:textId="6FF214BE" w:rsidR="0026067E" w:rsidRPr="0026067E" w:rsidRDefault="0026067E" w:rsidP="0026067E">
            <w:pPr>
              <w:spacing w:after="240" w:line="360" w:lineRule="auto"/>
              <w:jc w:val="both"/>
              <w:rPr>
                <w:rFonts w:cs="Times New Roman"/>
              </w:rPr>
            </w:pPr>
            <w:r w:rsidRPr="0026067E">
              <w:rPr>
                <w:rFonts w:cs="Times New Roman"/>
              </w:rPr>
              <w:t>fa</w:t>
            </w:r>
          </w:p>
        </w:tc>
        <w:tc>
          <w:tcPr>
            <w:tcW w:w="1231" w:type="dxa"/>
          </w:tcPr>
          <w:p w14:paraId="7A85DFA7" w14:textId="77777777" w:rsidR="0026067E" w:rsidRPr="0026067E" w:rsidRDefault="0026067E" w:rsidP="0026067E">
            <w:pPr>
              <w:spacing w:after="240" w:line="360" w:lineRule="auto"/>
              <w:jc w:val="both"/>
              <w:rPr>
                <w:rFonts w:cs="Times New Roman"/>
              </w:rPr>
            </w:pPr>
            <w:r w:rsidRPr="0026067E">
              <w:rPr>
                <w:rFonts w:cs="Times New Roman"/>
              </w:rPr>
              <w:t>0.24</w:t>
            </w:r>
          </w:p>
        </w:tc>
        <w:tc>
          <w:tcPr>
            <w:tcW w:w="1231" w:type="dxa"/>
          </w:tcPr>
          <w:p w14:paraId="7CE1F26A" w14:textId="77777777" w:rsidR="0026067E" w:rsidRPr="0026067E" w:rsidRDefault="0026067E" w:rsidP="0026067E">
            <w:pPr>
              <w:spacing w:after="240" w:line="360" w:lineRule="auto"/>
              <w:jc w:val="both"/>
              <w:rPr>
                <w:rFonts w:cs="Times New Roman"/>
              </w:rPr>
            </w:pPr>
            <w:r w:rsidRPr="0026067E">
              <w:rPr>
                <w:rFonts w:cs="Times New Roman"/>
              </w:rPr>
              <w:t>0.37</w:t>
            </w:r>
          </w:p>
        </w:tc>
        <w:tc>
          <w:tcPr>
            <w:tcW w:w="1231" w:type="dxa"/>
          </w:tcPr>
          <w:p w14:paraId="031DCA51" w14:textId="77777777" w:rsidR="0026067E" w:rsidRPr="0026067E" w:rsidRDefault="0026067E" w:rsidP="0026067E">
            <w:pPr>
              <w:spacing w:after="240" w:line="360" w:lineRule="auto"/>
              <w:jc w:val="both"/>
              <w:rPr>
                <w:rFonts w:cs="Times New Roman"/>
              </w:rPr>
            </w:pPr>
            <w:r w:rsidRPr="0026067E">
              <w:rPr>
                <w:rFonts w:cs="Times New Roman"/>
              </w:rPr>
              <w:t>0.23</w:t>
            </w:r>
          </w:p>
        </w:tc>
        <w:tc>
          <w:tcPr>
            <w:tcW w:w="1231" w:type="dxa"/>
          </w:tcPr>
          <w:p w14:paraId="28E73801" w14:textId="77777777" w:rsidR="0026067E" w:rsidRPr="0026067E" w:rsidRDefault="0026067E" w:rsidP="0026067E">
            <w:pPr>
              <w:spacing w:after="240" w:line="360" w:lineRule="auto"/>
              <w:jc w:val="both"/>
              <w:rPr>
                <w:rFonts w:cs="Times New Roman"/>
              </w:rPr>
            </w:pPr>
            <w:r w:rsidRPr="0026067E">
              <w:rPr>
                <w:rFonts w:cs="Times New Roman"/>
              </w:rPr>
              <w:t>0.25</w:t>
            </w:r>
          </w:p>
        </w:tc>
      </w:tr>
      <w:tr w:rsidR="0026067E" w:rsidRPr="0026067E" w14:paraId="31158C0C" w14:textId="77777777" w:rsidTr="0026067E">
        <w:tc>
          <w:tcPr>
            <w:tcW w:w="697" w:type="dxa"/>
          </w:tcPr>
          <w:p w14:paraId="5D6985F9" w14:textId="77777777" w:rsidR="0026067E" w:rsidRPr="0026067E" w:rsidRDefault="0026067E" w:rsidP="0026067E">
            <w:pPr>
              <w:spacing w:after="240" w:line="360" w:lineRule="auto"/>
              <w:jc w:val="both"/>
              <w:rPr>
                <w:rFonts w:cs="Times New Roman"/>
              </w:rPr>
            </w:pPr>
            <w:r w:rsidRPr="0026067E">
              <w:rPr>
                <w:rFonts w:cs="Times New Roman"/>
              </w:rPr>
              <w:t>20</w:t>
            </w:r>
          </w:p>
        </w:tc>
        <w:tc>
          <w:tcPr>
            <w:tcW w:w="1199" w:type="dxa"/>
          </w:tcPr>
          <w:p w14:paraId="3445985F" w14:textId="2A73B182" w:rsidR="0026067E" w:rsidRPr="0026067E" w:rsidRDefault="0026067E" w:rsidP="0026067E">
            <w:pPr>
              <w:spacing w:after="240" w:line="360" w:lineRule="auto"/>
              <w:jc w:val="both"/>
              <w:rPr>
                <w:rFonts w:cs="Times New Roman"/>
              </w:rPr>
            </w:pPr>
            <w:r w:rsidRPr="0026067E">
              <w:rPr>
                <w:rFonts w:cs="Times New Roman"/>
              </w:rPr>
              <w:t>kelp</w:t>
            </w:r>
          </w:p>
        </w:tc>
        <w:tc>
          <w:tcPr>
            <w:tcW w:w="1272" w:type="dxa"/>
          </w:tcPr>
          <w:p w14:paraId="6CF3321A" w14:textId="0F56DEB5"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48D5F51F" w14:textId="2F251330" w:rsidR="0026067E" w:rsidRPr="0026067E" w:rsidRDefault="0026067E" w:rsidP="0026067E">
            <w:pPr>
              <w:spacing w:after="240" w:line="360" w:lineRule="auto"/>
              <w:jc w:val="both"/>
              <w:rPr>
                <w:rFonts w:cs="Times New Roman"/>
              </w:rPr>
            </w:pPr>
            <w:r w:rsidRPr="0026067E">
              <w:rPr>
                <w:rFonts w:cs="Times New Roman"/>
              </w:rPr>
              <w:t>ka</w:t>
            </w:r>
          </w:p>
        </w:tc>
        <w:tc>
          <w:tcPr>
            <w:tcW w:w="1231" w:type="dxa"/>
          </w:tcPr>
          <w:p w14:paraId="532992D5"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7CF2D6C8" w14:textId="77777777" w:rsidR="0026067E" w:rsidRPr="0026067E" w:rsidRDefault="0026067E" w:rsidP="0026067E">
            <w:pPr>
              <w:spacing w:after="240" w:line="360" w:lineRule="auto"/>
              <w:jc w:val="both"/>
              <w:rPr>
                <w:rFonts w:cs="Times New Roman"/>
              </w:rPr>
            </w:pPr>
            <w:r w:rsidRPr="0026067E">
              <w:rPr>
                <w:rFonts w:cs="Times New Roman"/>
              </w:rPr>
              <w:t>0.3</w:t>
            </w:r>
          </w:p>
        </w:tc>
        <w:tc>
          <w:tcPr>
            <w:tcW w:w="1231" w:type="dxa"/>
          </w:tcPr>
          <w:p w14:paraId="0B26BBF5"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68055EDF" w14:textId="77777777" w:rsidR="0026067E" w:rsidRPr="0026067E" w:rsidRDefault="0026067E" w:rsidP="0026067E">
            <w:pPr>
              <w:spacing w:after="240" w:line="360" w:lineRule="auto"/>
              <w:jc w:val="both"/>
              <w:rPr>
                <w:rFonts w:cs="Times New Roman"/>
              </w:rPr>
            </w:pPr>
            <w:r w:rsidRPr="0026067E">
              <w:rPr>
                <w:rFonts w:cs="Times New Roman"/>
              </w:rPr>
              <w:t>0</w:t>
            </w:r>
          </w:p>
        </w:tc>
      </w:tr>
      <w:tr w:rsidR="0026067E" w:rsidRPr="0026067E" w14:paraId="63D4C126"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7E07A199" w14:textId="77777777" w:rsidR="0026067E" w:rsidRPr="0026067E" w:rsidRDefault="0026067E" w:rsidP="0026067E">
            <w:pPr>
              <w:spacing w:after="240" w:line="360" w:lineRule="auto"/>
              <w:jc w:val="both"/>
              <w:rPr>
                <w:rFonts w:cs="Times New Roman"/>
              </w:rPr>
            </w:pPr>
            <w:r w:rsidRPr="0026067E">
              <w:rPr>
                <w:rFonts w:cs="Times New Roman"/>
              </w:rPr>
              <w:t>21</w:t>
            </w:r>
          </w:p>
        </w:tc>
        <w:tc>
          <w:tcPr>
            <w:tcW w:w="1199" w:type="dxa"/>
          </w:tcPr>
          <w:p w14:paraId="05CF6BB0" w14:textId="7841A0B3" w:rsidR="0026067E" w:rsidRPr="0026067E" w:rsidRDefault="0026067E" w:rsidP="0026067E">
            <w:pPr>
              <w:spacing w:after="240" w:line="360" w:lineRule="auto"/>
              <w:jc w:val="both"/>
              <w:rPr>
                <w:rFonts w:cs="Times New Roman"/>
              </w:rPr>
            </w:pPr>
            <w:r w:rsidRPr="0026067E">
              <w:rPr>
                <w:rFonts w:cs="Times New Roman"/>
              </w:rPr>
              <w:t>kelp</w:t>
            </w:r>
          </w:p>
        </w:tc>
        <w:tc>
          <w:tcPr>
            <w:tcW w:w="1272" w:type="dxa"/>
          </w:tcPr>
          <w:p w14:paraId="0162F138" w14:textId="1E32EAE1"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4BCCA040" w14:textId="42DA39C8" w:rsidR="0026067E" w:rsidRPr="0026067E" w:rsidRDefault="0026067E" w:rsidP="0026067E">
            <w:pPr>
              <w:spacing w:after="240" w:line="360" w:lineRule="auto"/>
              <w:jc w:val="both"/>
              <w:rPr>
                <w:rFonts w:cs="Times New Roman"/>
              </w:rPr>
            </w:pPr>
            <w:r w:rsidRPr="0026067E">
              <w:rPr>
                <w:rFonts w:cs="Times New Roman"/>
              </w:rPr>
              <w:t>kw</w:t>
            </w:r>
          </w:p>
        </w:tc>
        <w:tc>
          <w:tcPr>
            <w:tcW w:w="1231" w:type="dxa"/>
          </w:tcPr>
          <w:p w14:paraId="042C85DB" w14:textId="77777777" w:rsidR="0026067E" w:rsidRPr="0026067E" w:rsidRDefault="0026067E" w:rsidP="0026067E">
            <w:pPr>
              <w:spacing w:after="240" w:line="360" w:lineRule="auto"/>
              <w:jc w:val="both"/>
              <w:rPr>
                <w:rFonts w:cs="Times New Roman"/>
              </w:rPr>
            </w:pPr>
            <w:r w:rsidRPr="0026067E">
              <w:rPr>
                <w:rFonts w:cs="Times New Roman"/>
                <w:color w:val="FF0000"/>
              </w:rPr>
              <w:t>-0.01</w:t>
            </w:r>
          </w:p>
        </w:tc>
        <w:tc>
          <w:tcPr>
            <w:tcW w:w="1231" w:type="dxa"/>
          </w:tcPr>
          <w:p w14:paraId="3B17CFE4" w14:textId="77777777" w:rsidR="0026067E" w:rsidRPr="0026067E" w:rsidRDefault="0026067E" w:rsidP="0026067E">
            <w:pPr>
              <w:spacing w:after="240" w:line="360" w:lineRule="auto"/>
              <w:jc w:val="both"/>
              <w:rPr>
                <w:rFonts w:cs="Times New Roman"/>
              </w:rPr>
            </w:pPr>
            <w:r w:rsidRPr="0026067E">
              <w:rPr>
                <w:rFonts w:cs="Times New Roman"/>
              </w:rPr>
              <w:t>-0.08</w:t>
            </w:r>
          </w:p>
        </w:tc>
        <w:tc>
          <w:tcPr>
            <w:tcW w:w="1231" w:type="dxa"/>
          </w:tcPr>
          <w:p w14:paraId="1B8F338C"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5FB953E7" w14:textId="77777777" w:rsidR="0026067E" w:rsidRPr="0026067E" w:rsidRDefault="0026067E" w:rsidP="0026067E">
            <w:pPr>
              <w:spacing w:after="240" w:line="360" w:lineRule="auto"/>
              <w:jc w:val="both"/>
              <w:rPr>
                <w:rFonts w:cs="Times New Roman"/>
              </w:rPr>
            </w:pPr>
            <w:r w:rsidRPr="0026067E">
              <w:rPr>
                <w:rFonts w:cs="Times New Roman"/>
              </w:rPr>
              <w:t>0</w:t>
            </w:r>
          </w:p>
        </w:tc>
      </w:tr>
      <w:tr w:rsidR="0026067E" w:rsidRPr="0026067E" w14:paraId="626BFB98" w14:textId="77777777" w:rsidTr="0026067E">
        <w:tc>
          <w:tcPr>
            <w:tcW w:w="697" w:type="dxa"/>
          </w:tcPr>
          <w:p w14:paraId="25F84903" w14:textId="77777777" w:rsidR="0026067E" w:rsidRPr="0026067E" w:rsidRDefault="0026067E" w:rsidP="0026067E">
            <w:pPr>
              <w:spacing w:after="240" w:line="360" w:lineRule="auto"/>
              <w:jc w:val="both"/>
              <w:rPr>
                <w:rFonts w:cs="Times New Roman"/>
              </w:rPr>
            </w:pPr>
            <w:r w:rsidRPr="0026067E">
              <w:rPr>
                <w:rFonts w:cs="Times New Roman"/>
              </w:rPr>
              <w:t>22</w:t>
            </w:r>
          </w:p>
        </w:tc>
        <w:tc>
          <w:tcPr>
            <w:tcW w:w="1199" w:type="dxa"/>
          </w:tcPr>
          <w:p w14:paraId="4115B276" w14:textId="732C5CFD" w:rsidR="0026067E" w:rsidRPr="0026067E" w:rsidRDefault="0026067E" w:rsidP="0026067E">
            <w:pPr>
              <w:spacing w:after="240" w:line="360" w:lineRule="auto"/>
              <w:jc w:val="both"/>
              <w:rPr>
                <w:rFonts w:cs="Times New Roman"/>
              </w:rPr>
            </w:pPr>
            <w:proofErr w:type="spellStart"/>
            <w:r w:rsidRPr="0026067E">
              <w:rPr>
                <w:rFonts w:cs="Times New Roman"/>
              </w:rPr>
              <w:t>ulva</w:t>
            </w:r>
            <w:proofErr w:type="spellEnd"/>
          </w:p>
        </w:tc>
        <w:tc>
          <w:tcPr>
            <w:tcW w:w="1272" w:type="dxa"/>
          </w:tcPr>
          <w:p w14:paraId="786C1F72" w14:textId="5D7C8350"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66FF5CA9" w14:textId="34619DDB" w:rsidR="0026067E" w:rsidRPr="0026067E" w:rsidRDefault="0026067E" w:rsidP="0026067E">
            <w:pPr>
              <w:spacing w:after="240" w:line="360" w:lineRule="auto"/>
              <w:jc w:val="both"/>
              <w:rPr>
                <w:rFonts w:cs="Times New Roman"/>
              </w:rPr>
            </w:pPr>
            <w:proofErr w:type="spellStart"/>
            <w:r w:rsidRPr="0026067E">
              <w:rPr>
                <w:rFonts w:cs="Times New Roman"/>
              </w:rPr>
              <w:t>uw</w:t>
            </w:r>
            <w:proofErr w:type="spellEnd"/>
          </w:p>
        </w:tc>
        <w:tc>
          <w:tcPr>
            <w:tcW w:w="1231" w:type="dxa"/>
          </w:tcPr>
          <w:p w14:paraId="6D92B029"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2F7CFCE5" w14:textId="77777777" w:rsidR="0026067E" w:rsidRPr="0026067E" w:rsidRDefault="0026067E" w:rsidP="0026067E">
            <w:pPr>
              <w:spacing w:after="240" w:line="360" w:lineRule="auto"/>
              <w:jc w:val="both"/>
              <w:rPr>
                <w:rFonts w:cs="Times New Roman"/>
              </w:rPr>
            </w:pPr>
            <w:r w:rsidRPr="0026067E">
              <w:rPr>
                <w:rFonts w:cs="Times New Roman"/>
              </w:rPr>
              <w:t>0.14</w:t>
            </w:r>
          </w:p>
        </w:tc>
        <w:tc>
          <w:tcPr>
            <w:tcW w:w="1231" w:type="dxa"/>
          </w:tcPr>
          <w:p w14:paraId="68FEBB86" w14:textId="77777777" w:rsidR="0026067E" w:rsidRPr="0026067E" w:rsidRDefault="0026067E" w:rsidP="0026067E">
            <w:pPr>
              <w:spacing w:after="240" w:line="360" w:lineRule="auto"/>
              <w:jc w:val="both"/>
              <w:rPr>
                <w:rFonts w:cs="Times New Roman"/>
              </w:rPr>
            </w:pPr>
            <w:r w:rsidRPr="0026067E">
              <w:rPr>
                <w:rFonts w:cs="Times New Roman"/>
              </w:rPr>
              <w:t>0.1</w:t>
            </w:r>
          </w:p>
        </w:tc>
        <w:tc>
          <w:tcPr>
            <w:tcW w:w="1231" w:type="dxa"/>
          </w:tcPr>
          <w:p w14:paraId="0F6CF7D2" w14:textId="77777777" w:rsidR="0026067E" w:rsidRPr="0026067E" w:rsidRDefault="0026067E" w:rsidP="0026067E">
            <w:pPr>
              <w:spacing w:after="240" w:line="360" w:lineRule="auto"/>
              <w:jc w:val="both"/>
              <w:rPr>
                <w:rFonts w:cs="Times New Roman"/>
              </w:rPr>
            </w:pPr>
            <w:r w:rsidRPr="0026067E">
              <w:rPr>
                <w:rFonts w:cs="Times New Roman"/>
              </w:rPr>
              <w:t>0.05</w:t>
            </w:r>
          </w:p>
        </w:tc>
      </w:tr>
      <w:tr w:rsidR="0026067E" w:rsidRPr="0026067E" w14:paraId="5C600C24"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069E6E5F" w14:textId="77777777" w:rsidR="0026067E" w:rsidRPr="0026067E" w:rsidRDefault="0026067E" w:rsidP="0026067E">
            <w:pPr>
              <w:spacing w:after="240" w:line="360" w:lineRule="auto"/>
              <w:jc w:val="both"/>
              <w:rPr>
                <w:rFonts w:cs="Times New Roman"/>
              </w:rPr>
            </w:pPr>
            <w:r w:rsidRPr="0026067E">
              <w:rPr>
                <w:rFonts w:cs="Times New Roman"/>
              </w:rPr>
              <w:t>23</w:t>
            </w:r>
          </w:p>
        </w:tc>
        <w:tc>
          <w:tcPr>
            <w:tcW w:w="1199" w:type="dxa"/>
          </w:tcPr>
          <w:p w14:paraId="06FCF5CD" w14:textId="170CD9F2" w:rsidR="0026067E" w:rsidRPr="0026067E" w:rsidRDefault="0026067E" w:rsidP="0026067E">
            <w:pPr>
              <w:spacing w:after="240" w:line="360" w:lineRule="auto"/>
              <w:jc w:val="both"/>
              <w:rPr>
                <w:rFonts w:cs="Times New Roman"/>
              </w:rPr>
            </w:pPr>
            <w:r w:rsidRPr="0026067E">
              <w:rPr>
                <w:rFonts w:cs="Times New Roman"/>
              </w:rPr>
              <w:t>mixed</w:t>
            </w:r>
          </w:p>
        </w:tc>
        <w:tc>
          <w:tcPr>
            <w:tcW w:w="1272" w:type="dxa"/>
          </w:tcPr>
          <w:p w14:paraId="316E714C" w14:textId="3CEF0918"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74FD3072" w14:textId="6AB68AF8" w:rsidR="0026067E" w:rsidRPr="0026067E" w:rsidRDefault="0026067E" w:rsidP="0026067E">
            <w:pPr>
              <w:spacing w:after="240" w:line="360" w:lineRule="auto"/>
              <w:jc w:val="both"/>
              <w:rPr>
                <w:rFonts w:cs="Times New Roman"/>
              </w:rPr>
            </w:pPr>
            <w:r w:rsidRPr="0026067E">
              <w:rPr>
                <w:rFonts w:cs="Times New Roman"/>
              </w:rPr>
              <w:t>ma</w:t>
            </w:r>
          </w:p>
        </w:tc>
        <w:tc>
          <w:tcPr>
            <w:tcW w:w="1231" w:type="dxa"/>
          </w:tcPr>
          <w:p w14:paraId="30387C54" w14:textId="77777777" w:rsidR="0026067E" w:rsidRPr="0026067E" w:rsidRDefault="0026067E" w:rsidP="0026067E">
            <w:pPr>
              <w:spacing w:after="240" w:line="360" w:lineRule="auto"/>
              <w:jc w:val="both"/>
              <w:rPr>
                <w:rFonts w:cs="Times New Roman"/>
              </w:rPr>
            </w:pPr>
            <w:r w:rsidRPr="0026067E">
              <w:rPr>
                <w:rFonts w:cs="Times New Roman"/>
              </w:rPr>
              <w:t>0.07</w:t>
            </w:r>
          </w:p>
        </w:tc>
        <w:tc>
          <w:tcPr>
            <w:tcW w:w="1231" w:type="dxa"/>
          </w:tcPr>
          <w:p w14:paraId="02066030" w14:textId="77777777" w:rsidR="0026067E" w:rsidRPr="0026067E" w:rsidRDefault="0026067E" w:rsidP="0026067E">
            <w:pPr>
              <w:spacing w:after="240" w:line="360" w:lineRule="auto"/>
              <w:jc w:val="both"/>
              <w:rPr>
                <w:rFonts w:cs="Times New Roman"/>
              </w:rPr>
            </w:pPr>
            <w:r w:rsidRPr="0026067E">
              <w:rPr>
                <w:rFonts w:cs="Times New Roman"/>
              </w:rPr>
              <w:t>0.28</w:t>
            </w:r>
          </w:p>
        </w:tc>
        <w:tc>
          <w:tcPr>
            <w:tcW w:w="1231" w:type="dxa"/>
          </w:tcPr>
          <w:p w14:paraId="49A4B15B" w14:textId="77777777" w:rsidR="0026067E" w:rsidRPr="0026067E" w:rsidRDefault="0026067E" w:rsidP="0026067E">
            <w:pPr>
              <w:spacing w:after="240" w:line="360" w:lineRule="auto"/>
              <w:jc w:val="both"/>
              <w:rPr>
                <w:rFonts w:cs="Times New Roman"/>
              </w:rPr>
            </w:pPr>
            <w:r w:rsidRPr="0026067E">
              <w:rPr>
                <w:rFonts w:cs="Times New Roman"/>
              </w:rPr>
              <w:t>0.33</w:t>
            </w:r>
          </w:p>
        </w:tc>
        <w:tc>
          <w:tcPr>
            <w:tcW w:w="1231" w:type="dxa"/>
          </w:tcPr>
          <w:p w14:paraId="4E34D86F" w14:textId="77777777" w:rsidR="0026067E" w:rsidRPr="0026067E" w:rsidRDefault="0026067E" w:rsidP="0026067E">
            <w:pPr>
              <w:spacing w:after="240" w:line="360" w:lineRule="auto"/>
              <w:jc w:val="both"/>
              <w:rPr>
                <w:rFonts w:cs="Times New Roman"/>
              </w:rPr>
            </w:pPr>
            <w:r w:rsidRPr="0026067E">
              <w:rPr>
                <w:rFonts w:cs="Times New Roman"/>
              </w:rPr>
              <w:t>0.31</w:t>
            </w:r>
          </w:p>
        </w:tc>
      </w:tr>
      <w:tr w:rsidR="0026067E" w:rsidRPr="0026067E" w14:paraId="25921453" w14:textId="77777777" w:rsidTr="0026067E">
        <w:tc>
          <w:tcPr>
            <w:tcW w:w="697" w:type="dxa"/>
          </w:tcPr>
          <w:p w14:paraId="09C8A0DE" w14:textId="77777777" w:rsidR="0026067E" w:rsidRPr="0026067E" w:rsidRDefault="0026067E" w:rsidP="0026067E">
            <w:pPr>
              <w:spacing w:after="240" w:line="360" w:lineRule="auto"/>
              <w:jc w:val="both"/>
              <w:rPr>
                <w:rFonts w:cs="Times New Roman"/>
              </w:rPr>
            </w:pPr>
            <w:r w:rsidRPr="0026067E">
              <w:rPr>
                <w:rFonts w:cs="Times New Roman"/>
              </w:rPr>
              <w:t>24</w:t>
            </w:r>
          </w:p>
        </w:tc>
        <w:tc>
          <w:tcPr>
            <w:tcW w:w="1199" w:type="dxa"/>
          </w:tcPr>
          <w:p w14:paraId="70D01161" w14:textId="71B371ED" w:rsidR="0026067E" w:rsidRPr="0026067E" w:rsidRDefault="0026067E" w:rsidP="0026067E">
            <w:pPr>
              <w:spacing w:after="240" w:line="360" w:lineRule="auto"/>
              <w:jc w:val="both"/>
              <w:rPr>
                <w:rFonts w:cs="Times New Roman"/>
              </w:rPr>
            </w:pPr>
            <w:r w:rsidRPr="0026067E">
              <w:rPr>
                <w:rFonts w:cs="Times New Roman"/>
              </w:rPr>
              <w:t>formulated</w:t>
            </w:r>
          </w:p>
        </w:tc>
        <w:tc>
          <w:tcPr>
            <w:tcW w:w="1272" w:type="dxa"/>
          </w:tcPr>
          <w:p w14:paraId="7937A0EF" w14:textId="3BE96804"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6625E3D6" w14:textId="630BD2EC" w:rsidR="0026067E" w:rsidRPr="0026067E" w:rsidRDefault="0026067E" w:rsidP="0026067E">
            <w:pPr>
              <w:spacing w:after="240" w:line="360" w:lineRule="auto"/>
              <w:jc w:val="both"/>
              <w:rPr>
                <w:rFonts w:cs="Times New Roman"/>
              </w:rPr>
            </w:pPr>
            <w:r w:rsidRPr="0026067E">
              <w:rPr>
                <w:rFonts w:cs="Times New Roman"/>
              </w:rPr>
              <w:t>fa</w:t>
            </w:r>
          </w:p>
        </w:tc>
        <w:tc>
          <w:tcPr>
            <w:tcW w:w="1231" w:type="dxa"/>
          </w:tcPr>
          <w:p w14:paraId="56A2820D" w14:textId="77777777" w:rsidR="0026067E" w:rsidRPr="0026067E" w:rsidRDefault="0026067E" w:rsidP="0026067E">
            <w:pPr>
              <w:spacing w:after="240" w:line="360" w:lineRule="auto"/>
              <w:jc w:val="both"/>
              <w:rPr>
                <w:rFonts w:cs="Times New Roman"/>
              </w:rPr>
            </w:pPr>
            <w:r w:rsidRPr="0026067E">
              <w:rPr>
                <w:rFonts w:cs="Times New Roman"/>
              </w:rPr>
              <w:t>0.21</w:t>
            </w:r>
          </w:p>
        </w:tc>
        <w:tc>
          <w:tcPr>
            <w:tcW w:w="1231" w:type="dxa"/>
          </w:tcPr>
          <w:p w14:paraId="3364097C" w14:textId="77777777" w:rsidR="0026067E" w:rsidRPr="0026067E" w:rsidRDefault="0026067E" w:rsidP="0026067E">
            <w:pPr>
              <w:spacing w:after="240" w:line="360" w:lineRule="auto"/>
              <w:jc w:val="both"/>
              <w:rPr>
                <w:rFonts w:cs="Times New Roman"/>
              </w:rPr>
            </w:pPr>
            <w:r w:rsidRPr="0026067E">
              <w:rPr>
                <w:rFonts w:cs="Times New Roman"/>
              </w:rPr>
              <w:t>0.38</w:t>
            </w:r>
          </w:p>
        </w:tc>
        <w:tc>
          <w:tcPr>
            <w:tcW w:w="1231" w:type="dxa"/>
          </w:tcPr>
          <w:p w14:paraId="1FCCAEF1" w14:textId="77777777" w:rsidR="0026067E" w:rsidRPr="0026067E" w:rsidRDefault="0026067E" w:rsidP="0026067E">
            <w:pPr>
              <w:spacing w:after="240" w:line="360" w:lineRule="auto"/>
              <w:jc w:val="both"/>
              <w:rPr>
                <w:rFonts w:cs="Times New Roman"/>
              </w:rPr>
            </w:pPr>
            <w:r w:rsidRPr="0026067E">
              <w:rPr>
                <w:rFonts w:cs="Times New Roman"/>
              </w:rPr>
              <w:t>0.17</w:t>
            </w:r>
          </w:p>
        </w:tc>
        <w:tc>
          <w:tcPr>
            <w:tcW w:w="1231" w:type="dxa"/>
          </w:tcPr>
          <w:p w14:paraId="0A6025AD" w14:textId="77777777" w:rsidR="0026067E" w:rsidRPr="0026067E" w:rsidRDefault="0026067E" w:rsidP="0026067E">
            <w:pPr>
              <w:spacing w:after="240" w:line="360" w:lineRule="auto"/>
              <w:jc w:val="both"/>
              <w:rPr>
                <w:rFonts w:cs="Times New Roman"/>
              </w:rPr>
            </w:pPr>
            <w:r w:rsidRPr="0026067E">
              <w:rPr>
                <w:rFonts w:cs="Times New Roman"/>
              </w:rPr>
              <w:t>0.15</w:t>
            </w:r>
          </w:p>
        </w:tc>
      </w:tr>
      <w:tr w:rsidR="0026067E" w:rsidRPr="0026067E" w14:paraId="2EE180B6"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733BF9AA" w14:textId="77777777" w:rsidR="0026067E" w:rsidRPr="0026067E" w:rsidRDefault="0026067E" w:rsidP="0026067E">
            <w:pPr>
              <w:spacing w:after="240" w:line="360" w:lineRule="auto"/>
              <w:jc w:val="both"/>
              <w:rPr>
                <w:rFonts w:cs="Times New Roman"/>
              </w:rPr>
            </w:pPr>
            <w:r w:rsidRPr="0026067E">
              <w:rPr>
                <w:rFonts w:cs="Times New Roman"/>
              </w:rPr>
              <w:t>25</w:t>
            </w:r>
          </w:p>
        </w:tc>
        <w:tc>
          <w:tcPr>
            <w:tcW w:w="1199" w:type="dxa"/>
          </w:tcPr>
          <w:p w14:paraId="5EE5F268" w14:textId="55109D4D" w:rsidR="0026067E" w:rsidRPr="0026067E" w:rsidRDefault="0026067E" w:rsidP="0026067E">
            <w:pPr>
              <w:spacing w:after="240" w:line="360" w:lineRule="auto"/>
              <w:jc w:val="both"/>
              <w:rPr>
                <w:rFonts w:cs="Times New Roman"/>
              </w:rPr>
            </w:pPr>
            <w:r w:rsidRPr="0026067E">
              <w:rPr>
                <w:rFonts w:cs="Times New Roman"/>
              </w:rPr>
              <w:t>mixed</w:t>
            </w:r>
          </w:p>
        </w:tc>
        <w:tc>
          <w:tcPr>
            <w:tcW w:w="1272" w:type="dxa"/>
          </w:tcPr>
          <w:p w14:paraId="36915F2A" w14:textId="41B4247C"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01FCB0DE" w14:textId="12E079E5" w:rsidR="0026067E" w:rsidRPr="0026067E" w:rsidRDefault="0026067E" w:rsidP="0026067E">
            <w:pPr>
              <w:spacing w:after="240" w:line="360" w:lineRule="auto"/>
              <w:jc w:val="both"/>
              <w:rPr>
                <w:rFonts w:cs="Times New Roman"/>
              </w:rPr>
            </w:pPr>
            <w:r w:rsidRPr="0026067E">
              <w:rPr>
                <w:rFonts w:cs="Times New Roman"/>
              </w:rPr>
              <w:t>mw</w:t>
            </w:r>
          </w:p>
        </w:tc>
        <w:tc>
          <w:tcPr>
            <w:tcW w:w="1231" w:type="dxa"/>
          </w:tcPr>
          <w:p w14:paraId="5619E99F" w14:textId="77777777" w:rsidR="0026067E" w:rsidRPr="0026067E" w:rsidRDefault="0026067E" w:rsidP="0026067E">
            <w:pPr>
              <w:spacing w:after="240" w:line="360" w:lineRule="auto"/>
              <w:jc w:val="both"/>
              <w:rPr>
                <w:rFonts w:cs="Times New Roman"/>
              </w:rPr>
            </w:pPr>
            <w:r w:rsidRPr="0026067E">
              <w:rPr>
                <w:rFonts w:cs="Times New Roman"/>
              </w:rPr>
              <w:t>0.11</w:t>
            </w:r>
          </w:p>
        </w:tc>
        <w:tc>
          <w:tcPr>
            <w:tcW w:w="1231" w:type="dxa"/>
          </w:tcPr>
          <w:p w14:paraId="3B2462B7" w14:textId="77777777" w:rsidR="0026067E" w:rsidRPr="0026067E" w:rsidRDefault="0026067E" w:rsidP="0026067E">
            <w:pPr>
              <w:spacing w:after="240" w:line="360" w:lineRule="auto"/>
              <w:jc w:val="both"/>
              <w:rPr>
                <w:rFonts w:cs="Times New Roman"/>
              </w:rPr>
            </w:pPr>
            <w:r w:rsidRPr="0026067E">
              <w:rPr>
                <w:rFonts w:cs="Times New Roman"/>
              </w:rPr>
              <w:t>0.34</w:t>
            </w:r>
          </w:p>
        </w:tc>
        <w:tc>
          <w:tcPr>
            <w:tcW w:w="1231" w:type="dxa"/>
          </w:tcPr>
          <w:p w14:paraId="7DEBCAD0" w14:textId="77777777" w:rsidR="0026067E" w:rsidRPr="0026067E" w:rsidRDefault="0026067E" w:rsidP="0026067E">
            <w:pPr>
              <w:spacing w:after="240" w:line="360" w:lineRule="auto"/>
              <w:jc w:val="both"/>
              <w:rPr>
                <w:rFonts w:cs="Times New Roman"/>
              </w:rPr>
            </w:pPr>
            <w:r w:rsidRPr="0026067E">
              <w:rPr>
                <w:rFonts w:cs="Times New Roman"/>
              </w:rPr>
              <w:t>0.22</w:t>
            </w:r>
          </w:p>
        </w:tc>
        <w:tc>
          <w:tcPr>
            <w:tcW w:w="1231" w:type="dxa"/>
          </w:tcPr>
          <w:p w14:paraId="59D08094" w14:textId="77777777" w:rsidR="0026067E" w:rsidRPr="0026067E" w:rsidRDefault="0026067E" w:rsidP="0026067E">
            <w:pPr>
              <w:spacing w:after="240" w:line="360" w:lineRule="auto"/>
              <w:jc w:val="both"/>
              <w:rPr>
                <w:rFonts w:cs="Times New Roman"/>
              </w:rPr>
            </w:pPr>
            <w:r w:rsidRPr="0026067E">
              <w:rPr>
                <w:rFonts w:cs="Times New Roman"/>
              </w:rPr>
              <w:t>0.18</w:t>
            </w:r>
          </w:p>
        </w:tc>
      </w:tr>
      <w:tr w:rsidR="0026067E" w:rsidRPr="0026067E" w14:paraId="6572EDB7" w14:textId="77777777" w:rsidTr="0026067E">
        <w:tc>
          <w:tcPr>
            <w:tcW w:w="697" w:type="dxa"/>
          </w:tcPr>
          <w:p w14:paraId="385C66A2" w14:textId="77777777" w:rsidR="0026067E" w:rsidRPr="0026067E" w:rsidRDefault="0026067E" w:rsidP="0026067E">
            <w:pPr>
              <w:spacing w:after="240" w:line="360" w:lineRule="auto"/>
              <w:jc w:val="both"/>
              <w:rPr>
                <w:rFonts w:cs="Times New Roman"/>
              </w:rPr>
            </w:pPr>
            <w:r w:rsidRPr="0026067E">
              <w:rPr>
                <w:rFonts w:cs="Times New Roman"/>
              </w:rPr>
              <w:t>26</w:t>
            </w:r>
          </w:p>
        </w:tc>
        <w:tc>
          <w:tcPr>
            <w:tcW w:w="1199" w:type="dxa"/>
          </w:tcPr>
          <w:p w14:paraId="4BDA26F9" w14:textId="4B5804E9" w:rsidR="0026067E" w:rsidRPr="0026067E" w:rsidRDefault="0026067E" w:rsidP="0026067E">
            <w:pPr>
              <w:spacing w:after="240" w:line="360" w:lineRule="auto"/>
              <w:jc w:val="both"/>
              <w:rPr>
                <w:rFonts w:cs="Times New Roman"/>
              </w:rPr>
            </w:pPr>
            <w:r w:rsidRPr="0026067E">
              <w:rPr>
                <w:rFonts w:cs="Times New Roman"/>
              </w:rPr>
              <w:t>formulated</w:t>
            </w:r>
          </w:p>
        </w:tc>
        <w:tc>
          <w:tcPr>
            <w:tcW w:w="1272" w:type="dxa"/>
          </w:tcPr>
          <w:p w14:paraId="0B15FB4C" w14:textId="30BAC911"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6556481B" w14:textId="566F25CD" w:rsidR="0026067E" w:rsidRPr="0026067E" w:rsidRDefault="0026067E" w:rsidP="0026067E">
            <w:pPr>
              <w:spacing w:after="240" w:line="360" w:lineRule="auto"/>
              <w:jc w:val="both"/>
              <w:rPr>
                <w:rFonts w:cs="Times New Roman"/>
              </w:rPr>
            </w:pPr>
            <w:proofErr w:type="spellStart"/>
            <w:r w:rsidRPr="0026067E">
              <w:rPr>
                <w:rFonts w:cs="Times New Roman"/>
              </w:rPr>
              <w:t>fw</w:t>
            </w:r>
            <w:proofErr w:type="spellEnd"/>
          </w:p>
        </w:tc>
        <w:tc>
          <w:tcPr>
            <w:tcW w:w="1231" w:type="dxa"/>
          </w:tcPr>
          <w:p w14:paraId="3A19282C" w14:textId="77777777" w:rsidR="0026067E" w:rsidRPr="0026067E" w:rsidRDefault="0026067E" w:rsidP="0026067E">
            <w:pPr>
              <w:spacing w:after="240" w:line="360" w:lineRule="auto"/>
              <w:jc w:val="both"/>
              <w:rPr>
                <w:rFonts w:cs="Times New Roman"/>
              </w:rPr>
            </w:pPr>
            <w:r w:rsidRPr="0026067E">
              <w:rPr>
                <w:rFonts w:cs="Times New Roman"/>
              </w:rPr>
              <w:t>0.23</w:t>
            </w:r>
          </w:p>
        </w:tc>
        <w:tc>
          <w:tcPr>
            <w:tcW w:w="1231" w:type="dxa"/>
          </w:tcPr>
          <w:p w14:paraId="7226FD31" w14:textId="77777777" w:rsidR="0026067E" w:rsidRPr="0026067E" w:rsidRDefault="0026067E" w:rsidP="0026067E">
            <w:pPr>
              <w:spacing w:after="240" w:line="360" w:lineRule="auto"/>
              <w:jc w:val="both"/>
              <w:rPr>
                <w:rFonts w:cs="Times New Roman"/>
              </w:rPr>
            </w:pPr>
            <w:r w:rsidRPr="0026067E">
              <w:rPr>
                <w:rFonts w:cs="Times New Roman"/>
              </w:rPr>
              <w:t>0.26</w:t>
            </w:r>
          </w:p>
        </w:tc>
        <w:tc>
          <w:tcPr>
            <w:tcW w:w="1231" w:type="dxa"/>
          </w:tcPr>
          <w:p w14:paraId="5CCC3F81" w14:textId="77777777" w:rsidR="0026067E" w:rsidRPr="0026067E" w:rsidRDefault="0026067E" w:rsidP="0026067E">
            <w:pPr>
              <w:spacing w:after="240" w:line="360" w:lineRule="auto"/>
              <w:jc w:val="both"/>
              <w:rPr>
                <w:rFonts w:cs="Times New Roman"/>
              </w:rPr>
            </w:pPr>
            <w:r w:rsidRPr="0026067E">
              <w:rPr>
                <w:rFonts w:cs="Times New Roman"/>
              </w:rPr>
              <w:t>0.13</w:t>
            </w:r>
          </w:p>
        </w:tc>
        <w:tc>
          <w:tcPr>
            <w:tcW w:w="1231" w:type="dxa"/>
          </w:tcPr>
          <w:p w14:paraId="22AD17B3" w14:textId="77777777" w:rsidR="0026067E" w:rsidRPr="0026067E" w:rsidRDefault="0026067E" w:rsidP="0026067E">
            <w:pPr>
              <w:spacing w:after="240" w:line="360" w:lineRule="auto"/>
              <w:jc w:val="both"/>
              <w:rPr>
                <w:rFonts w:cs="Times New Roman"/>
              </w:rPr>
            </w:pPr>
            <w:r w:rsidRPr="0026067E">
              <w:rPr>
                <w:rFonts w:cs="Times New Roman"/>
              </w:rPr>
              <w:t>-0.19</w:t>
            </w:r>
          </w:p>
        </w:tc>
      </w:tr>
      <w:tr w:rsidR="0026067E" w:rsidRPr="0026067E" w14:paraId="1CB9BF1F"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48984456" w14:textId="77777777" w:rsidR="0026067E" w:rsidRPr="0026067E" w:rsidRDefault="0026067E" w:rsidP="0026067E">
            <w:pPr>
              <w:spacing w:after="240" w:line="360" w:lineRule="auto"/>
              <w:jc w:val="both"/>
              <w:rPr>
                <w:rFonts w:cs="Times New Roman"/>
              </w:rPr>
            </w:pPr>
            <w:r w:rsidRPr="0026067E">
              <w:rPr>
                <w:rFonts w:cs="Times New Roman"/>
              </w:rPr>
              <w:t>27</w:t>
            </w:r>
          </w:p>
        </w:tc>
        <w:tc>
          <w:tcPr>
            <w:tcW w:w="1199" w:type="dxa"/>
          </w:tcPr>
          <w:p w14:paraId="14827C2C" w14:textId="780B6748" w:rsidR="0026067E" w:rsidRPr="0026067E" w:rsidRDefault="0026067E" w:rsidP="0026067E">
            <w:pPr>
              <w:spacing w:after="240" w:line="360" w:lineRule="auto"/>
              <w:jc w:val="both"/>
              <w:rPr>
                <w:rFonts w:cs="Times New Roman"/>
              </w:rPr>
            </w:pPr>
            <w:proofErr w:type="spellStart"/>
            <w:r w:rsidRPr="0026067E">
              <w:rPr>
                <w:rFonts w:cs="Times New Roman"/>
              </w:rPr>
              <w:t>ulva</w:t>
            </w:r>
            <w:proofErr w:type="spellEnd"/>
          </w:p>
        </w:tc>
        <w:tc>
          <w:tcPr>
            <w:tcW w:w="1272" w:type="dxa"/>
          </w:tcPr>
          <w:p w14:paraId="6CE27128" w14:textId="01521559"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461C0F2E" w14:textId="1E46C03F" w:rsidR="0026067E" w:rsidRPr="0026067E" w:rsidRDefault="0026067E" w:rsidP="0026067E">
            <w:pPr>
              <w:spacing w:after="240" w:line="360" w:lineRule="auto"/>
              <w:jc w:val="both"/>
              <w:rPr>
                <w:rFonts w:cs="Times New Roman"/>
              </w:rPr>
            </w:pPr>
            <w:proofErr w:type="spellStart"/>
            <w:r w:rsidRPr="0026067E">
              <w:rPr>
                <w:rFonts w:cs="Times New Roman"/>
              </w:rPr>
              <w:t>ua</w:t>
            </w:r>
            <w:proofErr w:type="spellEnd"/>
          </w:p>
        </w:tc>
        <w:tc>
          <w:tcPr>
            <w:tcW w:w="1231" w:type="dxa"/>
          </w:tcPr>
          <w:p w14:paraId="3D7F3718" w14:textId="77777777" w:rsidR="0026067E" w:rsidRPr="0026067E" w:rsidRDefault="0026067E" w:rsidP="0026067E">
            <w:pPr>
              <w:spacing w:after="240" w:line="360" w:lineRule="auto"/>
              <w:jc w:val="both"/>
              <w:rPr>
                <w:rFonts w:cs="Times New Roman"/>
              </w:rPr>
            </w:pPr>
            <w:r w:rsidRPr="0026067E">
              <w:rPr>
                <w:rFonts w:cs="Times New Roman"/>
              </w:rPr>
              <w:t>0.01</w:t>
            </w:r>
          </w:p>
        </w:tc>
        <w:tc>
          <w:tcPr>
            <w:tcW w:w="1231" w:type="dxa"/>
          </w:tcPr>
          <w:p w14:paraId="54717653" w14:textId="77777777" w:rsidR="0026067E" w:rsidRPr="0026067E" w:rsidRDefault="0026067E" w:rsidP="0026067E">
            <w:pPr>
              <w:spacing w:after="240" w:line="360" w:lineRule="auto"/>
              <w:jc w:val="both"/>
              <w:rPr>
                <w:rFonts w:cs="Times New Roman"/>
              </w:rPr>
            </w:pPr>
            <w:r w:rsidRPr="0026067E">
              <w:rPr>
                <w:rFonts w:cs="Times New Roman"/>
              </w:rPr>
              <w:t>0.43</w:t>
            </w:r>
          </w:p>
        </w:tc>
        <w:tc>
          <w:tcPr>
            <w:tcW w:w="1231" w:type="dxa"/>
          </w:tcPr>
          <w:p w14:paraId="1FD5297E" w14:textId="77777777" w:rsidR="0026067E" w:rsidRPr="0026067E" w:rsidRDefault="0026067E" w:rsidP="0026067E">
            <w:pPr>
              <w:spacing w:after="240" w:line="360" w:lineRule="auto"/>
              <w:jc w:val="both"/>
              <w:rPr>
                <w:rFonts w:cs="Times New Roman"/>
              </w:rPr>
            </w:pPr>
            <w:r w:rsidRPr="0026067E">
              <w:rPr>
                <w:rFonts w:cs="Times New Roman"/>
              </w:rPr>
              <w:t>0.29</w:t>
            </w:r>
          </w:p>
        </w:tc>
        <w:tc>
          <w:tcPr>
            <w:tcW w:w="1231" w:type="dxa"/>
          </w:tcPr>
          <w:p w14:paraId="4FA58A5C" w14:textId="77777777" w:rsidR="0026067E" w:rsidRPr="0026067E" w:rsidRDefault="0026067E" w:rsidP="0026067E">
            <w:pPr>
              <w:spacing w:after="240" w:line="360" w:lineRule="auto"/>
              <w:jc w:val="both"/>
              <w:rPr>
                <w:rFonts w:cs="Times New Roman"/>
              </w:rPr>
            </w:pPr>
            <w:r w:rsidRPr="0026067E">
              <w:rPr>
                <w:rFonts w:cs="Times New Roman"/>
              </w:rPr>
              <w:t>0.12</w:t>
            </w:r>
          </w:p>
        </w:tc>
      </w:tr>
      <w:tr w:rsidR="0026067E" w:rsidRPr="0026067E" w14:paraId="716949D0" w14:textId="77777777" w:rsidTr="0026067E">
        <w:tc>
          <w:tcPr>
            <w:tcW w:w="697" w:type="dxa"/>
          </w:tcPr>
          <w:p w14:paraId="33C1FA72" w14:textId="77777777" w:rsidR="0026067E" w:rsidRPr="0026067E" w:rsidRDefault="0026067E" w:rsidP="0026067E">
            <w:pPr>
              <w:spacing w:after="240" w:line="360" w:lineRule="auto"/>
              <w:jc w:val="both"/>
              <w:rPr>
                <w:rFonts w:cs="Times New Roman"/>
              </w:rPr>
            </w:pPr>
            <w:r w:rsidRPr="0026067E">
              <w:rPr>
                <w:rFonts w:cs="Times New Roman"/>
              </w:rPr>
              <w:t>28</w:t>
            </w:r>
          </w:p>
        </w:tc>
        <w:tc>
          <w:tcPr>
            <w:tcW w:w="1199" w:type="dxa"/>
          </w:tcPr>
          <w:p w14:paraId="33B1BD48" w14:textId="7F263A4C" w:rsidR="0026067E" w:rsidRPr="0026067E" w:rsidRDefault="0026067E" w:rsidP="0026067E">
            <w:pPr>
              <w:spacing w:after="240" w:line="360" w:lineRule="auto"/>
              <w:jc w:val="both"/>
              <w:rPr>
                <w:rFonts w:cs="Times New Roman"/>
              </w:rPr>
            </w:pPr>
            <w:proofErr w:type="spellStart"/>
            <w:r w:rsidRPr="0026067E">
              <w:rPr>
                <w:rFonts w:cs="Times New Roman"/>
              </w:rPr>
              <w:t>ulva</w:t>
            </w:r>
            <w:proofErr w:type="spellEnd"/>
          </w:p>
        </w:tc>
        <w:tc>
          <w:tcPr>
            <w:tcW w:w="1272" w:type="dxa"/>
          </w:tcPr>
          <w:p w14:paraId="44B75324" w14:textId="62482412"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47FD59B4" w14:textId="0ADAD738" w:rsidR="0026067E" w:rsidRPr="0026067E" w:rsidRDefault="0026067E" w:rsidP="0026067E">
            <w:pPr>
              <w:spacing w:after="240" w:line="360" w:lineRule="auto"/>
              <w:jc w:val="both"/>
              <w:rPr>
                <w:rFonts w:cs="Times New Roman"/>
              </w:rPr>
            </w:pPr>
            <w:proofErr w:type="spellStart"/>
            <w:r w:rsidRPr="0026067E">
              <w:rPr>
                <w:rFonts w:cs="Times New Roman"/>
              </w:rPr>
              <w:t>ua</w:t>
            </w:r>
            <w:proofErr w:type="spellEnd"/>
          </w:p>
        </w:tc>
        <w:tc>
          <w:tcPr>
            <w:tcW w:w="1231" w:type="dxa"/>
          </w:tcPr>
          <w:p w14:paraId="5D672F1F" w14:textId="77777777" w:rsidR="0026067E" w:rsidRPr="0026067E" w:rsidRDefault="0026067E" w:rsidP="0026067E">
            <w:pPr>
              <w:spacing w:after="240" w:line="360" w:lineRule="auto"/>
              <w:jc w:val="both"/>
              <w:rPr>
                <w:rFonts w:cs="Times New Roman"/>
              </w:rPr>
            </w:pPr>
            <w:r w:rsidRPr="0026067E">
              <w:rPr>
                <w:rFonts w:cs="Times New Roman"/>
              </w:rPr>
              <w:t>0.08</w:t>
            </w:r>
          </w:p>
        </w:tc>
        <w:tc>
          <w:tcPr>
            <w:tcW w:w="1231" w:type="dxa"/>
          </w:tcPr>
          <w:p w14:paraId="5A87A535" w14:textId="77777777" w:rsidR="0026067E" w:rsidRPr="0026067E" w:rsidRDefault="0026067E" w:rsidP="0026067E">
            <w:pPr>
              <w:spacing w:after="240" w:line="360" w:lineRule="auto"/>
              <w:jc w:val="both"/>
              <w:rPr>
                <w:rFonts w:cs="Times New Roman"/>
              </w:rPr>
            </w:pPr>
            <w:r w:rsidRPr="0026067E">
              <w:rPr>
                <w:rFonts w:cs="Times New Roman"/>
              </w:rPr>
              <w:t>0.17</w:t>
            </w:r>
          </w:p>
        </w:tc>
        <w:tc>
          <w:tcPr>
            <w:tcW w:w="1231" w:type="dxa"/>
          </w:tcPr>
          <w:p w14:paraId="20D9C024" w14:textId="77777777" w:rsidR="0026067E" w:rsidRPr="0026067E" w:rsidRDefault="0026067E" w:rsidP="0026067E">
            <w:pPr>
              <w:spacing w:after="240" w:line="360" w:lineRule="auto"/>
              <w:jc w:val="both"/>
              <w:rPr>
                <w:rFonts w:cs="Times New Roman"/>
              </w:rPr>
            </w:pPr>
            <w:r w:rsidRPr="0026067E">
              <w:rPr>
                <w:rFonts w:cs="Times New Roman"/>
              </w:rPr>
              <w:t>0.18</w:t>
            </w:r>
          </w:p>
        </w:tc>
        <w:tc>
          <w:tcPr>
            <w:tcW w:w="1231" w:type="dxa"/>
          </w:tcPr>
          <w:p w14:paraId="5CACEF68" w14:textId="77777777" w:rsidR="0026067E" w:rsidRPr="0026067E" w:rsidRDefault="0026067E" w:rsidP="0026067E">
            <w:pPr>
              <w:spacing w:after="240" w:line="360" w:lineRule="auto"/>
              <w:jc w:val="both"/>
              <w:rPr>
                <w:rFonts w:cs="Times New Roman"/>
              </w:rPr>
            </w:pPr>
            <w:r w:rsidRPr="0026067E">
              <w:rPr>
                <w:rFonts w:cs="Times New Roman"/>
              </w:rPr>
              <w:t>0.12</w:t>
            </w:r>
          </w:p>
        </w:tc>
      </w:tr>
      <w:tr w:rsidR="0026067E" w:rsidRPr="0026067E" w14:paraId="3B6C8BBB"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41B1F45E" w14:textId="77777777" w:rsidR="0026067E" w:rsidRPr="0026067E" w:rsidRDefault="0026067E" w:rsidP="0026067E">
            <w:pPr>
              <w:spacing w:after="240" w:line="360" w:lineRule="auto"/>
              <w:jc w:val="both"/>
              <w:rPr>
                <w:rFonts w:cs="Times New Roman"/>
              </w:rPr>
            </w:pPr>
            <w:r w:rsidRPr="0026067E">
              <w:rPr>
                <w:rFonts w:cs="Times New Roman"/>
              </w:rPr>
              <w:t>29</w:t>
            </w:r>
          </w:p>
        </w:tc>
        <w:tc>
          <w:tcPr>
            <w:tcW w:w="1199" w:type="dxa"/>
          </w:tcPr>
          <w:p w14:paraId="62F893FC" w14:textId="14C19D76" w:rsidR="0026067E" w:rsidRPr="0026067E" w:rsidRDefault="0026067E" w:rsidP="0026067E">
            <w:pPr>
              <w:spacing w:after="240" w:line="360" w:lineRule="auto"/>
              <w:jc w:val="both"/>
              <w:rPr>
                <w:rFonts w:cs="Times New Roman"/>
              </w:rPr>
            </w:pPr>
            <w:r w:rsidRPr="0026067E">
              <w:rPr>
                <w:rFonts w:cs="Times New Roman"/>
              </w:rPr>
              <w:t>kelp</w:t>
            </w:r>
          </w:p>
        </w:tc>
        <w:tc>
          <w:tcPr>
            <w:tcW w:w="1272" w:type="dxa"/>
          </w:tcPr>
          <w:p w14:paraId="75522294" w14:textId="5951CCFB"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6B058784" w14:textId="36ADB324" w:rsidR="0026067E" w:rsidRPr="0026067E" w:rsidRDefault="0026067E" w:rsidP="0026067E">
            <w:pPr>
              <w:spacing w:after="240" w:line="360" w:lineRule="auto"/>
              <w:jc w:val="both"/>
              <w:rPr>
                <w:rFonts w:cs="Times New Roman"/>
              </w:rPr>
            </w:pPr>
            <w:r w:rsidRPr="0026067E">
              <w:rPr>
                <w:rFonts w:cs="Times New Roman"/>
              </w:rPr>
              <w:t>kw</w:t>
            </w:r>
          </w:p>
        </w:tc>
        <w:tc>
          <w:tcPr>
            <w:tcW w:w="1231" w:type="dxa"/>
          </w:tcPr>
          <w:p w14:paraId="4E2CC79E" w14:textId="77777777" w:rsidR="0026067E" w:rsidRPr="0026067E" w:rsidRDefault="0026067E" w:rsidP="0026067E">
            <w:pPr>
              <w:spacing w:after="240" w:line="360" w:lineRule="auto"/>
              <w:jc w:val="both"/>
              <w:rPr>
                <w:rFonts w:cs="Times New Roman"/>
              </w:rPr>
            </w:pPr>
            <w:r w:rsidRPr="0026067E">
              <w:rPr>
                <w:rFonts w:cs="Times New Roman"/>
                <w:color w:val="FF0000"/>
              </w:rPr>
              <w:t>-0.07</w:t>
            </w:r>
          </w:p>
        </w:tc>
        <w:tc>
          <w:tcPr>
            <w:tcW w:w="1231" w:type="dxa"/>
          </w:tcPr>
          <w:p w14:paraId="26F2CB32" w14:textId="77777777" w:rsidR="0026067E" w:rsidRPr="0026067E" w:rsidRDefault="0026067E" w:rsidP="0026067E">
            <w:pPr>
              <w:spacing w:after="240" w:line="360" w:lineRule="auto"/>
              <w:jc w:val="both"/>
              <w:rPr>
                <w:rFonts w:cs="Times New Roman"/>
              </w:rPr>
            </w:pPr>
            <w:r w:rsidRPr="0026067E">
              <w:rPr>
                <w:rFonts w:cs="Times New Roman"/>
              </w:rPr>
              <w:t>0.29</w:t>
            </w:r>
          </w:p>
        </w:tc>
        <w:tc>
          <w:tcPr>
            <w:tcW w:w="1231" w:type="dxa"/>
          </w:tcPr>
          <w:p w14:paraId="4B6A0BFD"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3E5AC60C" w14:textId="77777777" w:rsidR="0026067E" w:rsidRPr="0026067E" w:rsidRDefault="0026067E" w:rsidP="0026067E">
            <w:pPr>
              <w:spacing w:after="240" w:line="360" w:lineRule="auto"/>
              <w:jc w:val="both"/>
              <w:rPr>
                <w:rFonts w:cs="Times New Roman"/>
              </w:rPr>
            </w:pPr>
            <w:r w:rsidRPr="0026067E">
              <w:rPr>
                <w:rFonts w:cs="Times New Roman"/>
              </w:rPr>
              <w:t>0</w:t>
            </w:r>
          </w:p>
        </w:tc>
      </w:tr>
      <w:tr w:rsidR="0026067E" w:rsidRPr="0026067E" w14:paraId="749E1A3A" w14:textId="77777777" w:rsidTr="0026067E">
        <w:tc>
          <w:tcPr>
            <w:tcW w:w="697" w:type="dxa"/>
          </w:tcPr>
          <w:p w14:paraId="0B76D247" w14:textId="77777777" w:rsidR="0026067E" w:rsidRPr="0026067E" w:rsidRDefault="0026067E" w:rsidP="0026067E">
            <w:pPr>
              <w:spacing w:after="240" w:line="360" w:lineRule="auto"/>
              <w:jc w:val="both"/>
              <w:rPr>
                <w:rFonts w:cs="Times New Roman"/>
              </w:rPr>
            </w:pPr>
            <w:r w:rsidRPr="0026067E">
              <w:rPr>
                <w:rFonts w:cs="Times New Roman"/>
              </w:rPr>
              <w:t>30</w:t>
            </w:r>
          </w:p>
        </w:tc>
        <w:tc>
          <w:tcPr>
            <w:tcW w:w="1199" w:type="dxa"/>
          </w:tcPr>
          <w:p w14:paraId="686D91AE" w14:textId="5CB5AF40" w:rsidR="0026067E" w:rsidRPr="0026067E" w:rsidRDefault="0026067E" w:rsidP="0026067E">
            <w:pPr>
              <w:spacing w:after="240" w:line="360" w:lineRule="auto"/>
              <w:jc w:val="both"/>
              <w:rPr>
                <w:rFonts w:cs="Times New Roman"/>
              </w:rPr>
            </w:pPr>
            <w:r w:rsidRPr="0026067E">
              <w:rPr>
                <w:rFonts w:cs="Times New Roman"/>
              </w:rPr>
              <w:t>formulated</w:t>
            </w:r>
          </w:p>
        </w:tc>
        <w:tc>
          <w:tcPr>
            <w:tcW w:w="1272" w:type="dxa"/>
          </w:tcPr>
          <w:p w14:paraId="4E7AC0A3" w14:textId="4851CFF0"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563D13CA" w14:textId="581266E8" w:rsidR="0026067E" w:rsidRPr="0026067E" w:rsidRDefault="0026067E" w:rsidP="0026067E">
            <w:pPr>
              <w:spacing w:after="240" w:line="360" w:lineRule="auto"/>
              <w:jc w:val="both"/>
              <w:rPr>
                <w:rFonts w:cs="Times New Roman"/>
              </w:rPr>
            </w:pPr>
            <w:proofErr w:type="spellStart"/>
            <w:r w:rsidRPr="0026067E">
              <w:rPr>
                <w:rFonts w:cs="Times New Roman"/>
              </w:rPr>
              <w:t>fw</w:t>
            </w:r>
            <w:proofErr w:type="spellEnd"/>
          </w:p>
        </w:tc>
        <w:tc>
          <w:tcPr>
            <w:tcW w:w="1231" w:type="dxa"/>
          </w:tcPr>
          <w:p w14:paraId="002D1FC7"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5E28BE47" w14:textId="77777777" w:rsidR="0026067E" w:rsidRPr="0026067E" w:rsidRDefault="0026067E" w:rsidP="0026067E">
            <w:pPr>
              <w:spacing w:after="240" w:line="360" w:lineRule="auto"/>
              <w:jc w:val="both"/>
              <w:rPr>
                <w:rFonts w:cs="Times New Roman"/>
              </w:rPr>
            </w:pPr>
            <w:r w:rsidRPr="0026067E">
              <w:rPr>
                <w:rFonts w:cs="Times New Roman"/>
              </w:rPr>
              <w:t>0.34</w:t>
            </w:r>
          </w:p>
        </w:tc>
        <w:tc>
          <w:tcPr>
            <w:tcW w:w="1231" w:type="dxa"/>
          </w:tcPr>
          <w:p w14:paraId="5C189158" w14:textId="77777777" w:rsidR="0026067E" w:rsidRPr="0026067E" w:rsidRDefault="0026067E" w:rsidP="0026067E">
            <w:pPr>
              <w:spacing w:after="240" w:line="360" w:lineRule="auto"/>
              <w:jc w:val="both"/>
              <w:rPr>
                <w:rFonts w:cs="Times New Roman"/>
              </w:rPr>
            </w:pPr>
            <w:r w:rsidRPr="0026067E">
              <w:rPr>
                <w:rFonts w:cs="Times New Roman"/>
              </w:rPr>
              <w:t>0.15</w:t>
            </w:r>
          </w:p>
        </w:tc>
        <w:tc>
          <w:tcPr>
            <w:tcW w:w="1231" w:type="dxa"/>
          </w:tcPr>
          <w:p w14:paraId="358CC63E" w14:textId="77777777" w:rsidR="0026067E" w:rsidRPr="0026067E" w:rsidRDefault="0026067E" w:rsidP="0026067E">
            <w:pPr>
              <w:spacing w:after="240" w:line="360" w:lineRule="auto"/>
              <w:jc w:val="both"/>
              <w:rPr>
                <w:rFonts w:cs="Times New Roman"/>
              </w:rPr>
            </w:pPr>
            <w:r w:rsidRPr="0026067E">
              <w:rPr>
                <w:rFonts w:cs="Times New Roman"/>
              </w:rPr>
              <w:t>0</w:t>
            </w:r>
          </w:p>
        </w:tc>
      </w:tr>
      <w:tr w:rsidR="0026067E" w:rsidRPr="0026067E" w14:paraId="2767B429"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58C40F7D" w14:textId="77777777" w:rsidR="0026067E" w:rsidRPr="0026067E" w:rsidRDefault="0026067E" w:rsidP="0026067E">
            <w:pPr>
              <w:spacing w:after="240" w:line="360" w:lineRule="auto"/>
              <w:jc w:val="both"/>
              <w:rPr>
                <w:rFonts w:cs="Times New Roman"/>
              </w:rPr>
            </w:pPr>
            <w:r w:rsidRPr="0026067E">
              <w:rPr>
                <w:rFonts w:cs="Times New Roman"/>
              </w:rPr>
              <w:t>31</w:t>
            </w:r>
          </w:p>
        </w:tc>
        <w:tc>
          <w:tcPr>
            <w:tcW w:w="1199" w:type="dxa"/>
          </w:tcPr>
          <w:p w14:paraId="749304A6" w14:textId="6394A74B" w:rsidR="0026067E" w:rsidRPr="0026067E" w:rsidRDefault="0026067E" w:rsidP="0026067E">
            <w:pPr>
              <w:spacing w:after="240" w:line="360" w:lineRule="auto"/>
              <w:jc w:val="both"/>
              <w:rPr>
                <w:rFonts w:cs="Times New Roman"/>
              </w:rPr>
            </w:pPr>
            <w:r w:rsidRPr="0026067E">
              <w:rPr>
                <w:rFonts w:cs="Times New Roman"/>
              </w:rPr>
              <w:t>mixed</w:t>
            </w:r>
          </w:p>
        </w:tc>
        <w:tc>
          <w:tcPr>
            <w:tcW w:w="1272" w:type="dxa"/>
          </w:tcPr>
          <w:p w14:paraId="47265721" w14:textId="10140275"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24E96C86" w14:textId="57419748" w:rsidR="0026067E" w:rsidRPr="0026067E" w:rsidRDefault="0026067E" w:rsidP="0026067E">
            <w:pPr>
              <w:spacing w:after="240" w:line="360" w:lineRule="auto"/>
              <w:jc w:val="both"/>
              <w:rPr>
                <w:rFonts w:cs="Times New Roman"/>
              </w:rPr>
            </w:pPr>
            <w:r w:rsidRPr="0026067E">
              <w:rPr>
                <w:rFonts w:cs="Times New Roman"/>
              </w:rPr>
              <w:t>ma</w:t>
            </w:r>
          </w:p>
        </w:tc>
        <w:tc>
          <w:tcPr>
            <w:tcW w:w="1231" w:type="dxa"/>
          </w:tcPr>
          <w:p w14:paraId="29F51ADC"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3B143D05" w14:textId="77777777" w:rsidR="0026067E" w:rsidRPr="0026067E" w:rsidRDefault="0026067E" w:rsidP="0026067E">
            <w:pPr>
              <w:spacing w:after="240" w:line="360" w:lineRule="auto"/>
              <w:jc w:val="both"/>
              <w:rPr>
                <w:rFonts w:cs="Times New Roman"/>
              </w:rPr>
            </w:pPr>
            <w:r w:rsidRPr="0026067E">
              <w:rPr>
                <w:rFonts w:cs="Times New Roman"/>
              </w:rPr>
              <w:t>0.26</w:t>
            </w:r>
          </w:p>
        </w:tc>
        <w:tc>
          <w:tcPr>
            <w:tcW w:w="1231" w:type="dxa"/>
          </w:tcPr>
          <w:p w14:paraId="1275AD27" w14:textId="77777777" w:rsidR="0026067E" w:rsidRPr="0026067E" w:rsidRDefault="0026067E" w:rsidP="0026067E">
            <w:pPr>
              <w:spacing w:after="240" w:line="360" w:lineRule="auto"/>
              <w:jc w:val="both"/>
              <w:rPr>
                <w:rFonts w:cs="Times New Roman"/>
              </w:rPr>
            </w:pPr>
            <w:r w:rsidRPr="0026067E">
              <w:rPr>
                <w:rFonts w:cs="Times New Roman"/>
              </w:rPr>
              <w:t>0.26</w:t>
            </w:r>
          </w:p>
        </w:tc>
        <w:tc>
          <w:tcPr>
            <w:tcW w:w="1231" w:type="dxa"/>
          </w:tcPr>
          <w:p w14:paraId="47807DD2" w14:textId="77777777" w:rsidR="0026067E" w:rsidRPr="0026067E" w:rsidRDefault="0026067E" w:rsidP="0026067E">
            <w:pPr>
              <w:spacing w:after="240" w:line="360" w:lineRule="auto"/>
              <w:jc w:val="both"/>
              <w:rPr>
                <w:rFonts w:cs="Times New Roman"/>
              </w:rPr>
            </w:pPr>
            <w:r w:rsidRPr="0026067E">
              <w:rPr>
                <w:rFonts w:cs="Times New Roman"/>
              </w:rPr>
              <w:t>0.16</w:t>
            </w:r>
          </w:p>
        </w:tc>
      </w:tr>
      <w:tr w:rsidR="0026067E" w:rsidRPr="0026067E" w14:paraId="71C008DF" w14:textId="77777777" w:rsidTr="0026067E">
        <w:tc>
          <w:tcPr>
            <w:tcW w:w="697" w:type="dxa"/>
          </w:tcPr>
          <w:p w14:paraId="0E785EF5" w14:textId="77777777" w:rsidR="0026067E" w:rsidRPr="0026067E" w:rsidRDefault="0026067E" w:rsidP="0026067E">
            <w:pPr>
              <w:spacing w:after="240" w:line="360" w:lineRule="auto"/>
              <w:jc w:val="both"/>
              <w:rPr>
                <w:rFonts w:cs="Times New Roman"/>
              </w:rPr>
            </w:pPr>
            <w:r w:rsidRPr="0026067E">
              <w:rPr>
                <w:rFonts w:cs="Times New Roman"/>
              </w:rPr>
              <w:t>32</w:t>
            </w:r>
          </w:p>
        </w:tc>
        <w:tc>
          <w:tcPr>
            <w:tcW w:w="1199" w:type="dxa"/>
          </w:tcPr>
          <w:p w14:paraId="3ADF8863" w14:textId="1048A808" w:rsidR="0026067E" w:rsidRPr="0026067E" w:rsidRDefault="0026067E" w:rsidP="0026067E">
            <w:pPr>
              <w:spacing w:after="240" w:line="360" w:lineRule="auto"/>
              <w:jc w:val="both"/>
              <w:rPr>
                <w:rFonts w:cs="Times New Roman"/>
              </w:rPr>
            </w:pPr>
            <w:r w:rsidRPr="0026067E">
              <w:rPr>
                <w:rFonts w:cs="Times New Roman"/>
              </w:rPr>
              <w:t>kelp</w:t>
            </w:r>
          </w:p>
        </w:tc>
        <w:tc>
          <w:tcPr>
            <w:tcW w:w="1272" w:type="dxa"/>
          </w:tcPr>
          <w:p w14:paraId="2C801E53" w14:textId="4579AA99"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4A182042" w14:textId="7E552762" w:rsidR="0026067E" w:rsidRPr="0026067E" w:rsidRDefault="0026067E" w:rsidP="0026067E">
            <w:pPr>
              <w:spacing w:after="240" w:line="360" w:lineRule="auto"/>
              <w:jc w:val="both"/>
              <w:rPr>
                <w:rFonts w:cs="Times New Roman"/>
              </w:rPr>
            </w:pPr>
            <w:r w:rsidRPr="0026067E">
              <w:rPr>
                <w:rFonts w:cs="Times New Roman"/>
              </w:rPr>
              <w:t>ka</w:t>
            </w:r>
          </w:p>
        </w:tc>
        <w:tc>
          <w:tcPr>
            <w:tcW w:w="1231" w:type="dxa"/>
          </w:tcPr>
          <w:p w14:paraId="1A9A501B" w14:textId="77777777" w:rsidR="0026067E" w:rsidRPr="0026067E" w:rsidRDefault="0026067E" w:rsidP="0026067E">
            <w:pPr>
              <w:spacing w:after="240" w:line="360" w:lineRule="auto"/>
              <w:jc w:val="both"/>
              <w:rPr>
                <w:rFonts w:cs="Times New Roman"/>
              </w:rPr>
            </w:pPr>
            <w:r w:rsidRPr="0026067E">
              <w:rPr>
                <w:rFonts w:cs="Times New Roman"/>
                <w:color w:val="FF0000"/>
              </w:rPr>
              <w:t>-0.07</w:t>
            </w:r>
          </w:p>
        </w:tc>
        <w:tc>
          <w:tcPr>
            <w:tcW w:w="1231" w:type="dxa"/>
          </w:tcPr>
          <w:p w14:paraId="2CFFE444" w14:textId="77777777" w:rsidR="0026067E" w:rsidRPr="0026067E" w:rsidRDefault="0026067E" w:rsidP="0026067E">
            <w:pPr>
              <w:spacing w:after="240" w:line="360" w:lineRule="auto"/>
              <w:jc w:val="both"/>
              <w:rPr>
                <w:rFonts w:cs="Times New Roman"/>
              </w:rPr>
            </w:pPr>
            <w:r w:rsidRPr="0026067E">
              <w:rPr>
                <w:rFonts w:cs="Times New Roman"/>
              </w:rPr>
              <w:t>0.31</w:t>
            </w:r>
          </w:p>
        </w:tc>
        <w:tc>
          <w:tcPr>
            <w:tcW w:w="1231" w:type="dxa"/>
          </w:tcPr>
          <w:p w14:paraId="6FE4D0FA"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38320394" w14:textId="77777777" w:rsidR="0026067E" w:rsidRPr="0026067E" w:rsidRDefault="0026067E" w:rsidP="0026067E">
            <w:pPr>
              <w:spacing w:after="240" w:line="360" w:lineRule="auto"/>
              <w:jc w:val="both"/>
              <w:rPr>
                <w:rFonts w:cs="Times New Roman"/>
              </w:rPr>
            </w:pPr>
            <w:r w:rsidRPr="0026067E">
              <w:rPr>
                <w:rFonts w:cs="Times New Roman"/>
              </w:rPr>
              <w:t>0</w:t>
            </w:r>
          </w:p>
        </w:tc>
      </w:tr>
    </w:tbl>
    <w:p w14:paraId="34998DCC" w14:textId="77777777" w:rsidR="00393F7D" w:rsidRDefault="00393F7D" w:rsidP="00381042">
      <w:pPr>
        <w:spacing w:after="240" w:line="360" w:lineRule="auto"/>
        <w:jc w:val="both"/>
        <w:rPr>
          <w:rFonts w:ascii="Times New Roman" w:hAnsi="Times New Roman" w:cs="Times New Roman"/>
        </w:rPr>
      </w:pPr>
    </w:p>
    <w:p w14:paraId="47665665" w14:textId="77777777" w:rsidR="00BA01D8" w:rsidRPr="00393F7D" w:rsidRDefault="00BA01D8" w:rsidP="00BA01D8">
      <w:pPr>
        <w:spacing w:after="240" w:line="360" w:lineRule="auto"/>
        <w:jc w:val="center"/>
        <w:rPr>
          <w:rFonts w:ascii="Times New Roman" w:eastAsia="Times New Roman" w:hAnsi="Times New Roman" w:cs="Times New Roman"/>
        </w:rPr>
      </w:pPr>
      <w:r w:rsidRPr="00393F7D">
        <w:rPr>
          <w:rFonts w:ascii="Times New Roman" w:eastAsia="Times New Roman" w:hAnsi="Times New Roman" w:cs="Times New Roman"/>
        </w:rPr>
        <w:t xml:space="preserve">Table </w:t>
      </w:r>
      <w:r>
        <w:rPr>
          <w:rFonts w:ascii="Times New Roman" w:eastAsia="Times New Roman" w:hAnsi="Times New Roman" w:cs="Times New Roman"/>
        </w:rPr>
        <w:t>8.2.</w:t>
      </w:r>
      <w:r w:rsidRPr="00393F7D">
        <w:rPr>
          <w:rFonts w:ascii="Times New Roman" w:eastAsia="Times New Roman" w:hAnsi="Times New Roman" w:cs="Times New Roman"/>
        </w:rPr>
        <w:t xml:space="preserve">1. Results of a two factor ANOVA testing the differences in </w:t>
      </w:r>
      <w:r>
        <w:rPr>
          <w:rFonts w:ascii="Times New Roman" w:eastAsia="Times New Roman" w:hAnsi="Times New Roman" w:cs="Times New Roman"/>
        </w:rPr>
        <w:t>SGR</w:t>
      </w:r>
      <w:r w:rsidRPr="00393F7D">
        <w:rPr>
          <w:rFonts w:ascii="Times New Roman" w:eastAsia="Times New Roman" w:hAnsi="Times New Roman" w:cs="Times New Roman"/>
        </w:rPr>
        <w:t xml:space="preserve"> (</w:t>
      </w:r>
      <w:r>
        <w:rPr>
          <w:rFonts w:ascii="Times New Roman" w:eastAsia="Times New Roman" w:hAnsi="Times New Roman" w:cs="Times New Roman"/>
        </w:rPr>
        <w:t>%growth/day</w:t>
      </w:r>
      <w:r w:rsidRPr="00393F7D">
        <w:rPr>
          <w:rFonts w:ascii="Times New Roman" w:eastAsia="Times New Roman" w:hAnsi="Times New Roman" w:cs="Times New Roman"/>
        </w:rPr>
        <w:t xml:space="preserve">) of urchins under 4 dietary treatments and 2 temperature treatments between </w:t>
      </w:r>
      <w:r>
        <w:rPr>
          <w:rFonts w:ascii="Times New Roman" w:eastAsia="Times New Roman" w:hAnsi="Times New Roman" w:cs="Times New Roman"/>
        </w:rPr>
        <w:t>week 0 and week 4</w:t>
      </w:r>
      <w:r w:rsidRPr="00393F7D">
        <w:rPr>
          <w:rFonts w:ascii="Times New Roman" w:eastAsia="Times New Roman" w:hAnsi="Times New Roman" w:cs="Times New Roman"/>
        </w:rPr>
        <w:t xml:space="preserve">. The sources of variation, the values of their sums of squares (Sum </w:t>
      </w:r>
      <w:proofErr w:type="spellStart"/>
      <w:r w:rsidRPr="00393F7D">
        <w:rPr>
          <w:rFonts w:ascii="Times New Roman" w:eastAsia="Times New Roman" w:hAnsi="Times New Roman" w:cs="Times New Roman"/>
        </w:rPr>
        <w:t>Sq</w:t>
      </w:r>
      <w:proofErr w:type="spellEnd"/>
      <w:r w:rsidRPr="00393F7D">
        <w:rPr>
          <w:rFonts w:ascii="Times New Roman" w:eastAsia="Times New Roman" w:hAnsi="Times New Roman" w:cs="Times New Roman"/>
        </w:rPr>
        <w:t>), degrees of freedom (</w:t>
      </w:r>
      <w:proofErr w:type="spellStart"/>
      <w:r w:rsidRPr="00393F7D">
        <w:rPr>
          <w:rFonts w:ascii="Times New Roman" w:eastAsia="Times New Roman" w:hAnsi="Times New Roman" w:cs="Times New Roman"/>
        </w:rPr>
        <w:t>Df</w:t>
      </w:r>
      <w:proofErr w:type="spellEnd"/>
      <w:r w:rsidRPr="00393F7D">
        <w:rPr>
          <w:rFonts w:ascii="Times New Roman" w:eastAsia="Times New Roman" w:hAnsi="Times New Roman" w:cs="Times New Roman"/>
        </w:rPr>
        <w:t xml:space="preserve">) and Mean sums of squares (Mean </w:t>
      </w:r>
      <w:proofErr w:type="spellStart"/>
      <w:r w:rsidRPr="00393F7D">
        <w:rPr>
          <w:rFonts w:ascii="Times New Roman" w:eastAsia="Times New Roman" w:hAnsi="Times New Roman" w:cs="Times New Roman"/>
        </w:rPr>
        <w:t>Sq</w:t>
      </w:r>
      <w:proofErr w:type="spellEnd"/>
      <w:r w:rsidRPr="00393F7D">
        <w:rPr>
          <w:rFonts w:ascii="Times New Roman" w:eastAsia="Times New Roman" w:hAnsi="Times New Roman" w:cs="Times New Roman"/>
        </w:rPr>
        <w:t>) are shown, together with the resulting F statistic (F value) and probability (</w:t>
      </w:r>
      <w:proofErr w:type="spellStart"/>
      <w:r w:rsidRPr="00393F7D">
        <w:rPr>
          <w:rFonts w:ascii="Times New Roman" w:eastAsia="Times New Roman" w:hAnsi="Times New Roman" w:cs="Times New Roman"/>
        </w:rPr>
        <w:t>Pr</w:t>
      </w:r>
      <w:proofErr w:type="spellEnd"/>
      <w:r w:rsidRPr="00393F7D">
        <w:rPr>
          <w:rFonts w:ascii="Times New Roman" w:eastAsia="Times New Roman" w:hAnsi="Times New Roman" w:cs="Times New Roman"/>
        </w:rPr>
        <w:t>(&gt;F)).</w:t>
      </w:r>
    </w:p>
    <w:tbl>
      <w:tblPr>
        <w:tblStyle w:val="Aimee"/>
        <w:tblW w:w="7279" w:type="dxa"/>
        <w:jc w:val="center"/>
        <w:tblLook w:val="04A0" w:firstRow="1" w:lastRow="0" w:firstColumn="1" w:lastColumn="0" w:noHBand="0" w:noVBand="1"/>
      </w:tblPr>
      <w:tblGrid>
        <w:gridCol w:w="1580"/>
        <w:gridCol w:w="530"/>
        <w:gridCol w:w="1070"/>
        <w:gridCol w:w="262"/>
        <w:gridCol w:w="1186"/>
        <w:gridCol w:w="1026"/>
        <w:gridCol w:w="1625"/>
      </w:tblGrid>
      <w:tr w:rsidR="00BA01D8" w:rsidRPr="00393F7D" w14:paraId="113A4B2D" w14:textId="77777777" w:rsidTr="009712EC">
        <w:trPr>
          <w:cnfStyle w:val="100000000000" w:firstRow="1" w:lastRow="0" w:firstColumn="0" w:lastColumn="0" w:oddVBand="0" w:evenVBand="0" w:oddHBand="0" w:evenHBand="0" w:firstRowFirstColumn="0" w:firstRowLastColumn="0" w:lastRowFirstColumn="0" w:lastRowLastColumn="0"/>
          <w:trHeight w:val="279"/>
          <w:jc w:val="center"/>
        </w:trPr>
        <w:tc>
          <w:tcPr>
            <w:tcW w:w="0" w:type="auto"/>
          </w:tcPr>
          <w:p w14:paraId="3C0D3224" w14:textId="77777777" w:rsidR="00BA01D8" w:rsidRPr="00393F7D" w:rsidRDefault="00BA01D8" w:rsidP="009712EC">
            <w:pPr>
              <w:spacing w:line="360" w:lineRule="auto"/>
            </w:pPr>
          </w:p>
        </w:tc>
        <w:tc>
          <w:tcPr>
            <w:tcW w:w="0" w:type="auto"/>
          </w:tcPr>
          <w:p w14:paraId="61495390" w14:textId="77777777" w:rsidR="00BA01D8" w:rsidRPr="00393F7D" w:rsidRDefault="00BA01D8" w:rsidP="009712EC">
            <w:pPr>
              <w:spacing w:line="360" w:lineRule="auto"/>
            </w:pPr>
            <w:proofErr w:type="spellStart"/>
            <w:r w:rsidRPr="00393F7D">
              <w:t>Df</w:t>
            </w:r>
            <w:proofErr w:type="spellEnd"/>
          </w:p>
        </w:tc>
        <w:tc>
          <w:tcPr>
            <w:tcW w:w="0" w:type="auto"/>
          </w:tcPr>
          <w:p w14:paraId="551795E6" w14:textId="77777777" w:rsidR="00BA01D8" w:rsidRPr="00393F7D" w:rsidRDefault="00BA01D8" w:rsidP="009712EC">
            <w:pPr>
              <w:spacing w:line="360" w:lineRule="auto"/>
            </w:pPr>
            <w:r w:rsidRPr="00393F7D">
              <w:t xml:space="preserve">Sum </w:t>
            </w:r>
            <w:proofErr w:type="spellStart"/>
            <w:r w:rsidRPr="00393F7D">
              <w:t>Sq</w:t>
            </w:r>
            <w:proofErr w:type="spellEnd"/>
          </w:p>
        </w:tc>
        <w:tc>
          <w:tcPr>
            <w:tcW w:w="0" w:type="auto"/>
          </w:tcPr>
          <w:p w14:paraId="04DE898D" w14:textId="77777777" w:rsidR="00BA01D8" w:rsidRPr="00393F7D" w:rsidRDefault="00BA01D8" w:rsidP="009712EC">
            <w:pPr>
              <w:spacing w:line="360" w:lineRule="auto"/>
            </w:pPr>
          </w:p>
        </w:tc>
        <w:tc>
          <w:tcPr>
            <w:tcW w:w="0" w:type="auto"/>
          </w:tcPr>
          <w:p w14:paraId="684F9666" w14:textId="77777777" w:rsidR="00BA01D8" w:rsidRPr="00393F7D" w:rsidRDefault="00BA01D8" w:rsidP="009712EC">
            <w:pPr>
              <w:spacing w:line="360" w:lineRule="auto"/>
            </w:pPr>
            <w:r w:rsidRPr="00393F7D">
              <w:t xml:space="preserve">Mean </w:t>
            </w:r>
            <w:proofErr w:type="spellStart"/>
            <w:r w:rsidRPr="00393F7D">
              <w:t>Sq</w:t>
            </w:r>
            <w:proofErr w:type="spellEnd"/>
          </w:p>
        </w:tc>
        <w:tc>
          <w:tcPr>
            <w:tcW w:w="0" w:type="auto"/>
          </w:tcPr>
          <w:p w14:paraId="5049BF64" w14:textId="77777777" w:rsidR="00BA01D8" w:rsidRPr="00393F7D" w:rsidRDefault="00BA01D8" w:rsidP="009712EC">
            <w:pPr>
              <w:spacing w:line="360" w:lineRule="auto"/>
            </w:pPr>
            <w:r w:rsidRPr="00393F7D">
              <w:t>F value</w:t>
            </w:r>
          </w:p>
        </w:tc>
        <w:tc>
          <w:tcPr>
            <w:tcW w:w="0" w:type="auto"/>
          </w:tcPr>
          <w:p w14:paraId="38402E3A" w14:textId="77777777" w:rsidR="00BA01D8" w:rsidRPr="00393F7D" w:rsidRDefault="00BA01D8" w:rsidP="009712EC">
            <w:pPr>
              <w:spacing w:line="360" w:lineRule="auto"/>
            </w:pPr>
            <w:proofErr w:type="spellStart"/>
            <w:r w:rsidRPr="00393F7D">
              <w:t>Pr</w:t>
            </w:r>
            <w:proofErr w:type="spellEnd"/>
            <w:r w:rsidRPr="00393F7D">
              <w:t>(&gt;F)</w:t>
            </w:r>
          </w:p>
        </w:tc>
      </w:tr>
      <w:tr w:rsidR="00BA01D8" w:rsidRPr="00393F7D" w14:paraId="3C2A2956" w14:textId="77777777" w:rsidTr="009712EC">
        <w:trPr>
          <w:cnfStyle w:val="000000100000" w:firstRow="0" w:lastRow="0" w:firstColumn="0" w:lastColumn="0" w:oddVBand="0" w:evenVBand="0" w:oddHBand="1" w:evenHBand="0" w:firstRowFirstColumn="0" w:firstRowLastColumn="0" w:lastRowFirstColumn="0" w:lastRowLastColumn="0"/>
          <w:trHeight w:val="279"/>
          <w:jc w:val="center"/>
        </w:trPr>
        <w:tc>
          <w:tcPr>
            <w:tcW w:w="0" w:type="auto"/>
          </w:tcPr>
          <w:p w14:paraId="0462CA9A" w14:textId="77777777" w:rsidR="00BA01D8" w:rsidRPr="00393F7D" w:rsidRDefault="00BA01D8" w:rsidP="009712EC">
            <w:pPr>
              <w:spacing w:line="360" w:lineRule="auto"/>
            </w:pPr>
            <w:r w:rsidRPr="00393F7D">
              <w:t>Diet</w:t>
            </w:r>
          </w:p>
        </w:tc>
        <w:tc>
          <w:tcPr>
            <w:tcW w:w="0" w:type="auto"/>
          </w:tcPr>
          <w:p w14:paraId="5D0333D6" w14:textId="77777777" w:rsidR="00BA01D8" w:rsidRPr="00393F7D" w:rsidRDefault="00BA01D8" w:rsidP="009712EC">
            <w:pPr>
              <w:spacing w:line="360" w:lineRule="auto"/>
            </w:pPr>
            <w:r w:rsidRPr="00393F7D">
              <w:t>3</w:t>
            </w:r>
          </w:p>
        </w:tc>
        <w:tc>
          <w:tcPr>
            <w:tcW w:w="0" w:type="auto"/>
          </w:tcPr>
          <w:p w14:paraId="5EE873EE" w14:textId="77777777" w:rsidR="00BA01D8" w:rsidRPr="00393F7D" w:rsidRDefault="00BA01D8" w:rsidP="009712EC">
            <w:pPr>
              <w:spacing w:line="360" w:lineRule="auto"/>
            </w:pPr>
            <w:r w:rsidRPr="00393F7D">
              <w:rPr>
                <w:rFonts w:cs="Times New Roman"/>
              </w:rPr>
              <w:t>0.3403</w:t>
            </w:r>
          </w:p>
        </w:tc>
        <w:tc>
          <w:tcPr>
            <w:tcW w:w="0" w:type="auto"/>
          </w:tcPr>
          <w:p w14:paraId="16B44D7A" w14:textId="77777777" w:rsidR="00BA01D8" w:rsidRPr="00393F7D" w:rsidRDefault="00BA01D8" w:rsidP="009712EC">
            <w:pPr>
              <w:spacing w:line="360" w:lineRule="auto"/>
            </w:pPr>
          </w:p>
        </w:tc>
        <w:tc>
          <w:tcPr>
            <w:tcW w:w="0" w:type="auto"/>
          </w:tcPr>
          <w:p w14:paraId="1E0CF6E5" w14:textId="77777777" w:rsidR="00BA01D8" w:rsidRPr="00393F7D" w:rsidRDefault="00BA01D8" w:rsidP="009712EC">
            <w:pPr>
              <w:spacing w:line="360" w:lineRule="auto"/>
            </w:pPr>
            <w:r w:rsidRPr="0026067E">
              <w:rPr>
                <w:rFonts w:cs="Times New Roman"/>
              </w:rPr>
              <w:t xml:space="preserve">0.11344  </w:t>
            </w:r>
          </w:p>
        </w:tc>
        <w:tc>
          <w:tcPr>
            <w:tcW w:w="0" w:type="auto"/>
          </w:tcPr>
          <w:p w14:paraId="72688428" w14:textId="77777777" w:rsidR="00BA01D8" w:rsidRPr="00393F7D" w:rsidRDefault="00BA01D8" w:rsidP="009712EC">
            <w:pPr>
              <w:spacing w:line="360" w:lineRule="auto"/>
            </w:pPr>
            <w:r w:rsidRPr="0026067E">
              <w:rPr>
                <w:rFonts w:cs="Times New Roman"/>
              </w:rPr>
              <w:t>31.012</w:t>
            </w:r>
          </w:p>
        </w:tc>
        <w:tc>
          <w:tcPr>
            <w:tcW w:w="0" w:type="auto"/>
          </w:tcPr>
          <w:p w14:paraId="2EA2F1FC" w14:textId="77777777" w:rsidR="00BA01D8" w:rsidRPr="00393F7D" w:rsidRDefault="00BA01D8" w:rsidP="009712EC">
            <w:pPr>
              <w:spacing w:line="360" w:lineRule="auto"/>
            </w:pPr>
            <w:r w:rsidRPr="0026067E">
              <w:rPr>
                <w:rFonts w:cs="Times New Roman"/>
              </w:rPr>
              <w:t>6.78e-09 ***</w:t>
            </w:r>
          </w:p>
        </w:tc>
      </w:tr>
      <w:tr w:rsidR="00BA01D8" w:rsidRPr="00393F7D" w14:paraId="3CA963AB" w14:textId="77777777" w:rsidTr="009712EC">
        <w:trPr>
          <w:trHeight w:val="279"/>
          <w:jc w:val="center"/>
        </w:trPr>
        <w:tc>
          <w:tcPr>
            <w:tcW w:w="0" w:type="auto"/>
          </w:tcPr>
          <w:p w14:paraId="3880AB73" w14:textId="77777777" w:rsidR="00BA01D8" w:rsidRPr="00393F7D" w:rsidRDefault="00BA01D8" w:rsidP="009712EC">
            <w:pPr>
              <w:spacing w:line="360" w:lineRule="auto"/>
            </w:pPr>
            <w:r w:rsidRPr="00393F7D">
              <w:t>Temperature</w:t>
            </w:r>
          </w:p>
        </w:tc>
        <w:tc>
          <w:tcPr>
            <w:tcW w:w="0" w:type="auto"/>
          </w:tcPr>
          <w:p w14:paraId="3B3E2123" w14:textId="77777777" w:rsidR="00BA01D8" w:rsidRPr="00393F7D" w:rsidRDefault="00BA01D8" w:rsidP="009712EC">
            <w:pPr>
              <w:spacing w:line="360" w:lineRule="auto"/>
            </w:pPr>
            <w:r w:rsidRPr="00393F7D">
              <w:t>1</w:t>
            </w:r>
          </w:p>
        </w:tc>
        <w:tc>
          <w:tcPr>
            <w:tcW w:w="0" w:type="auto"/>
          </w:tcPr>
          <w:p w14:paraId="598A04B2" w14:textId="77777777" w:rsidR="00BA01D8" w:rsidRPr="00393F7D" w:rsidRDefault="00BA01D8" w:rsidP="009712EC">
            <w:pPr>
              <w:spacing w:line="360" w:lineRule="auto"/>
            </w:pPr>
            <w:r w:rsidRPr="00393F7D">
              <w:rPr>
                <w:rFonts w:cs="Times New Roman"/>
              </w:rPr>
              <w:t>0.0015</w:t>
            </w:r>
          </w:p>
        </w:tc>
        <w:tc>
          <w:tcPr>
            <w:tcW w:w="0" w:type="auto"/>
          </w:tcPr>
          <w:p w14:paraId="1EE2F75C" w14:textId="77777777" w:rsidR="00BA01D8" w:rsidRPr="00393F7D" w:rsidRDefault="00BA01D8" w:rsidP="009712EC">
            <w:pPr>
              <w:spacing w:line="360" w:lineRule="auto"/>
            </w:pPr>
          </w:p>
        </w:tc>
        <w:tc>
          <w:tcPr>
            <w:tcW w:w="0" w:type="auto"/>
          </w:tcPr>
          <w:p w14:paraId="04383DF9" w14:textId="77777777" w:rsidR="00BA01D8" w:rsidRPr="00393F7D" w:rsidRDefault="00BA01D8" w:rsidP="009712EC">
            <w:pPr>
              <w:spacing w:line="360" w:lineRule="auto"/>
            </w:pPr>
            <w:r w:rsidRPr="00393F7D">
              <w:rPr>
                <w:rFonts w:cs="Times New Roman"/>
              </w:rPr>
              <w:t xml:space="preserve">0.00151   </w:t>
            </w:r>
          </w:p>
        </w:tc>
        <w:tc>
          <w:tcPr>
            <w:tcW w:w="0" w:type="auto"/>
          </w:tcPr>
          <w:p w14:paraId="7CAE19BF" w14:textId="77777777" w:rsidR="00BA01D8" w:rsidRPr="00393F7D" w:rsidRDefault="00BA01D8" w:rsidP="009712EC">
            <w:pPr>
              <w:spacing w:line="360" w:lineRule="auto"/>
            </w:pPr>
            <w:r w:rsidRPr="0026067E">
              <w:rPr>
                <w:rFonts w:cs="Times New Roman"/>
              </w:rPr>
              <w:t xml:space="preserve">0.413    </w:t>
            </w:r>
          </w:p>
        </w:tc>
        <w:tc>
          <w:tcPr>
            <w:tcW w:w="0" w:type="auto"/>
          </w:tcPr>
          <w:p w14:paraId="3E1EBF9B" w14:textId="77777777" w:rsidR="00BA01D8" w:rsidRPr="00393F7D" w:rsidRDefault="00BA01D8" w:rsidP="009712EC">
            <w:pPr>
              <w:spacing w:line="360" w:lineRule="auto"/>
            </w:pPr>
            <w:r w:rsidRPr="0026067E">
              <w:rPr>
                <w:rFonts w:cs="Times New Roman"/>
              </w:rPr>
              <w:t xml:space="preserve">0.526    </w:t>
            </w:r>
          </w:p>
        </w:tc>
      </w:tr>
      <w:tr w:rsidR="00BA01D8" w:rsidRPr="00393F7D" w14:paraId="59035FE3" w14:textId="77777777" w:rsidTr="009712EC">
        <w:trPr>
          <w:cnfStyle w:val="000000100000" w:firstRow="0" w:lastRow="0" w:firstColumn="0" w:lastColumn="0" w:oddVBand="0" w:evenVBand="0" w:oddHBand="1" w:evenHBand="0" w:firstRowFirstColumn="0" w:firstRowLastColumn="0" w:lastRowFirstColumn="0" w:lastRowLastColumn="0"/>
          <w:trHeight w:val="279"/>
          <w:jc w:val="center"/>
        </w:trPr>
        <w:tc>
          <w:tcPr>
            <w:tcW w:w="0" w:type="auto"/>
          </w:tcPr>
          <w:p w14:paraId="4961601A" w14:textId="77777777" w:rsidR="00BA01D8" w:rsidRPr="00393F7D" w:rsidRDefault="00BA01D8" w:rsidP="009712EC">
            <w:pPr>
              <w:spacing w:line="360" w:lineRule="auto"/>
            </w:pPr>
            <w:r w:rsidRPr="00393F7D">
              <w:t>Residuals</w:t>
            </w:r>
          </w:p>
        </w:tc>
        <w:tc>
          <w:tcPr>
            <w:tcW w:w="0" w:type="auto"/>
          </w:tcPr>
          <w:p w14:paraId="37B09C23" w14:textId="77777777" w:rsidR="00BA01D8" w:rsidRPr="00393F7D" w:rsidRDefault="00BA01D8" w:rsidP="009712EC">
            <w:pPr>
              <w:spacing w:line="360" w:lineRule="auto"/>
            </w:pPr>
            <w:r w:rsidRPr="00393F7D">
              <w:t>2</w:t>
            </w:r>
            <w:r>
              <w:t>7</w:t>
            </w:r>
          </w:p>
        </w:tc>
        <w:tc>
          <w:tcPr>
            <w:tcW w:w="0" w:type="auto"/>
          </w:tcPr>
          <w:p w14:paraId="0D62CAA0" w14:textId="77777777" w:rsidR="00BA01D8" w:rsidRPr="00393F7D" w:rsidRDefault="00BA01D8" w:rsidP="009712EC">
            <w:pPr>
              <w:spacing w:line="360" w:lineRule="auto"/>
            </w:pPr>
            <w:r w:rsidRPr="0026067E">
              <w:t>0.0988</w:t>
            </w:r>
          </w:p>
        </w:tc>
        <w:tc>
          <w:tcPr>
            <w:tcW w:w="0" w:type="auto"/>
          </w:tcPr>
          <w:p w14:paraId="220422C9" w14:textId="77777777" w:rsidR="00BA01D8" w:rsidRPr="00393F7D" w:rsidRDefault="00BA01D8" w:rsidP="009712EC">
            <w:pPr>
              <w:spacing w:line="360" w:lineRule="auto"/>
            </w:pPr>
          </w:p>
        </w:tc>
        <w:tc>
          <w:tcPr>
            <w:tcW w:w="0" w:type="auto"/>
          </w:tcPr>
          <w:p w14:paraId="13B73783" w14:textId="77777777" w:rsidR="00BA01D8" w:rsidRPr="00393F7D" w:rsidRDefault="00BA01D8" w:rsidP="009712EC">
            <w:pPr>
              <w:spacing w:line="360" w:lineRule="auto"/>
            </w:pPr>
            <w:r w:rsidRPr="0026067E">
              <w:t xml:space="preserve">0.00366                     </w:t>
            </w:r>
          </w:p>
        </w:tc>
        <w:tc>
          <w:tcPr>
            <w:tcW w:w="0" w:type="auto"/>
          </w:tcPr>
          <w:p w14:paraId="76D962CB" w14:textId="77777777" w:rsidR="00BA01D8" w:rsidRPr="00393F7D" w:rsidRDefault="00BA01D8" w:rsidP="009712EC">
            <w:pPr>
              <w:spacing w:line="360" w:lineRule="auto"/>
            </w:pPr>
          </w:p>
        </w:tc>
        <w:tc>
          <w:tcPr>
            <w:tcW w:w="0" w:type="auto"/>
          </w:tcPr>
          <w:p w14:paraId="0CB00D85" w14:textId="77777777" w:rsidR="00BA01D8" w:rsidRPr="00393F7D" w:rsidRDefault="00BA01D8" w:rsidP="009712EC">
            <w:pPr>
              <w:spacing w:line="360" w:lineRule="auto"/>
            </w:pPr>
          </w:p>
        </w:tc>
      </w:tr>
    </w:tbl>
    <w:p w14:paraId="02EC464E" w14:textId="77777777" w:rsidR="00BA01D8" w:rsidRDefault="00BA01D8" w:rsidP="00381042">
      <w:pPr>
        <w:spacing w:after="240" w:line="360" w:lineRule="auto"/>
        <w:jc w:val="both"/>
        <w:rPr>
          <w:rFonts w:ascii="Times New Roman" w:hAnsi="Times New Roman" w:cs="Times New Roman"/>
        </w:rPr>
      </w:pPr>
    </w:p>
    <w:p w14:paraId="077AA3C6" w14:textId="77777777" w:rsidR="00BA01D8" w:rsidRDefault="00BA01D8" w:rsidP="00381042">
      <w:pPr>
        <w:spacing w:after="240" w:line="360" w:lineRule="auto"/>
        <w:jc w:val="both"/>
        <w:rPr>
          <w:rFonts w:ascii="Times New Roman" w:hAnsi="Times New Roman" w:cs="Times New Roman"/>
        </w:rPr>
      </w:pPr>
    </w:p>
    <w:p w14:paraId="4B7AF719" w14:textId="77777777" w:rsidR="00BA01D8" w:rsidRDefault="00BA01D8" w:rsidP="00381042">
      <w:pPr>
        <w:spacing w:after="240" w:line="360" w:lineRule="auto"/>
        <w:jc w:val="both"/>
        <w:rPr>
          <w:rFonts w:ascii="Times New Roman" w:hAnsi="Times New Roman" w:cs="Times New Roman"/>
        </w:rPr>
      </w:pPr>
    </w:p>
    <w:p w14:paraId="4B3A8D8E" w14:textId="2322BBCA" w:rsidR="00393F7D" w:rsidRPr="00393F7D" w:rsidRDefault="00393F7D" w:rsidP="00393F7D">
      <w:pPr>
        <w:spacing w:after="240" w:line="360" w:lineRule="auto"/>
        <w:jc w:val="center"/>
        <w:rPr>
          <w:rFonts w:ascii="Times New Roman" w:eastAsia="Times New Roman" w:hAnsi="Times New Roman" w:cs="Times New Roman"/>
        </w:rPr>
      </w:pPr>
      <w:r w:rsidRPr="00393F7D">
        <w:rPr>
          <w:rFonts w:ascii="Times New Roman" w:eastAsia="Times New Roman" w:hAnsi="Times New Roman" w:cs="Times New Roman"/>
        </w:rPr>
        <w:t xml:space="preserve">Table </w:t>
      </w:r>
      <w:r w:rsidR="00BA01D8">
        <w:rPr>
          <w:rFonts w:ascii="Times New Roman" w:eastAsia="Times New Roman" w:hAnsi="Times New Roman" w:cs="Times New Roman"/>
        </w:rPr>
        <w:t>8.2.</w:t>
      </w:r>
      <w:r w:rsidRPr="00393F7D">
        <w:rPr>
          <w:rFonts w:ascii="Times New Roman" w:eastAsia="Times New Roman" w:hAnsi="Times New Roman" w:cs="Times New Roman"/>
        </w:rPr>
        <w:t xml:space="preserve">1. Results of a </w:t>
      </w:r>
      <w:r w:rsidR="00BA01D8">
        <w:rPr>
          <w:rFonts w:ascii="Times New Roman" w:eastAsia="Times New Roman" w:hAnsi="Times New Roman" w:cs="Times New Roman"/>
        </w:rPr>
        <w:t>one</w:t>
      </w:r>
      <w:r w:rsidRPr="00393F7D">
        <w:rPr>
          <w:rFonts w:ascii="Times New Roman" w:eastAsia="Times New Roman" w:hAnsi="Times New Roman" w:cs="Times New Roman"/>
        </w:rPr>
        <w:t xml:space="preserve"> factor ANOVA testing the differences in </w:t>
      </w:r>
      <w:r>
        <w:rPr>
          <w:rFonts w:ascii="Times New Roman" w:eastAsia="Times New Roman" w:hAnsi="Times New Roman" w:cs="Times New Roman"/>
        </w:rPr>
        <w:t>SGR</w:t>
      </w:r>
      <w:r w:rsidRPr="00393F7D">
        <w:rPr>
          <w:rFonts w:ascii="Times New Roman" w:eastAsia="Times New Roman" w:hAnsi="Times New Roman" w:cs="Times New Roman"/>
        </w:rPr>
        <w:t xml:space="preserve"> (</w:t>
      </w:r>
      <w:r>
        <w:rPr>
          <w:rFonts w:ascii="Times New Roman" w:eastAsia="Times New Roman" w:hAnsi="Times New Roman" w:cs="Times New Roman"/>
        </w:rPr>
        <w:t>%growth/day</w:t>
      </w:r>
      <w:r w:rsidRPr="00393F7D">
        <w:rPr>
          <w:rFonts w:ascii="Times New Roman" w:eastAsia="Times New Roman" w:hAnsi="Times New Roman" w:cs="Times New Roman"/>
        </w:rPr>
        <w:t xml:space="preserve">) of urchins under 4 dietary treatments between </w:t>
      </w:r>
      <w:r>
        <w:rPr>
          <w:rFonts w:ascii="Times New Roman" w:eastAsia="Times New Roman" w:hAnsi="Times New Roman" w:cs="Times New Roman"/>
        </w:rPr>
        <w:t>week 0 and week 4</w:t>
      </w:r>
      <w:r w:rsidRPr="00393F7D">
        <w:rPr>
          <w:rFonts w:ascii="Times New Roman" w:eastAsia="Times New Roman" w:hAnsi="Times New Roman" w:cs="Times New Roman"/>
        </w:rPr>
        <w:t xml:space="preserve">. The sources of variation, the values of their sums of squares (Sum </w:t>
      </w:r>
      <w:proofErr w:type="spellStart"/>
      <w:r w:rsidRPr="00393F7D">
        <w:rPr>
          <w:rFonts w:ascii="Times New Roman" w:eastAsia="Times New Roman" w:hAnsi="Times New Roman" w:cs="Times New Roman"/>
        </w:rPr>
        <w:t>Sq</w:t>
      </w:r>
      <w:proofErr w:type="spellEnd"/>
      <w:r w:rsidRPr="00393F7D">
        <w:rPr>
          <w:rFonts w:ascii="Times New Roman" w:eastAsia="Times New Roman" w:hAnsi="Times New Roman" w:cs="Times New Roman"/>
        </w:rPr>
        <w:t>), degrees of freedom (</w:t>
      </w:r>
      <w:proofErr w:type="spellStart"/>
      <w:r w:rsidRPr="00393F7D">
        <w:rPr>
          <w:rFonts w:ascii="Times New Roman" w:eastAsia="Times New Roman" w:hAnsi="Times New Roman" w:cs="Times New Roman"/>
        </w:rPr>
        <w:t>Df</w:t>
      </w:r>
      <w:proofErr w:type="spellEnd"/>
      <w:r w:rsidRPr="00393F7D">
        <w:rPr>
          <w:rFonts w:ascii="Times New Roman" w:eastAsia="Times New Roman" w:hAnsi="Times New Roman" w:cs="Times New Roman"/>
        </w:rPr>
        <w:t xml:space="preserve">) and Mean sums of squares (Mean </w:t>
      </w:r>
      <w:proofErr w:type="spellStart"/>
      <w:r w:rsidRPr="00393F7D">
        <w:rPr>
          <w:rFonts w:ascii="Times New Roman" w:eastAsia="Times New Roman" w:hAnsi="Times New Roman" w:cs="Times New Roman"/>
        </w:rPr>
        <w:t>Sq</w:t>
      </w:r>
      <w:proofErr w:type="spellEnd"/>
      <w:r w:rsidRPr="00393F7D">
        <w:rPr>
          <w:rFonts w:ascii="Times New Roman" w:eastAsia="Times New Roman" w:hAnsi="Times New Roman" w:cs="Times New Roman"/>
        </w:rPr>
        <w:t>) are shown, together with the resulting F statistic (F value) and probability (</w:t>
      </w:r>
      <w:proofErr w:type="spellStart"/>
      <w:r w:rsidRPr="00393F7D">
        <w:rPr>
          <w:rFonts w:ascii="Times New Roman" w:eastAsia="Times New Roman" w:hAnsi="Times New Roman" w:cs="Times New Roman"/>
        </w:rPr>
        <w:t>Pr</w:t>
      </w:r>
      <w:proofErr w:type="spellEnd"/>
      <w:r w:rsidRPr="00393F7D">
        <w:rPr>
          <w:rFonts w:ascii="Times New Roman" w:eastAsia="Times New Roman" w:hAnsi="Times New Roman" w:cs="Times New Roman"/>
        </w:rPr>
        <w:t>(&gt;F)).</w:t>
      </w:r>
    </w:p>
    <w:tbl>
      <w:tblPr>
        <w:tblStyle w:val="Aimee"/>
        <w:tblW w:w="7279" w:type="dxa"/>
        <w:jc w:val="center"/>
        <w:tblLook w:val="04A0" w:firstRow="1" w:lastRow="0" w:firstColumn="1" w:lastColumn="0" w:noHBand="0" w:noVBand="1"/>
      </w:tblPr>
      <w:tblGrid>
        <w:gridCol w:w="1322"/>
        <w:gridCol w:w="554"/>
        <w:gridCol w:w="1119"/>
        <w:gridCol w:w="274"/>
        <w:gridCol w:w="1239"/>
        <w:gridCol w:w="1073"/>
        <w:gridCol w:w="1698"/>
      </w:tblGrid>
      <w:tr w:rsidR="00393F7D" w:rsidRPr="00393F7D" w14:paraId="28CE2A2B" w14:textId="77777777" w:rsidTr="009712EC">
        <w:trPr>
          <w:cnfStyle w:val="100000000000" w:firstRow="1" w:lastRow="0" w:firstColumn="0" w:lastColumn="0" w:oddVBand="0" w:evenVBand="0" w:oddHBand="0" w:evenHBand="0" w:firstRowFirstColumn="0" w:firstRowLastColumn="0" w:lastRowFirstColumn="0" w:lastRowLastColumn="0"/>
          <w:trHeight w:val="279"/>
          <w:jc w:val="center"/>
        </w:trPr>
        <w:tc>
          <w:tcPr>
            <w:tcW w:w="0" w:type="auto"/>
          </w:tcPr>
          <w:p w14:paraId="20556D02" w14:textId="77777777" w:rsidR="00393F7D" w:rsidRPr="00393F7D" w:rsidRDefault="00393F7D" w:rsidP="00393F7D">
            <w:pPr>
              <w:spacing w:line="360" w:lineRule="auto"/>
            </w:pPr>
          </w:p>
        </w:tc>
        <w:tc>
          <w:tcPr>
            <w:tcW w:w="0" w:type="auto"/>
          </w:tcPr>
          <w:p w14:paraId="0843B933" w14:textId="77777777" w:rsidR="00393F7D" w:rsidRPr="00393F7D" w:rsidRDefault="00393F7D" w:rsidP="00393F7D">
            <w:pPr>
              <w:spacing w:line="360" w:lineRule="auto"/>
            </w:pPr>
            <w:proofErr w:type="spellStart"/>
            <w:r w:rsidRPr="00393F7D">
              <w:t>Df</w:t>
            </w:r>
            <w:proofErr w:type="spellEnd"/>
          </w:p>
        </w:tc>
        <w:tc>
          <w:tcPr>
            <w:tcW w:w="0" w:type="auto"/>
          </w:tcPr>
          <w:p w14:paraId="29249A58" w14:textId="77777777" w:rsidR="00393F7D" w:rsidRPr="00393F7D" w:rsidRDefault="00393F7D" w:rsidP="00393F7D">
            <w:pPr>
              <w:spacing w:line="360" w:lineRule="auto"/>
            </w:pPr>
            <w:r w:rsidRPr="00393F7D">
              <w:t xml:space="preserve">Sum </w:t>
            </w:r>
            <w:proofErr w:type="spellStart"/>
            <w:r w:rsidRPr="00393F7D">
              <w:t>Sq</w:t>
            </w:r>
            <w:proofErr w:type="spellEnd"/>
          </w:p>
        </w:tc>
        <w:tc>
          <w:tcPr>
            <w:tcW w:w="0" w:type="auto"/>
          </w:tcPr>
          <w:p w14:paraId="7C41DA03" w14:textId="77777777" w:rsidR="00393F7D" w:rsidRPr="00393F7D" w:rsidRDefault="00393F7D" w:rsidP="00393F7D">
            <w:pPr>
              <w:spacing w:line="360" w:lineRule="auto"/>
            </w:pPr>
          </w:p>
        </w:tc>
        <w:tc>
          <w:tcPr>
            <w:tcW w:w="0" w:type="auto"/>
          </w:tcPr>
          <w:p w14:paraId="0555A033" w14:textId="77777777" w:rsidR="00393F7D" w:rsidRPr="00393F7D" w:rsidRDefault="00393F7D" w:rsidP="00393F7D">
            <w:pPr>
              <w:spacing w:line="360" w:lineRule="auto"/>
            </w:pPr>
            <w:r w:rsidRPr="00393F7D">
              <w:t xml:space="preserve">Mean </w:t>
            </w:r>
            <w:proofErr w:type="spellStart"/>
            <w:r w:rsidRPr="00393F7D">
              <w:t>Sq</w:t>
            </w:r>
            <w:proofErr w:type="spellEnd"/>
          </w:p>
        </w:tc>
        <w:tc>
          <w:tcPr>
            <w:tcW w:w="0" w:type="auto"/>
          </w:tcPr>
          <w:p w14:paraId="40EF88CA" w14:textId="77777777" w:rsidR="00393F7D" w:rsidRPr="00393F7D" w:rsidRDefault="00393F7D" w:rsidP="00393F7D">
            <w:pPr>
              <w:spacing w:line="360" w:lineRule="auto"/>
            </w:pPr>
            <w:r w:rsidRPr="00393F7D">
              <w:t>F value</w:t>
            </w:r>
          </w:p>
        </w:tc>
        <w:tc>
          <w:tcPr>
            <w:tcW w:w="0" w:type="auto"/>
          </w:tcPr>
          <w:p w14:paraId="405F7311" w14:textId="77777777" w:rsidR="00393F7D" w:rsidRPr="00393F7D" w:rsidRDefault="00393F7D" w:rsidP="00393F7D">
            <w:pPr>
              <w:spacing w:line="360" w:lineRule="auto"/>
            </w:pPr>
            <w:proofErr w:type="spellStart"/>
            <w:r w:rsidRPr="00393F7D">
              <w:t>Pr</w:t>
            </w:r>
            <w:proofErr w:type="spellEnd"/>
            <w:r w:rsidRPr="00393F7D">
              <w:t>(&gt;F)</w:t>
            </w:r>
          </w:p>
        </w:tc>
      </w:tr>
      <w:tr w:rsidR="00393F7D" w:rsidRPr="00393F7D" w14:paraId="3F049DE5" w14:textId="77777777" w:rsidTr="00393F7D">
        <w:trPr>
          <w:cnfStyle w:val="000000100000" w:firstRow="0" w:lastRow="0" w:firstColumn="0" w:lastColumn="0" w:oddVBand="0" w:evenVBand="0" w:oddHBand="1" w:evenHBand="0" w:firstRowFirstColumn="0" w:firstRowLastColumn="0" w:lastRowFirstColumn="0" w:lastRowLastColumn="0"/>
          <w:trHeight w:val="279"/>
          <w:jc w:val="center"/>
        </w:trPr>
        <w:tc>
          <w:tcPr>
            <w:tcW w:w="0" w:type="auto"/>
          </w:tcPr>
          <w:p w14:paraId="0834890B" w14:textId="77777777" w:rsidR="00393F7D" w:rsidRPr="00393F7D" w:rsidRDefault="00393F7D" w:rsidP="00393F7D">
            <w:pPr>
              <w:spacing w:line="360" w:lineRule="auto"/>
            </w:pPr>
            <w:r w:rsidRPr="00393F7D">
              <w:t>Diet</w:t>
            </w:r>
          </w:p>
        </w:tc>
        <w:tc>
          <w:tcPr>
            <w:tcW w:w="0" w:type="auto"/>
          </w:tcPr>
          <w:p w14:paraId="627A212B" w14:textId="77777777" w:rsidR="00393F7D" w:rsidRPr="00393F7D" w:rsidRDefault="00393F7D" w:rsidP="00393F7D">
            <w:pPr>
              <w:spacing w:line="360" w:lineRule="auto"/>
            </w:pPr>
            <w:r w:rsidRPr="00393F7D">
              <w:t>3</w:t>
            </w:r>
          </w:p>
        </w:tc>
        <w:tc>
          <w:tcPr>
            <w:tcW w:w="0" w:type="auto"/>
          </w:tcPr>
          <w:p w14:paraId="025754FA" w14:textId="476B0860" w:rsidR="00393F7D" w:rsidRPr="00393F7D" w:rsidRDefault="0026067E" w:rsidP="00393F7D">
            <w:pPr>
              <w:spacing w:line="360" w:lineRule="auto"/>
            </w:pPr>
            <w:r w:rsidRPr="00393F7D">
              <w:rPr>
                <w:rFonts w:cs="Times New Roman"/>
              </w:rPr>
              <w:t>0.3403</w:t>
            </w:r>
          </w:p>
        </w:tc>
        <w:tc>
          <w:tcPr>
            <w:tcW w:w="0" w:type="auto"/>
          </w:tcPr>
          <w:p w14:paraId="6B63B2F0" w14:textId="77777777" w:rsidR="00393F7D" w:rsidRPr="00393F7D" w:rsidRDefault="00393F7D" w:rsidP="00393F7D">
            <w:pPr>
              <w:spacing w:line="360" w:lineRule="auto"/>
            </w:pPr>
          </w:p>
        </w:tc>
        <w:tc>
          <w:tcPr>
            <w:tcW w:w="0" w:type="auto"/>
          </w:tcPr>
          <w:p w14:paraId="6AD4A343" w14:textId="0EAD69CF" w:rsidR="00393F7D" w:rsidRPr="00393F7D" w:rsidRDefault="0026067E" w:rsidP="00393F7D">
            <w:pPr>
              <w:spacing w:line="360" w:lineRule="auto"/>
            </w:pPr>
            <w:r w:rsidRPr="0026067E">
              <w:rPr>
                <w:rFonts w:cs="Times New Roman"/>
              </w:rPr>
              <w:t xml:space="preserve">0.11344  </w:t>
            </w:r>
          </w:p>
        </w:tc>
        <w:tc>
          <w:tcPr>
            <w:tcW w:w="0" w:type="auto"/>
          </w:tcPr>
          <w:p w14:paraId="7A883ED7" w14:textId="17C506E6" w:rsidR="00393F7D" w:rsidRPr="00393F7D" w:rsidRDefault="00BA01D8" w:rsidP="00393F7D">
            <w:pPr>
              <w:spacing w:line="360" w:lineRule="auto"/>
            </w:pPr>
            <w:r w:rsidRPr="00BA01D8">
              <w:rPr>
                <w:rFonts w:cs="Times New Roman"/>
              </w:rPr>
              <w:t>31.68</w:t>
            </w:r>
          </w:p>
        </w:tc>
        <w:tc>
          <w:tcPr>
            <w:tcW w:w="0" w:type="auto"/>
          </w:tcPr>
          <w:p w14:paraId="57DFC7E6" w14:textId="6AF26890" w:rsidR="00393F7D" w:rsidRPr="00393F7D" w:rsidRDefault="00BA01D8" w:rsidP="00393F7D">
            <w:pPr>
              <w:spacing w:line="360" w:lineRule="auto"/>
            </w:pPr>
            <w:r w:rsidRPr="00BA01D8">
              <w:rPr>
                <w:rFonts w:cs="Times New Roman"/>
              </w:rPr>
              <w:t>3.85e-09 ***</w:t>
            </w:r>
          </w:p>
        </w:tc>
      </w:tr>
      <w:tr w:rsidR="00BA01D8" w:rsidRPr="00393F7D" w14:paraId="6D2261B0" w14:textId="77777777" w:rsidTr="009712EC">
        <w:trPr>
          <w:trHeight w:val="279"/>
          <w:jc w:val="center"/>
        </w:trPr>
        <w:tc>
          <w:tcPr>
            <w:tcW w:w="0" w:type="auto"/>
          </w:tcPr>
          <w:p w14:paraId="30B1CC64" w14:textId="77777777" w:rsidR="00393F7D" w:rsidRPr="00393F7D" w:rsidRDefault="00393F7D" w:rsidP="00393F7D">
            <w:pPr>
              <w:spacing w:line="360" w:lineRule="auto"/>
            </w:pPr>
            <w:r w:rsidRPr="00393F7D">
              <w:t>Residuals</w:t>
            </w:r>
          </w:p>
        </w:tc>
        <w:tc>
          <w:tcPr>
            <w:tcW w:w="0" w:type="auto"/>
          </w:tcPr>
          <w:p w14:paraId="2FFAF3BE" w14:textId="7485F607" w:rsidR="00393F7D" w:rsidRPr="00393F7D" w:rsidRDefault="00393F7D" w:rsidP="00393F7D">
            <w:pPr>
              <w:spacing w:line="360" w:lineRule="auto"/>
            </w:pPr>
            <w:r w:rsidRPr="00393F7D">
              <w:t>2</w:t>
            </w:r>
            <w:r w:rsidR="00BA01D8">
              <w:t>8</w:t>
            </w:r>
          </w:p>
        </w:tc>
        <w:tc>
          <w:tcPr>
            <w:tcW w:w="0" w:type="auto"/>
          </w:tcPr>
          <w:p w14:paraId="49658A94" w14:textId="74024297" w:rsidR="00393F7D" w:rsidRPr="00393F7D" w:rsidRDefault="00BA01D8" w:rsidP="00393F7D">
            <w:pPr>
              <w:spacing w:line="360" w:lineRule="auto"/>
            </w:pPr>
            <w:r w:rsidRPr="00BA01D8">
              <w:rPr>
                <w:rFonts w:cs="Times New Roman"/>
              </w:rPr>
              <w:t>0.1003</w:t>
            </w:r>
          </w:p>
        </w:tc>
        <w:tc>
          <w:tcPr>
            <w:tcW w:w="0" w:type="auto"/>
          </w:tcPr>
          <w:p w14:paraId="57821F57" w14:textId="77777777" w:rsidR="00393F7D" w:rsidRPr="00393F7D" w:rsidRDefault="00393F7D" w:rsidP="00393F7D">
            <w:pPr>
              <w:spacing w:line="360" w:lineRule="auto"/>
            </w:pPr>
          </w:p>
        </w:tc>
        <w:tc>
          <w:tcPr>
            <w:tcW w:w="0" w:type="auto"/>
          </w:tcPr>
          <w:p w14:paraId="35F922B3" w14:textId="7E48D619" w:rsidR="00393F7D" w:rsidRPr="00393F7D" w:rsidRDefault="00BA01D8" w:rsidP="00393F7D">
            <w:pPr>
              <w:spacing w:line="360" w:lineRule="auto"/>
            </w:pPr>
            <w:r w:rsidRPr="00BA01D8">
              <w:rPr>
                <w:rFonts w:cs="Times New Roman"/>
              </w:rPr>
              <w:t xml:space="preserve">0.00358                     </w:t>
            </w:r>
          </w:p>
        </w:tc>
        <w:tc>
          <w:tcPr>
            <w:tcW w:w="0" w:type="auto"/>
          </w:tcPr>
          <w:p w14:paraId="31B4FB8E" w14:textId="77777777" w:rsidR="00393F7D" w:rsidRPr="00393F7D" w:rsidRDefault="00393F7D" w:rsidP="00393F7D">
            <w:pPr>
              <w:spacing w:line="360" w:lineRule="auto"/>
            </w:pPr>
          </w:p>
        </w:tc>
        <w:tc>
          <w:tcPr>
            <w:tcW w:w="0" w:type="auto"/>
          </w:tcPr>
          <w:p w14:paraId="072337DA" w14:textId="77777777" w:rsidR="00393F7D" w:rsidRPr="00393F7D" w:rsidRDefault="00393F7D" w:rsidP="00393F7D">
            <w:pPr>
              <w:spacing w:line="360" w:lineRule="auto"/>
            </w:pPr>
          </w:p>
        </w:tc>
      </w:tr>
    </w:tbl>
    <w:p w14:paraId="787FB4BA" w14:textId="23566641" w:rsidR="00393F7D" w:rsidRDefault="00393F7D" w:rsidP="0026067E">
      <w:pPr>
        <w:spacing w:after="240" w:line="360" w:lineRule="auto"/>
        <w:jc w:val="both"/>
        <w:rPr>
          <w:rFonts w:ascii="Times New Roman" w:hAnsi="Times New Roman" w:cs="Times New Roman"/>
        </w:rPr>
      </w:pPr>
    </w:p>
    <w:sectPr w:rsidR="00393F7D" w:rsidSect="007C1384">
      <w:footerReference w:type="default" r:id="rId32"/>
      <w:pgSz w:w="11906" w:h="16838"/>
      <w:pgMar w:top="1440" w:right="1080" w:bottom="1440" w:left="108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imee Cloete" w:date="2023-11-18T17:23:00Z" w:initials="AC">
    <w:p w14:paraId="100F4F76" w14:textId="77777777" w:rsidR="005608D2" w:rsidRDefault="005608D2" w:rsidP="004B3BBD">
      <w:pPr>
        <w:pStyle w:val="CommentText"/>
      </w:pPr>
      <w:r>
        <w:rPr>
          <w:rStyle w:val="CommentReference"/>
        </w:rPr>
        <w:annotationRef/>
      </w:r>
      <w:r>
        <w:t xml:space="preserve">I haven't included data from the most recent timepoint (week 23) yet, still need to capture this - I did those measurements this week. </w:t>
      </w:r>
    </w:p>
  </w:comment>
  <w:comment w:id="4" w:author="Brett Marc Macey" w:date="2023-11-23T15:40:00Z" w:initials="BMM">
    <w:p w14:paraId="20F78B5F" w14:textId="77777777" w:rsidR="001071B1" w:rsidRDefault="001071B1" w:rsidP="003425D4">
      <w:pPr>
        <w:pStyle w:val="CommentText"/>
      </w:pPr>
      <w:r>
        <w:rPr>
          <w:rStyle w:val="CommentReference"/>
        </w:rPr>
        <w:annotationRef/>
      </w:r>
      <w:r>
        <w:rPr>
          <w:lang w:val="en-US"/>
        </w:rPr>
        <w:t xml:space="preserve">Perhaps better to move this here and delete from below. </w:t>
      </w:r>
    </w:p>
  </w:comment>
  <w:comment w:id="5" w:author="Brett Marc Macey" w:date="2023-11-23T15:48:00Z" w:initials="BMM">
    <w:p w14:paraId="23DAEE3C" w14:textId="77777777" w:rsidR="009E21F9" w:rsidRDefault="009E21F9" w:rsidP="004D4D4A">
      <w:pPr>
        <w:pStyle w:val="CommentText"/>
      </w:pPr>
      <w:r>
        <w:rPr>
          <w:rStyle w:val="CommentReference"/>
        </w:rPr>
        <w:annotationRef/>
      </w:r>
      <w:r>
        <w:rPr>
          <w:lang w:val="en-US"/>
        </w:rPr>
        <w:t>Thanks need to go to the DFFE and its staff for this. Add a sentence on this.</w:t>
      </w:r>
    </w:p>
  </w:comment>
  <w:comment w:id="6" w:author="Aimee Cloete" w:date="2023-10-24T13:30:00Z" w:initials="AC">
    <w:p w14:paraId="118AC522" w14:textId="6788A7B3" w:rsidR="00BF5A72" w:rsidRDefault="00BF5A72" w:rsidP="00277C1D">
      <w:pPr>
        <w:pStyle w:val="CommentText"/>
      </w:pPr>
      <w:r>
        <w:rPr>
          <w:rStyle w:val="CommentReference"/>
        </w:rPr>
        <w:annotationRef/>
      </w:r>
      <w:r>
        <w:t xml:space="preserve">Please check and confirm </w:t>
      </w:r>
    </w:p>
  </w:comment>
  <w:comment w:id="18" w:author="Brett Marc Macey" w:date="2023-11-23T15:16:00Z" w:initials="BMM">
    <w:p w14:paraId="66DD45C6" w14:textId="77777777" w:rsidR="00ED3EBC" w:rsidRDefault="00ED3EBC" w:rsidP="005425C7">
      <w:pPr>
        <w:pStyle w:val="CommentText"/>
      </w:pPr>
      <w:r>
        <w:rPr>
          <w:rStyle w:val="CommentReference"/>
        </w:rPr>
        <w:annotationRef/>
      </w:r>
      <w:r>
        <w:rPr>
          <w:lang w:val="en-US"/>
        </w:rPr>
        <w:t xml:space="preserve">I would include something about the global seaweed aquaculture industry as well. Your project is about assessing the culture potential for a new low trophic species in an IMTA and this IMTA utilizes seaweed as a biofilter and for producing feed. I think introducing the importance of seaweeds early on it therefore important </w:t>
      </w:r>
    </w:p>
  </w:comment>
  <w:comment w:id="47" w:author="Brett Marc Macey" w:date="2023-07-24T07:35:00Z" w:initials="BMM">
    <w:p w14:paraId="7262E07A" w14:textId="49CC15C3" w:rsidR="006F15CE" w:rsidRDefault="006F15CE" w:rsidP="006F15CE">
      <w:pPr>
        <w:pStyle w:val="CommentText"/>
      </w:pPr>
      <w:r>
        <w:rPr>
          <w:rStyle w:val="CommentReference"/>
        </w:rPr>
        <w:annotationRef/>
      </w:r>
      <w:r>
        <w:rPr>
          <w:lang w:val="en-US"/>
        </w:rPr>
        <w:t>Maybe add a definition for IMTA for those readers that are not familiar with the concept</w:t>
      </w:r>
    </w:p>
  </w:comment>
  <w:comment w:id="68" w:author="Brett Marc Macey" w:date="2023-11-23T15:44:00Z" w:initials="BMM">
    <w:p w14:paraId="460D452C" w14:textId="77777777" w:rsidR="007812E5" w:rsidRDefault="007812E5" w:rsidP="00636B92">
      <w:pPr>
        <w:pStyle w:val="CommentText"/>
      </w:pPr>
      <w:r>
        <w:rPr>
          <w:rStyle w:val="CommentReference"/>
        </w:rPr>
        <w:annotationRef/>
      </w:r>
      <w:r>
        <w:rPr>
          <w:lang w:val="en-US"/>
        </w:rPr>
        <w:t xml:space="preserve">I think this needs to be a new paragraph and I also think something is missing before this. I would first say something about the need to diversify the local aquaculture industry, which is primary focused on a few high value species and then introduce the idea of how IMTA can contribute towards further diversification and what work is being done locally and globally on this. I would also emphasize the importance of low-trophic species and then go on to describe what Marissa had done in ASTRAL and your Hons project.  </w:t>
      </w:r>
    </w:p>
  </w:comment>
  <w:comment w:id="73" w:author="Aimee Cloete" w:date="2023-10-27T15:18:00Z" w:initials="AC">
    <w:p w14:paraId="392BA657" w14:textId="18634788" w:rsidR="008A0D81" w:rsidRDefault="008A0D81" w:rsidP="004A1F75">
      <w:pPr>
        <w:pStyle w:val="CommentText"/>
      </w:pPr>
      <w:r>
        <w:rPr>
          <w:rStyle w:val="CommentReference"/>
        </w:rPr>
        <w:annotationRef/>
      </w:r>
      <w:r>
        <w:t>How do I reference this?</w:t>
      </w:r>
    </w:p>
  </w:comment>
  <w:comment w:id="74" w:author="Brett Marc Macey" w:date="2023-11-23T15:45:00Z" w:initials="BMM">
    <w:p w14:paraId="5B3B1D90" w14:textId="77777777" w:rsidR="007812E5" w:rsidRDefault="007812E5" w:rsidP="00317213">
      <w:pPr>
        <w:pStyle w:val="CommentText"/>
      </w:pPr>
      <w:r>
        <w:rPr>
          <w:rStyle w:val="CommentReference"/>
        </w:rPr>
        <w:annotationRef/>
      </w:r>
      <w:r>
        <w:rPr>
          <w:lang w:val="en-US"/>
        </w:rPr>
        <w:t xml:space="preserve">Cite your honor's project </w:t>
      </w:r>
    </w:p>
  </w:comment>
  <w:comment w:id="75" w:author="Brett Marc Macey" w:date="2023-11-23T15:49:00Z" w:initials="BMM">
    <w:p w14:paraId="3F238C0A" w14:textId="77777777" w:rsidR="009C5E6E" w:rsidRDefault="007812E5" w:rsidP="004F4333">
      <w:pPr>
        <w:pStyle w:val="CommentText"/>
      </w:pPr>
      <w:r>
        <w:rPr>
          <w:rStyle w:val="CommentReference"/>
        </w:rPr>
        <w:annotationRef/>
      </w:r>
      <w:r w:rsidR="009C5E6E">
        <w:t xml:space="preserve">Why sea urchin? You examiner probably knows very little about aquaculture and the economic value of sea urchins. I would include another paragraph to talk a little about sea urchins, their economic value and aquaculture potential. Maybe even say something about on-going work locally and what has already been done leading to this point..  </w:t>
      </w:r>
    </w:p>
  </w:comment>
  <w:comment w:id="78" w:author="Aimee Cloete" w:date="2023-11-05T20:06:00Z" w:initials="AC">
    <w:p w14:paraId="2A4BB4E2" w14:textId="46BA00BD" w:rsidR="005F601D" w:rsidRDefault="005F601D" w:rsidP="005F601D">
      <w:pPr>
        <w:pStyle w:val="CommentText"/>
      </w:pPr>
      <w:r>
        <w:rPr>
          <w:rStyle w:val="CommentReference"/>
        </w:rPr>
        <w:annotationRef/>
      </w:r>
      <w:r>
        <w:t>Referece or reason for this? Or should this rather be included in the literature review?</w:t>
      </w:r>
    </w:p>
  </w:comment>
  <w:comment w:id="79" w:author="Brett Marc Macey" w:date="2023-11-23T15:50:00Z" w:initials="BMM">
    <w:p w14:paraId="30C75B7B" w14:textId="77777777" w:rsidR="007812E5" w:rsidRDefault="007812E5" w:rsidP="009D5A23">
      <w:pPr>
        <w:pStyle w:val="CommentText"/>
      </w:pPr>
      <w:r>
        <w:rPr>
          <w:rStyle w:val="CommentReference"/>
        </w:rPr>
        <w:annotationRef/>
      </w:r>
      <w:r>
        <w:rPr>
          <w:lang w:val="en-US"/>
        </w:rPr>
        <w:t>As mentioned above, I would expand on this in the literature review</w:t>
      </w:r>
    </w:p>
  </w:comment>
  <w:comment w:id="82" w:author="Aimee Cloete" w:date="2023-11-05T20:08:00Z" w:initials="AC">
    <w:p w14:paraId="60C4DA9D" w14:textId="12D6DF12" w:rsidR="006117A9" w:rsidRDefault="006117A9" w:rsidP="00D42292">
      <w:pPr>
        <w:pStyle w:val="CommentText"/>
      </w:pPr>
      <w:r>
        <w:rPr>
          <w:rStyle w:val="CommentReference"/>
        </w:rPr>
        <w:annotationRef/>
      </w:r>
      <w:r>
        <w:t>Should feed conversion ratio be mentioned in background?</w:t>
      </w:r>
    </w:p>
  </w:comment>
  <w:comment w:id="84" w:author="Aimee Cloete" w:date="2023-11-16T11:25:00Z" w:initials="AC">
    <w:p w14:paraId="77881A0E" w14:textId="77777777" w:rsidR="00E57BD2" w:rsidRDefault="00E57BD2" w:rsidP="00922D24">
      <w:pPr>
        <w:pStyle w:val="CommentText"/>
      </w:pPr>
      <w:r>
        <w:rPr>
          <w:rStyle w:val="CommentReference"/>
        </w:rPr>
        <w:annotationRef/>
      </w:r>
      <w:r>
        <w:t xml:space="preserve">Sorry, I did not spend enough time on this because I was focusing on the intro, methods and results for this draft. But this is a skeleton of what I want to discuss in the literature review. If you think there's anything else I should/should not discuss please let me know. </w:t>
      </w:r>
    </w:p>
  </w:comment>
  <w:comment w:id="96" w:author="Brett Marc Macey" w:date="2023-11-24T08:41:00Z" w:initials="BMM">
    <w:p w14:paraId="7D6FEC86" w14:textId="77777777" w:rsidR="00A6080E" w:rsidRDefault="00A6080E" w:rsidP="00720770">
      <w:pPr>
        <w:pStyle w:val="CommentText"/>
      </w:pPr>
      <w:r>
        <w:rPr>
          <w:rStyle w:val="CommentReference"/>
        </w:rPr>
        <w:annotationRef/>
      </w:r>
      <w:r>
        <w:rPr>
          <w:lang w:val="en-US"/>
        </w:rPr>
        <w:t>Never begin a sentence with a number</w:t>
      </w:r>
    </w:p>
  </w:comment>
  <w:comment w:id="97" w:author="Brett Marc Macey" w:date="2023-11-24T08:42:00Z" w:initials="BMM">
    <w:p w14:paraId="13EE7E4F" w14:textId="77777777" w:rsidR="00A6080E" w:rsidRDefault="00A6080E" w:rsidP="00B43430">
      <w:pPr>
        <w:pStyle w:val="CommentText"/>
      </w:pPr>
      <w:r>
        <w:rPr>
          <w:rStyle w:val="CommentReference"/>
        </w:rPr>
        <w:annotationRef/>
      </w:r>
      <w:r>
        <w:rPr>
          <w:lang w:val="en-US"/>
        </w:rPr>
        <w:t>Was this not a flow through system?? Please correct this</w:t>
      </w:r>
    </w:p>
  </w:comment>
  <w:comment w:id="98" w:author="Brett Marc Macey" w:date="2023-11-24T08:47:00Z" w:initials="BMM">
    <w:p w14:paraId="23E6AB91" w14:textId="77777777" w:rsidR="000E1A25" w:rsidRDefault="000E1A25" w:rsidP="00AD5D1D">
      <w:pPr>
        <w:pStyle w:val="CommentText"/>
      </w:pPr>
      <w:r>
        <w:rPr>
          <w:rStyle w:val="CommentReference"/>
        </w:rPr>
        <w:annotationRef/>
      </w:r>
      <w:r>
        <w:rPr>
          <w:lang w:val="en-US"/>
        </w:rPr>
        <w:t>What do you mean by this? Their natural diet would have been a mixture of seaweed and crustose coralline algae they had access to in the kelp beds. I think what you meant to say here is that the urchins were starved for three weeks and during this time they were fed a minimal amount of seaweed (state amount and frequency) in an attempt to reduce the gonads and ensure that all animals had a similar gonad state prior to the start of the trial.</w:t>
      </w:r>
    </w:p>
  </w:comment>
  <w:comment w:id="100" w:author="Brett Marc Macey" w:date="2023-11-24T08:48:00Z" w:initials="BMM">
    <w:p w14:paraId="6F8655EB" w14:textId="77777777" w:rsidR="000E1A25" w:rsidRDefault="000E1A25" w:rsidP="001A1AB5">
      <w:pPr>
        <w:pStyle w:val="CommentText"/>
      </w:pPr>
      <w:r>
        <w:rPr>
          <w:rStyle w:val="CommentReference"/>
        </w:rPr>
        <w:annotationRef/>
      </w:r>
      <w:r>
        <w:rPr>
          <w:lang w:val="en-US"/>
        </w:rPr>
        <w:t>State what this works out to in terms of stocking density or occupation of the internal surface area (ISA) of the basket and what this stocking density was chosen?</w:t>
      </w:r>
    </w:p>
  </w:comment>
  <w:comment w:id="113" w:author="Brett Marc Macey" w:date="2023-11-27T16:04:00Z" w:initials="BMM">
    <w:p w14:paraId="11E66D7C" w14:textId="77777777" w:rsidR="0050707B" w:rsidRDefault="0050707B" w:rsidP="00400589">
      <w:pPr>
        <w:pStyle w:val="CommentText"/>
      </w:pPr>
      <w:r>
        <w:rPr>
          <w:rStyle w:val="CommentReference"/>
        </w:rPr>
        <w:annotationRef/>
      </w:r>
      <w:r>
        <w:rPr>
          <w:lang w:val="en-US"/>
        </w:rPr>
        <w:t>Is there a reference for this?</w:t>
      </w:r>
    </w:p>
  </w:comment>
  <w:comment w:id="129" w:author="Brett Marc Macey" w:date="2023-11-27T16:09:00Z" w:initials="BMM">
    <w:p w14:paraId="397B1204" w14:textId="77777777" w:rsidR="0050707B" w:rsidRDefault="0050707B" w:rsidP="003F5CC4">
      <w:pPr>
        <w:pStyle w:val="CommentText"/>
      </w:pPr>
      <w:r>
        <w:rPr>
          <w:rStyle w:val="CommentReference"/>
        </w:rPr>
        <w:annotationRef/>
      </w:r>
      <w:r>
        <w:rPr>
          <w:lang w:val="en-US"/>
        </w:rPr>
        <w:t xml:space="preserve">I would remove this and just state clearly how each system operated. </w:t>
      </w:r>
    </w:p>
  </w:comment>
  <w:comment w:id="130" w:author="Aimee Cloete" w:date="2023-11-16T13:53:00Z" w:initials="AC">
    <w:p w14:paraId="1DB42D88" w14:textId="39242048" w:rsidR="001913BC" w:rsidRDefault="001913BC">
      <w:pPr>
        <w:pStyle w:val="CommentText"/>
      </w:pPr>
      <w:r>
        <w:rPr>
          <w:rStyle w:val="CommentReference"/>
        </w:rPr>
        <w:annotationRef/>
      </w:r>
      <w:r>
        <w:t>Please advise more on this process?</w:t>
      </w:r>
    </w:p>
    <w:p w14:paraId="4C248789" w14:textId="77777777" w:rsidR="001913BC" w:rsidRDefault="001913BC" w:rsidP="002C3577">
      <w:pPr>
        <w:pStyle w:val="CommentText"/>
      </w:pPr>
      <w:r>
        <w:t>(Filtered? Protein skimmers? UV sterilizers?)</w:t>
      </w:r>
    </w:p>
  </w:comment>
  <w:comment w:id="131" w:author="Brett Marc Macey" w:date="2023-11-27T17:00:00Z" w:initials="BMM">
    <w:p w14:paraId="218088A8" w14:textId="77777777" w:rsidR="00280D11" w:rsidRDefault="00280D11">
      <w:pPr>
        <w:pStyle w:val="CommentText"/>
      </w:pPr>
      <w:r>
        <w:rPr>
          <w:rStyle w:val="CommentReference"/>
        </w:rPr>
        <w:annotationRef/>
      </w:r>
      <w:r>
        <w:rPr>
          <w:lang w:val="en-US"/>
        </w:rPr>
        <w:t xml:space="preserve">Suggestion below: </w:t>
      </w:r>
    </w:p>
    <w:p w14:paraId="5B075A90" w14:textId="77777777" w:rsidR="00280D11" w:rsidRDefault="00280D11">
      <w:pPr>
        <w:pStyle w:val="CommentText"/>
      </w:pPr>
    </w:p>
    <w:p w14:paraId="77834B01" w14:textId="77777777" w:rsidR="00280D11" w:rsidRDefault="00280D11" w:rsidP="00C857C3">
      <w:pPr>
        <w:pStyle w:val="CommentText"/>
      </w:pPr>
      <w:r>
        <w:rPr>
          <w:lang w:val="en-US"/>
        </w:rPr>
        <w:t xml:space="preserve">Seawater for the ambient and the heated tanks was pumped from the kelp beds in front of the DFFE Marine Research Aquarium (MRA). Before entering the experimental systems, seawater passed through a drum filter and then a sand filter prior to entering a sump tank at the highest level of the MRA. For the ambient system, water from the sump was gravity fed into the experimental tanks at a rate of xyz L/min. Conversely, for the heated system, water from the main sump at the MRA was gravity fed into two interconnected 2,500 L JoJo tanks where the water was constantly recirculated through a heat pump set at 19 degree Celsius before entering the experimental tanks, at a rate of xyz L/min. The exact temperature in the ambient and heated experimental tanks was recorded using a temperature probe and the average temperature over the entire experimental period was x and y for the ambient and heated systems, respectively.  </w:t>
      </w:r>
    </w:p>
  </w:comment>
  <w:comment w:id="132" w:author="Brett Marc Macey" w:date="2023-11-27T17:01:00Z" w:initials="BMM">
    <w:p w14:paraId="3D049D19" w14:textId="77777777" w:rsidR="00280D11" w:rsidRDefault="00280D11" w:rsidP="00C87BD7">
      <w:pPr>
        <w:pStyle w:val="CommentText"/>
      </w:pPr>
      <w:r>
        <w:rPr>
          <w:rStyle w:val="CommentReference"/>
        </w:rPr>
        <w:annotationRef/>
      </w:r>
      <w:r>
        <w:rPr>
          <w:lang w:val="en-US"/>
        </w:rPr>
        <w:t>Temperature probe, but we'll have to check the brand/model in the lab.</w:t>
      </w:r>
    </w:p>
  </w:comment>
  <w:comment w:id="133" w:author="Aimee Cloete" w:date="2023-11-08T15:58:00Z" w:initials="AC">
    <w:p w14:paraId="4D93065F" w14:textId="03A78FB3" w:rsidR="00172FAB" w:rsidRDefault="005F5AD4" w:rsidP="00AB6E2D">
      <w:pPr>
        <w:pStyle w:val="CommentText"/>
      </w:pPr>
      <w:r>
        <w:rPr>
          <w:rStyle w:val="CommentReference"/>
        </w:rPr>
        <w:annotationRef/>
      </w:r>
      <w:r w:rsidR="00172FAB">
        <w:t>Need some more advise on waste water management. Does the effluent water get tested?</w:t>
      </w:r>
    </w:p>
  </w:comment>
  <w:comment w:id="134" w:author="Brett Marc Macey" w:date="2023-11-27T17:02:00Z" w:initials="BMM">
    <w:p w14:paraId="1668C20E" w14:textId="77777777" w:rsidR="00280D11" w:rsidRDefault="00280D11" w:rsidP="005D2C2E">
      <w:pPr>
        <w:pStyle w:val="CommentText"/>
      </w:pPr>
      <w:r>
        <w:rPr>
          <w:rStyle w:val="CommentReference"/>
        </w:rPr>
        <w:annotationRef/>
      </w:r>
      <w:r>
        <w:rPr>
          <w:lang w:val="en-US"/>
        </w:rPr>
        <w:t>Effluent water returned directly to the ocean through the main effluent pipe of the MRA. The density of animals and feed we use is so low it has minimal impact on the surrounding environment. You can state this if you wish, but probably not necessary.</w:t>
      </w:r>
    </w:p>
  </w:comment>
  <w:comment w:id="135" w:author="Brett Marc Macey" w:date="2023-11-27T17:02:00Z" w:initials="BMM">
    <w:p w14:paraId="149005D6" w14:textId="77777777" w:rsidR="00280D11" w:rsidRDefault="00280D11" w:rsidP="00E446F2">
      <w:pPr>
        <w:pStyle w:val="CommentText"/>
      </w:pPr>
      <w:r>
        <w:rPr>
          <w:rStyle w:val="CommentReference"/>
        </w:rPr>
        <w:annotationRef/>
      </w:r>
      <w:r>
        <w:rPr>
          <w:lang w:val="en-US"/>
        </w:rPr>
        <w:t>Write in past tense</w:t>
      </w:r>
    </w:p>
  </w:comment>
  <w:comment w:id="136" w:author="Brett Marc Macey" w:date="2023-11-28T08:06:00Z" w:initials="BMM">
    <w:p w14:paraId="3C21BEB6" w14:textId="77777777" w:rsidR="001B4AA3" w:rsidRDefault="001B4AA3">
      <w:pPr>
        <w:pStyle w:val="CommentText"/>
      </w:pPr>
      <w:r>
        <w:rPr>
          <w:rStyle w:val="CommentReference"/>
        </w:rPr>
        <w:annotationRef/>
      </w:r>
      <w:r>
        <w:rPr>
          <w:lang w:val="en-US"/>
        </w:rPr>
        <w:t>Provide reference for this feed</w:t>
      </w:r>
    </w:p>
    <w:p w14:paraId="759E2248" w14:textId="77777777" w:rsidR="001B4AA3" w:rsidRDefault="001B4AA3">
      <w:pPr>
        <w:pStyle w:val="CommentText"/>
      </w:pPr>
    </w:p>
    <w:p w14:paraId="1DCAD064" w14:textId="77777777" w:rsidR="001B4AA3" w:rsidRDefault="001B4AA3" w:rsidP="00527F4E">
      <w:pPr>
        <w:pStyle w:val="CommentText"/>
      </w:pPr>
      <w:r>
        <w:rPr>
          <w:lang w:val="en-US"/>
        </w:rPr>
        <w:t>Cyrus et al. 2014. The development of a formulated feed containing Ulva (Chlorophyta) to promote rapid growth and enhanced production of high quality roe in the sea urchin Tripneustes gratilla (Linnaeus)</w:t>
      </w:r>
    </w:p>
  </w:comment>
  <w:comment w:id="143" w:author="Aimee Cloete" w:date="2023-11-16T13:57:00Z" w:initials="AC">
    <w:p w14:paraId="30CC1C87" w14:textId="7056F6AB" w:rsidR="001913BC" w:rsidRDefault="001913BC" w:rsidP="008B33CC">
      <w:pPr>
        <w:pStyle w:val="CommentText"/>
      </w:pPr>
      <w:r>
        <w:rPr>
          <w:rStyle w:val="CommentReference"/>
        </w:rPr>
        <w:annotationRef/>
      </w:r>
      <w:r>
        <w:t>Is this from Mark's work?</w:t>
      </w:r>
    </w:p>
  </w:comment>
  <w:comment w:id="144" w:author="Aimee Cloete" w:date="2023-11-16T13:58:00Z" w:initials="AC">
    <w:p w14:paraId="5ED2BFC1" w14:textId="77777777" w:rsidR="001913BC" w:rsidRDefault="001913BC" w:rsidP="0093677D">
      <w:pPr>
        <w:pStyle w:val="CommentText"/>
      </w:pPr>
      <w:r>
        <w:rPr>
          <w:rStyle w:val="CommentReference"/>
        </w:rPr>
        <w:annotationRef/>
      </w:r>
      <w:r>
        <w:t>I had these values written in my lab book but didn't check up on them.</w:t>
      </w:r>
    </w:p>
  </w:comment>
  <w:comment w:id="147" w:author="Brett Marc Macey" w:date="2023-11-28T08:10:00Z" w:initials="BMM">
    <w:p w14:paraId="5F3C5FCC" w14:textId="77777777" w:rsidR="001B4AA3" w:rsidRDefault="001B4AA3" w:rsidP="00F63091">
      <w:pPr>
        <w:pStyle w:val="CommentText"/>
      </w:pPr>
      <w:r>
        <w:rPr>
          <w:rStyle w:val="CommentReference"/>
        </w:rPr>
        <w:annotationRef/>
      </w:r>
      <w:r>
        <w:rPr>
          <w:lang w:val="en-US"/>
        </w:rPr>
        <w:t>Could possibly move this above where I made  suggestion about the systems</w:t>
      </w:r>
    </w:p>
  </w:comment>
  <w:comment w:id="148" w:author="Brett Marc Macey" w:date="2023-11-28T08:11:00Z" w:initials="BMM">
    <w:p w14:paraId="2E746FEB" w14:textId="77777777" w:rsidR="001B4AA3" w:rsidRDefault="001B4AA3" w:rsidP="003A50E4">
      <w:pPr>
        <w:pStyle w:val="CommentText"/>
      </w:pPr>
      <w:r>
        <w:rPr>
          <w:rStyle w:val="CommentReference"/>
        </w:rPr>
        <w:annotationRef/>
      </w:r>
      <w:r>
        <w:rPr>
          <w:lang w:val="en-US"/>
        </w:rPr>
        <w:t xml:space="preserve">In addition to the initial random assignment, did you not rearrange treatments after cleaning tanks over the duration of the trial to avoid any tank effects? If so, you need to state this here.  </w:t>
      </w:r>
    </w:p>
  </w:comment>
  <w:comment w:id="162" w:author="Aimee Cloete" w:date="2023-11-18T18:52:00Z" w:initials="AC">
    <w:p w14:paraId="5D947110" w14:textId="421416AD" w:rsidR="00393F7D" w:rsidRDefault="002E7103" w:rsidP="008C483A">
      <w:pPr>
        <w:pStyle w:val="CommentText"/>
      </w:pPr>
      <w:r>
        <w:rPr>
          <w:rStyle w:val="CommentReference"/>
        </w:rPr>
        <w:annotationRef/>
      </w:r>
      <w:r w:rsidR="00393F7D">
        <w:t>Note to Aimee: find a reference!</w:t>
      </w:r>
    </w:p>
  </w:comment>
  <w:comment w:id="171" w:author="Brett Macey" w:date="2023-11-28T13:43:00Z" w:initials="BM">
    <w:p w14:paraId="1F884C9E" w14:textId="77777777" w:rsidR="003F1CF3" w:rsidRDefault="003F1CF3" w:rsidP="00223846">
      <w:pPr>
        <w:pStyle w:val="CommentText"/>
      </w:pPr>
      <w:r>
        <w:rPr>
          <w:rStyle w:val="CommentReference"/>
        </w:rPr>
        <w:annotationRef/>
      </w:r>
      <w:r>
        <w:t xml:space="preserve">What week? Was this the week when FCR was calculated? </w:t>
      </w:r>
    </w:p>
  </w:comment>
  <w:comment w:id="177" w:author="Brett Macey" w:date="2023-11-28T15:06:00Z" w:initials="BM">
    <w:p w14:paraId="5AD33598" w14:textId="77777777" w:rsidR="00DD6160" w:rsidRDefault="00DD6160" w:rsidP="00F83712">
      <w:pPr>
        <w:pStyle w:val="CommentText"/>
      </w:pPr>
      <w:r>
        <w:rPr>
          <w:rStyle w:val="CommentReference"/>
        </w:rPr>
        <w:annotationRef/>
      </w:r>
      <w:r>
        <w:t>Quite a bit of repetition in this section. Try to consolidate so that it is easier to follow what was done</w:t>
      </w:r>
    </w:p>
  </w:comment>
  <w:comment w:id="202" w:author="Aimee Cloete" w:date="2023-11-16T15:31:00Z" w:initials="AC">
    <w:p w14:paraId="1E936125" w14:textId="685C7F69" w:rsidR="001F05B9" w:rsidRDefault="001F05B9" w:rsidP="00DD76CA">
      <w:pPr>
        <w:pStyle w:val="CommentText"/>
      </w:pPr>
      <w:r>
        <w:rPr>
          <w:rStyle w:val="CommentReference"/>
        </w:rPr>
        <w:annotationRef/>
      </w:r>
      <w:r>
        <w:t xml:space="preserve">This is ABSOLUTE plagiarism from one of the papers Mark, Brett and John co-authored. I will rewrite it once I have actually done it and understand the process better. </w:t>
      </w:r>
    </w:p>
  </w:comment>
  <w:comment w:id="204" w:author="Aimee Cloete" w:date="2023-11-18T18:28:00Z" w:initials="AC">
    <w:p w14:paraId="4D2DE097" w14:textId="77777777" w:rsidR="00113D1A" w:rsidRDefault="00113D1A" w:rsidP="002B0A63">
      <w:pPr>
        <w:pStyle w:val="CommentText"/>
      </w:pPr>
      <w:r>
        <w:rPr>
          <w:rStyle w:val="CommentReference"/>
        </w:rPr>
        <w:annotationRef/>
      </w:r>
      <w:r>
        <w:t>Should I do GR as well? (final - initial)/t?</w:t>
      </w:r>
    </w:p>
  </w:comment>
  <w:comment w:id="205" w:author="Brett Macey" w:date="2023-11-28T15:41:00Z" w:initials="BM">
    <w:p w14:paraId="009F9D98" w14:textId="77777777" w:rsidR="005A12A6" w:rsidRDefault="005A12A6" w:rsidP="00220D7C">
      <w:pPr>
        <w:pStyle w:val="CommentText"/>
      </w:pPr>
      <w:r>
        <w:rPr>
          <w:rStyle w:val="CommentReference"/>
        </w:rPr>
        <w:annotationRef/>
      </w:r>
      <w:r>
        <w:t xml:space="preserve">Always good to try different ways of presenting the data initially to see what best illustrates the trends in the data. </w:t>
      </w:r>
    </w:p>
  </w:comment>
  <w:comment w:id="206" w:author="Aimee Cloete" w:date="2023-11-18T17:13:00Z" w:initials="AC">
    <w:p w14:paraId="41A331B4" w14:textId="53326B3B" w:rsidR="00FF40C0" w:rsidRDefault="00DD4C79" w:rsidP="00AA49A7">
      <w:pPr>
        <w:pStyle w:val="CommentText"/>
      </w:pPr>
      <w:r>
        <w:rPr>
          <w:rStyle w:val="CommentReference"/>
        </w:rPr>
        <w:annotationRef/>
      </w:r>
      <w:r w:rsidR="00FF40C0">
        <w:t>I don't intend to write like this from this point onwards. There's a lot of background info here that I understand isn't necessary to include but I want to know if all my stats steps are correct.</w:t>
      </w:r>
    </w:p>
  </w:comment>
  <w:comment w:id="207" w:author="Aimee Cloete" w:date="2023-11-18T17:21:00Z" w:initials="AC">
    <w:p w14:paraId="4F582C57" w14:textId="4EB7F44E" w:rsidR="00DD4C79" w:rsidRDefault="00DD4C79" w:rsidP="00C82216">
      <w:pPr>
        <w:pStyle w:val="CommentText"/>
      </w:pPr>
      <w:r>
        <w:rPr>
          <w:rStyle w:val="CommentReference"/>
        </w:rPr>
        <w:annotationRef/>
      </w:r>
      <w:r>
        <w:t>Should this be for each tank? Or should I do it for each treatment? So shapiro-wilk(treatment_SGR_data$SGR1)?</w:t>
      </w:r>
    </w:p>
  </w:comment>
  <w:comment w:id="208" w:author="Brett Macey" w:date="2023-11-28T15:43:00Z" w:initials="BM">
    <w:p w14:paraId="48ADB107" w14:textId="77777777" w:rsidR="00B13186" w:rsidRDefault="00B13186" w:rsidP="000254DC">
      <w:pPr>
        <w:pStyle w:val="CommentText"/>
      </w:pPr>
      <w:r>
        <w:rPr>
          <w:rStyle w:val="CommentReference"/>
        </w:rPr>
        <w:annotationRef/>
      </w:r>
      <w:r>
        <w:t>I think treatment as your tanks will be your replicates</w:t>
      </w:r>
    </w:p>
  </w:comment>
  <w:comment w:id="210" w:author="Aimee Cloete" w:date="2023-11-20T17:13:00Z" w:initials="AC">
    <w:p w14:paraId="1C98AD29" w14:textId="122415AF" w:rsidR="00D273AA" w:rsidRDefault="00D273AA" w:rsidP="005D377E">
      <w:pPr>
        <w:pStyle w:val="CommentText"/>
      </w:pPr>
      <w:r>
        <w:rPr>
          <w:rStyle w:val="CommentReference"/>
        </w:rPr>
        <w:annotationRef/>
      </w:r>
      <w:r>
        <w:t>Should I change the x axis tick marks to be the actual week number of the measurements?</w:t>
      </w:r>
    </w:p>
  </w:comment>
  <w:comment w:id="211" w:author="Brett Macey" w:date="2023-11-28T16:12:00Z" w:initials="BM">
    <w:p w14:paraId="7EBAED83" w14:textId="77777777" w:rsidR="000C14CE" w:rsidRDefault="000C14CE">
      <w:pPr>
        <w:pStyle w:val="CommentText"/>
      </w:pPr>
      <w:r>
        <w:rPr>
          <w:rStyle w:val="CommentReference"/>
        </w:rPr>
        <w:annotationRef/>
      </w:r>
      <w:r>
        <w:t>I would change the scale so that the numbering goes to just above the total number of weeks - so maybe make the maximum value 25. Also include minor tick mark so that it is easier to determine the week number for a particular data point. Interval can then remain 5.</w:t>
      </w:r>
    </w:p>
    <w:p w14:paraId="6436C91A" w14:textId="77777777" w:rsidR="000C14CE" w:rsidRDefault="000C14CE">
      <w:pPr>
        <w:pStyle w:val="CommentText"/>
      </w:pPr>
    </w:p>
    <w:p w14:paraId="0A8EB571" w14:textId="77777777" w:rsidR="000C14CE" w:rsidRDefault="000C14CE" w:rsidP="00D27A9F">
      <w:pPr>
        <w:pStyle w:val="CommentText"/>
      </w:pPr>
      <w:r>
        <w:t>I would also start the y-axis on zero and rather include a break in the axis</w:t>
      </w:r>
    </w:p>
  </w:comment>
  <w:comment w:id="212" w:author="Brett Macey" w:date="2023-11-28T16:15:00Z" w:initials="BM">
    <w:p w14:paraId="2AA2B57C" w14:textId="77777777" w:rsidR="00F13522" w:rsidRDefault="00F13522" w:rsidP="00B3269B">
      <w:pPr>
        <w:pStyle w:val="CommentText"/>
      </w:pPr>
      <w:r>
        <w:rPr>
          <w:rStyle w:val="CommentReference"/>
        </w:rPr>
        <w:annotationRef/>
      </w:r>
      <w:r>
        <w:t>Also make the font bigger on the figure so that one can more easily see what each treatment is.</w:t>
      </w:r>
    </w:p>
  </w:comment>
  <w:comment w:id="213" w:author="Brett Macey" w:date="2023-11-28T16:29:00Z" w:initials="BM">
    <w:p w14:paraId="61DBDC0A" w14:textId="77777777" w:rsidR="00B02793" w:rsidRDefault="00B02793" w:rsidP="00446BAD">
      <w:pPr>
        <w:pStyle w:val="CommentText"/>
      </w:pPr>
      <w:r>
        <w:rPr>
          <w:rStyle w:val="CommentReference"/>
        </w:rPr>
        <w:annotationRef/>
      </w:r>
      <w:r>
        <w:t xml:space="preserve">You mentioned in the methods that you tried to have an even distribution of different size urchins across treatments at the start of the trial. However, when I look at your figure it appears this is not the case (week 0)? </w:t>
      </w:r>
    </w:p>
  </w:comment>
  <w:comment w:id="228" w:author="Brett Macey" w:date="2023-11-28T16:17:00Z" w:initials="BM">
    <w:p w14:paraId="0ACE503E" w14:textId="17676F8B" w:rsidR="002C4F31" w:rsidRDefault="002C4F31" w:rsidP="00F4406B">
      <w:pPr>
        <w:pStyle w:val="CommentText"/>
      </w:pPr>
      <w:r>
        <w:rPr>
          <w:rStyle w:val="CommentReference"/>
        </w:rPr>
        <w:annotationRef/>
      </w:r>
      <w:r>
        <w:t xml:space="preserve">What is period A? I don’t recall you explaining this above? </w:t>
      </w:r>
    </w:p>
  </w:comment>
  <w:comment w:id="229" w:author="Aimee Cloete" w:date="2023-11-20T17:16:00Z" w:initials="AC">
    <w:p w14:paraId="1F42AB98" w14:textId="57973948" w:rsidR="00D273AA" w:rsidRDefault="00D273AA" w:rsidP="009A62E4">
      <w:pPr>
        <w:pStyle w:val="CommentText"/>
      </w:pPr>
      <w:r>
        <w:rPr>
          <w:rStyle w:val="CommentReference"/>
        </w:rPr>
        <w:annotationRef/>
      </w:r>
      <w:r>
        <w:t>Can I just say &lt;0.001?</w:t>
      </w:r>
    </w:p>
  </w:comment>
  <w:comment w:id="235" w:author="Brett Macey" w:date="2023-11-28T16:18:00Z" w:initials="BM">
    <w:p w14:paraId="1EDE08CA" w14:textId="77777777" w:rsidR="006C2E82" w:rsidRDefault="006C2E82" w:rsidP="00C857D1">
      <w:pPr>
        <w:pStyle w:val="CommentText"/>
      </w:pPr>
      <w:r>
        <w:rPr>
          <w:rStyle w:val="CommentReference"/>
        </w:rPr>
        <w:annotationRef/>
      </w:r>
      <w:r>
        <w:t>Use symbol</w:t>
      </w:r>
    </w:p>
  </w:comment>
  <w:comment w:id="236" w:author="Brett Macey" w:date="2023-11-28T16:18:00Z" w:initials="BM">
    <w:p w14:paraId="1E2F21DA" w14:textId="77777777" w:rsidR="006D3038" w:rsidRDefault="006D3038" w:rsidP="005021E7">
      <w:pPr>
        <w:pStyle w:val="CommentText"/>
      </w:pPr>
      <w:r>
        <w:rPr>
          <w:rStyle w:val="CommentReference"/>
        </w:rPr>
        <w:annotationRef/>
      </w:r>
      <w:r>
        <w:t>Should be capitalized and rather use SEM</w:t>
      </w:r>
    </w:p>
  </w:comment>
  <w:comment w:id="240" w:author="Brett Macey" w:date="2023-11-28T16:25:00Z" w:initials="BM">
    <w:p w14:paraId="04C788E5" w14:textId="77777777" w:rsidR="00AD2553" w:rsidRDefault="00AD2553" w:rsidP="00F424A0">
      <w:pPr>
        <w:pStyle w:val="CommentText"/>
      </w:pPr>
      <w:r>
        <w:rPr>
          <w:rStyle w:val="CommentReference"/>
        </w:rPr>
        <w:annotationRef/>
      </w:r>
      <w:r>
        <w:t>Not too sure what this means. Also difficult to comment on these section in the absence of the figures</w:t>
      </w:r>
    </w:p>
  </w:comment>
  <w:comment w:id="241" w:author="Aimee Cloete" w:date="2023-11-20T19:40:00Z" w:initials="AC">
    <w:p w14:paraId="0CC7E3EB" w14:textId="17312C31" w:rsidR="00636384" w:rsidRDefault="00636384" w:rsidP="002C63A2">
      <w:pPr>
        <w:pStyle w:val="CommentText"/>
      </w:pPr>
      <w:r>
        <w:rPr>
          <w:rStyle w:val="CommentReference"/>
        </w:rPr>
        <w:annotationRef/>
      </w:r>
      <w:r>
        <w:t>I'm not entirely sure how to report post hoc tukey result…</w:t>
      </w:r>
    </w:p>
  </w:comment>
  <w:comment w:id="242" w:author="Brett Macey" w:date="2023-11-28T16:26:00Z" w:initials="BM">
    <w:p w14:paraId="6BC2BE17" w14:textId="77777777" w:rsidR="00CE29E1" w:rsidRDefault="00CE29E1" w:rsidP="00AD0D54">
      <w:pPr>
        <w:pStyle w:val="CommentText"/>
      </w:pPr>
      <w:r>
        <w:rPr>
          <w:rStyle w:val="CommentReference"/>
        </w:rPr>
        <w:annotationRef/>
      </w:r>
      <w:r>
        <w:t>Not going to comment on these sections until we see the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0F4F76" w15:done="0"/>
  <w15:commentEx w15:paraId="20F78B5F" w15:done="1"/>
  <w15:commentEx w15:paraId="23DAEE3C" w15:done="1"/>
  <w15:commentEx w15:paraId="118AC522" w15:done="1"/>
  <w15:commentEx w15:paraId="66DD45C6" w15:done="0"/>
  <w15:commentEx w15:paraId="7262E07A" w15:done="1"/>
  <w15:commentEx w15:paraId="460D452C" w15:done="0"/>
  <w15:commentEx w15:paraId="392BA657" w15:done="0"/>
  <w15:commentEx w15:paraId="5B3B1D90" w15:paraIdParent="392BA657" w15:done="0"/>
  <w15:commentEx w15:paraId="3F238C0A" w15:done="0"/>
  <w15:commentEx w15:paraId="2A4BB4E2" w15:done="0"/>
  <w15:commentEx w15:paraId="30C75B7B" w15:paraIdParent="2A4BB4E2" w15:done="0"/>
  <w15:commentEx w15:paraId="60C4DA9D" w15:done="0"/>
  <w15:commentEx w15:paraId="77881A0E" w15:done="0"/>
  <w15:commentEx w15:paraId="7D6FEC86" w15:done="0"/>
  <w15:commentEx w15:paraId="13EE7E4F" w15:done="0"/>
  <w15:commentEx w15:paraId="23E6AB91" w15:done="0"/>
  <w15:commentEx w15:paraId="6F8655EB" w15:done="0"/>
  <w15:commentEx w15:paraId="11E66D7C" w15:done="0"/>
  <w15:commentEx w15:paraId="397B1204" w15:done="0"/>
  <w15:commentEx w15:paraId="4C248789" w15:done="0"/>
  <w15:commentEx w15:paraId="77834B01" w15:paraIdParent="4C248789" w15:done="0"/>
  <w15:commentEx w15:paraId="3D049D19" w15:done="0"/>
  <w15:commentEx w15:paraId="4D93065F" w15:done="0"/>
  <w15:commentEx w15:paraId="1668C20E" w15:paraIdParent="4D93065F" w15:done="0"/>
  <w15:commentEx w15:paraId="149005D6" w15:done="0"/>
  <w15:commentEx w15:paraId="1DCAD064" w15:done="0"/>
  <w15:commentEx w15:paraId="30CC1C87" w15:done="0"/>
  <w15:commentEx w15:paraId="5ED2BFC1" w15:paraIdParent="30CC1C87" w15:done="0"/>
  <w15:commentEx w15:paraId="5F3C5FCC" w15:done="0"/>
  <w15:commentEx w15:paraId="2E746FEB" w15:done="0"/>
  <w15:commentEx w15:paraId="5D947110" w15:done="0"/>
  <w15:commentEx w15:paraId="1F884C9E" w15:done="0"/>
  <w15:commentEx w15:paraId="5AD33598" w15:done="0"/>
  <w15:commentEx w15:paraId="1E936125" w15:done="0"/>
  <w15:commentEx w15:paraId="4D2DE097" w15:done="0"/>
  <w15:commentEx w15:paraId="009F9D98" w15:paraIdParent="4D2DE097" w15:done="0"/>
  <w15:commentEx w15:paraId="41A331B4" w15:done="0"/>
  <w15:commentEx w15:paraId="4F582C57" w15:done="0"/>
  <w15:commentEx w15:paraId="48ADB107" w15:paraIdParent="4F582C57" w15:done="0"/>
  <w15:commentEx w15:paraId="1C98AD29" w15:done="0"/>
  <w15:commentEx w15:paraId="0A8EB571" w15:paraIdParent="1C98AD29" w15:done="0"/>
  <w15:commentEx w15:paraId="2AA2B57C" w15:paraIdParent="1C98AD29" w15:done="0"/>
  <w15:commentEx w15:paraId="61DBDC0A" w15:paraIdParent="1C98AD29" w15:done="0"/>
  <w15:commentEx w15:paraId="0ACE503E" w15:done="0"/>
  <w15:commentEx w15:paraId="1F42AB98" w15:done="0"/>
  <w15:commentEx w15:paraId="1EDE08CA" w15:done="0"/>
  <w15:commentEx w15:paraId="1E2F21DA" w15:done="0"/>
  <w15:commentEx w15:paraId="04C788E5" w15:done="0"/>
  <w15:commentEx w15:paraId="0CC7E3EB" w15:done="0"/>
  <w15:commentEx w15:paraId="6BC2BE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2C8301E" w16cex:dateUtc="2023-11-18T15:23:00Z"/>
  <w16cex:commentExtensible w16cex:durableId="2909F0D7" w16cex:dateUtc="2023-11-23T13:40:00Z"/>
  <w16cex:commentExtensible w16cex:durableId="2909F2D4" w16cex:dateUtc="2023-11-23T13:48:00Z"/>
  <w16cex:commentExtensible w16cex:durableId="2A89D852" w16cex:dateUtc="2023-10-24T11:30:00Z"/>
  <w16cex:commentExtensible w16cex:durableId="2909F35B" w16cex:dateUtc="2023-11-23T13:16:00Z"/>
  <w16cex:commentExtensible w16cex:durableId="2868A847" w16cex:dateUtc="2023-07-24T05:35:00Z"/>
  <w16cex:commentExtensible w16cex:durableId="2909F35C" w16cex:dateUtc="2023-11-23T13:44:00Z"/>
  <w16cex:commentExtensible w16cex:durableId="015EC874" w16cex:dateUtc="2023-10-27T13:18:00Z"/>
  <w16cex:commentExtensible w16cex:durableId="2909F35D" w16cex:dateUtc="2023-11-23T13:45:00Z"/>
  <w16cex:commentExtensible w16cex:durableId="2909F35E" w16cex:dateUtc="2023-11-23T13:49:00Z"/>
  <w16cex:commentExtensible w16cex:durableId="1913692B" w16cex:dateUtc="2023-11-05T18:06:00Z"/>
  <w16cex:commentExtensible w16cex:durableId="2909F35F" w16cex:dateUtc="2023-11-23T13:50:00Z"/>
  <w16cex:commentExtensible w16cex:durableId="7BDDEDA7" w16cex:dateUtc="2023-11-05T18:08:00Z"/>
  <w16cex:commentExtensible w16cex:durableId="536B45A6" w16cex:dateUtc="2023-11-16T09:25:00Z"/>
  <w16cex:commentExtensible w16cex:durableId="290AE051" w16cex:dateUtc="2023-11-24T06:41:00Z"/>
  <w16cex:commentExtensible w16cex:durableId="290AE089" w16cex:dateUtc="2023-11-24T06:42:00Z"/>
  <w16cex:commentExtensible w16cex:durableId="290AE19D" w16cex:dateUtc="2023-11-24T06:47:00Z"/>
  <w16cex:commentExtensible w16cex:durableId="290AE1EC" w16cex:dateUtc="2023-11-24T06:48:00Z"/>
  <w16cex:commentExtensible w16cex:durableId="290F3C98" w16cex:dateUtc="2023-11-27T14:04:00Z"/>
  <w16cex:commentExtensible w16cex:durableId="290F3DD4" w16cex:dateUtc="2023-11-27T14:09:00Z"/>
  <w16cex:commentExtensible w16cex:durableId="415E4DA4" w16cex:dateUtc="2023-11-16T11:53:00Z"/>
  <w16cex:commentExtensible w16cex:durableId="290F49A5" w16cex:dateUtc="2023-11-27T15:00:00Z"/>
  <w16cex:commentExtensible w16cex:durableId="290F49D0" w16cex:dateUtc="2023-11-27T15:01:00Z"/>
  <w16cex:commentExtensible w16cex:durableId="75F1C8E1" w16cex:dateUtc="2023-11-08T13:58:00Z"/>
  <w16cex:commentExtensible w16cex:durableId="290F4A24" w16cex:dateUtc="2023-11-27T15:02:00Z"/>
  <w16cex:commentExtensible w16cex:durableId="290F4A36" w16cex:dateUtc="2023-11-27T15:02:00Z"/>
  <w16cex:commentExtensible w16cex:durableId="29101E15" w16cex:dateUtc="2023-11-28T06:06:00Z"/>
  <w16cex:commentExtensible w16cex:durableId="31BEB542" w16cex:dateUtc="2023-11-16T11:57:00Z"/>
  <w16cex:commentExtensible w16cex:durableId="4C5CED2E" w16cex:dateUtc="2023-11-16T11:58:00Z"/>
  <w16cex:commentExtensible w16cex:durableId="29101ED8" w16cex:dateUtc="2023-11-28T06:10:00Z"/>
  <w16cex:commentExtensible w16cex:durableId="29101F37" w16cex:dateUtc="2023-11-28T06:11:00Z"/>
  <w16cex:commentExtensible w16cex:durableId="2EC5F4E7" w16cex:dateUtc="2023-11-18T16:52:00Z"/>
  <w16cex:commentExtensible w16cex:durableId="404572E1" w16cex:dateUtc="2023-11-28T11:43:00Z"/>
  <w16cex:commentExtensible w16cex:durableId="577D284A" w16cex:dateUtc="2023-11-28T13:06:00Z"/>
  <w16cex:commentExtensible w16cex:durableId="62257CA6" w16cex:dateUtc="2023-11-16T13:31:00Z"/>
  <w16cex:commentExtensible w16cex:durableId="1BDC10D0" w16cex:dateUtc="2023-11-18T16:28:00Z"/>
  <w16cex:commentExtensible w16cex:durableId="68EA47B6" w16cex:dateUtc="2023-11-28T13:41:00Z"/>
  <w16cex:commentExtensible w16cex:durableId="323B7649" w16cex:dateUtc="2023-11-18T15:13:00Z"/>
  <w16cex:commentExtensible w16cex:durableId="18322B6B" w16cex:dateUtc="2023-11-18T15:21:00Z"/>
  <w16cex:commentExtensible w16cex:durableId="5B9A418A" w16cex:dateUtc="2023-11-28T13:43:00Z"/>
  <w16cex:commentExtensible w16cex:durableId="67EDCD68" w16cex:dateUtc="2023-11-20T15:13:00Z"/>
  <w16cex:commentExtensible w16cex:durableId="612A35AE" w16cex:dateUtc="2023-11-28T14:12:00Z"/>
  <w16cex:commentExtensible w16cex:durableId="6BA32EAE" w16cex:dateUtc="2023-11-28T14:15:00Z"/>
  <w16cex:commentExtensible w16cex:durableId="68D2F0EE" w16cex:dateUtc="2023-11-28T14:29:00Z"/>
  <w16cex:commentExtensible w16cex:durableId="575A6539" w16cex:dateUtc="2023-11-28T14:17:00Z"/>
  <w16cex:commentExtensible w16cex:durableId="5BBF3E09" w16cex:dateUtc="2023-11-20T15:16:00Z"/>
  <w16cex:commentExtensible w16cex:durableId="353347F8" w16cex:dateUtc="2023-11-28T14:18:00Z"/>
  <w16cex:commentExtensible w16cex:durableId="0BAE7441" w16cex:dateUtc="2023-11-28T14:18:00Z"/>
  <w16cex:commentExtensible w16cex:durableId="13470961" w16cex:dateUtc="2023-11-28T14:25:00Z"/>
  <w16cex:commentExtensible w16cex:durableId="25C8F959" w16cex:dateUtc="2023-11-20T17:40:00Z"/>
  <w16cex:commentExtensible w16cex:durableId="76BC381E" w16cex:dateUtc="2023-11-28T14: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0F4F76" w16cid:durableId="72C8301E"/>
  <w16cid:commentId w16cid:paraId="20F78B5F" w16cid:durableId="2909F0D7"/>
  <w16cid:commentId w16cid:paraId="23DAEE3C" w16cid:durableId="2909F2D4"/>
  <w16cid:commentId w16cid:paraId="118AC522" w16cid:durableId="2A89D852"/>
  <w16cid:commentId w16cid:paraId="66DD45C6" w16cid:durableId="2909F35B"/>
  <w16cid:commentId w16cid:paraId="7262E07A" w16cid:durableId="2868A847"/>
  <w16cid:commentId w16cid:paraId="460D452C" w16cid:durableId="2909F35C"/>
  <w16cid:commentId w16cid:paraId="392BA657" w16cid:durableId="015EC874"/>
  <w16cid:commentId w16cid:paraId="5B3B1D90" w16cid:durableId="2909F35D"/>
  <w16cid:commentId w16cid:paraId="3F238C0A" w16cid:durableId="2909F35E"/>
  <w16cid:commentId w16cid:paraId="2A4BB4E2" w16cid:durableId="1913692B"/>
  <w16cid:commentId w16cid:paraId="30C75B7B" w16cid:durableId="2909F35F"/>
  <w16cid:commentId w16cid:paraId="60C4DA9D" w16cid:durableId="7BDDEDA7"/>
  <w16cid:commentId w16cid:paraId="77881A0E" w16cid:durableId="536B45A6"/>
  <w16cid:commentId w16cid:paraId="7D6FEC86" w16cid:durableId="290AE051"/>
  <w16cid:commentId w16cid:paraId="13EE7E4F" w16cid:durableId="290AE089"/>
  <w16cid:commentId w16cid:paraId="23E6AB91" w16cid:durableId="290AE19D"/>
  <w16cid:commentId w16cid:paraId="6F8655EB" w16cid:durableId="290AE1EC"/>
  <w16cid:commentId w16cid:paraId="11E66D7C" w16cid:durableId="290F3C98"/>
  <w16cid:commentId w16cid:paraId="397B1204" w16cid:durableId="290F3DD4"/>
  <w16cid:commentId w16cid:paraId="4C248789" w16cid:durableId="415E4DA4"/>
  <w16cid:commentId w16cid:paraId="77834B01" w16cid:durableId="290F49A5"/>
  <w16cid:commentId w16cid:paraId="3D049D19" w16cid:durableId="290F49D0"/>
  <w16cid:commentId w16cid:paraId="4D93065F" w16cid:durableId="75F1C8E1"/>
  <w16cid:commentId w16cid:paraId="1668C20E" w16cid:durableId="290F4A24"/>
  <w16cid:commentId w16cid:paraId="149005D6" w16cid:durableId="290F4A36"/>
  <w16cid:commentId w16cid:paraId="1DCAD064" w16cid:durableId="29101E15"/>
  <w16cid:commentId w16cid:paraId="30CC1C87" w16cid:durableId="31BEB542"/>
  <w16cid:commentId w16cid:paraId="5ED2BFC1" w16cid:durableId="4C5CED2E"/>
  <w16cid:commentId w16cid:paraId="5F3C5FCC" w16cid:durableId="29101ED8"/>
  <w16cid:commentId w16cid:paraId="2E746FEB" w16cid:durableId="29101F37"/>
  <w16cid:commentId w16cid:paraId="5D947110" w16cid:durableId="2EC5F4E7"/>
  <w16cid:commentId w16cid:paraId="1F884C9E" w16cid:durableId="404572E1"/>
  <w16cid:commentId w16cid:paraId="5AD33598" w16cid:durableId="577D284A"/>
  <w16cid:commentId w16cid:paraId="1E936125" w16cid:durableId="62257CA6"/>
  <w16cid:commentId w16cid:paraId="4D2DE097" w16cid:durableId="1BDC10D0"/>
  <w16cid:commentId w16cid:paraId="009F9D98" w16cid:durableId="68EA47B6"/>
  <w16cid:commentId w16cid:paraId="41A331B4" w16cid:durableId="323B7649"/>
  <w16cid:commentId w16cid:paraId="4F582C57" w16cid:durableId="18322B6B"/>
  <w16cid:commentId w16cid:paraId="48ADB107" w16cid:durableId="5B9A418A"/>
  <w16cid:commentId w16cid:paraId="1C98AD29" w16cid:durableId="67EDCD68"/>
  <w16cid:commentId w16cid:paraId="0A8EB571" w16cid:durableId="612A35AE"/>
  <w16cid:commentId w16cid:paraId="2AA2B57C" w16cid:durableId="6BA32EAE"/>
  <w16cid:commentId w16cid:paraId="61DBDC0A" w16cid:durableId="68D2F0EE"/>
  <w16cid:commentId w16cid:paraId="0ACE503E" w16cid:durableId="575A6539"/>
  <w16cid:commentId w16cid:paraId="1F42AB98" w16cid:durableId="5BBF3E09"/>
  <w16cid:commentId w16cid:paraId="1EDE08CA" w16cid:durableId="353347F8"/>
  <w16cid:commentId w16cid:paraId="1E2F21DA" w16cid:durableId="0BAE7441"/>
  <w16cid:commentId w16cid:paraId="04C788E5" w16cid:durableId="13470961"/>
  <w16cid:commentId w16cid:paraId="0CC7E3EB" w16cid:durableId="25C8F959"/>
  <w16cid:commentId w16cid:paraId="6BC2BE17" w16cid:durableId="76BC38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82E74" w14:textId="77777777" w:rsidR="00F42A7C" w:rsidRDefault="00F42A7C" w:rsidP="00CA57F3">
      <w:pPr>
        <w:spacing w:line="240" w:lineRule="auto"/>
      </w:pPr>
      <w:r>
        <w:separator/>
      </w:r>
    </w:p>
  </w:endnote>
  <w:endnote w:type="continuationSeparator" w:id="0">
    <w:p w14:paraId="0F8A4EDA" w14:textId="77777777" w:rsidR="00F42A7C" w:rsidRDefault="00F42A7C" w:rsidP="00CA57F3">
      <w:pPr>
        <w:spacing w:line="240" w:lineRule="auto"/>
      </w:pPr>
      <w:r>
        <w:continuationSeparator/>
      </w:r>
    </w:p>
  </w:endnote>
  <w:endnote w:type="continuationNotice" w:id="1">
    <w:p w14:paraId="3B3E1411" w14:textId="77777777" w:rsidR="00F42A7C" w:rsidRDefault="00F42A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New York">
    <w:panose1 w:val="02040503060506020304"/>
    <w:charset w:val="4D"/>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8693302"/>
      <w:docPartObj>
        <w:docPartGallery w:val="Page Numbers (Bottom of Page)"/>
        <w:docPartUnique/>
      </w:docPartObj>
    </w:sdtPr>
    <w:sdtEndPr>
      <w:rPr>
        <w:noProof/>
      </w:rPr>
    </w:sdtEndPr>
    <w:sdtContent>
      <w:p w14:paraId="41AA0AF8" w14:textId="21267AF1" w:rsidR="007C1384" w:rsidRDefault="007C138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56A706" w14:textId="77777777" w:rsidR="00CA57F3" w:rsidRDefault="00CA57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AD9DB" w14:textId="77777777" w:rsidR="00F42A7C" w:rsidRDefault="00F42A7C" w:rsidP="00CA57F3">
      <w:pPr>
        <w:spacing w:line="240" w:lineRule="auto"/>
      </w:pPr>
      <w:r>
        <w:separator/>
      </w:r>
    </w:p>
  </w:footnote>
  <w:footnote w:type="continuationSeparator" w:id="0">
    <w:p w14:paraId="45D9D5A5" w14:textId="77777777" w:rsidR="00F42A7C" w:rsidRDefault="00F42A7C" w:rsidP="00CA57F3">
      <w:pPr>
        <w:spacing w:line="240" w:lineRule="auto"/>
      </w:pPr>
      <w:r>
        <w:continuationSeparator/>
      </w:r>
    </w:p>
  </w:footnote>
  <w:footnote w:type="continuationNotice" w:id="1">
    <w:p w14:paraId="2187A759" w14:textId="77777777" w:rsidR="00F42A7C" w:rsidRDefault="00F42A7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0A49"/>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48592D"/>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63D7FC9"/>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80A085C"/>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EC4283C"/>
    <w:multiLevelType w:val="hybridMultilevel"/>
    <w:tmpl w:val="7E4EDB8C"/>
    <w:lvl w:ilvl="0" w:tplc="1C090001">
      <w:start w:val="1"/>
      <w:numFmt w:val="bullet"/>
      <w:lvlText w:val=""/>
      <w:lvlJc w:val="left"/>
      <w:pPr>
        <w:ind w:left="502" w:hanging="360"/>
      </w:pPr>
      <w:rPr>
        <w:rFonts w:ascii="Symbol" w:hAnsi="Symbol" w:hint="default"/>
      </w:rPr>
    </w:lvl>
    <w:lvl w:ilvl="1" w:tplc="1C090003" w:tentative="1">
      <w:start w:val="1"/>
      <w:numFmt w:val="bullet"/>
      <w:lvlText w:val="o"/>
      <w:lvlJc w:val="left"/>
      <w:pPr>
        <w:ind w:left="1222" w:hanging="360"/>
      </w:pPr>
      <w:rPr>
        <w:rFonts w:ascii="Courier New" w:hAnsi="Courier New" w:cs="Courier New" w:hint="default"/>
      </w:rPr>
    </w:lvl>
    <w:lvl w:ilvl="2" w:tplc="1C090005" w:tentative="1">
      <w:start w:val="1"/>
      <w:numFmt w:val="bullet"/>
      <w:lvlText w:val=""/>
      <w:lvlJc w:val="left"/>
      <w:pPr>
        <w:ind w:left="1942" w:hanging="360"/>
      </w:pPr>
      <w:rPr>
        <w:rFonts w:ascii="Wingdings" w:hAnsi="Wingdings" w:hint="default"/>
      </w:rPr>
    </w:lvl>
    <w:lvl w:ilvl="3" w:tplc="1C090001" w:tentative="1">
      <w:start w:val="1"/>
      <w:numFmt w:val="bullet"/>
      <w:lvlText w:val=""/>
      <w:lvlJc w:val="left"/>
      <w:pPr>
        <w:ind w:left="2662" w:hanging="360"/>
      </w:pPr>
      <w:rPr>
        <w:rFonts w:ascii="Symbol" w:hAnsi="Symbol" w:hint="default"/>
      </w:rPr>
    </w:lvl>
    <w:lvl w:ilvl="4" w:tplc="1C090003" w:tentative="1">
      <w:start w:val="1"/>
      <w:numFmt w:val="bullet"/>
      <w:lvlText w:val="o"/>
      <w:lvlJc w:val="left"/>
      <w:pPr>
        <w:ind w:left="3382" w:hanging="360"/>
      </w:pPr>
      <w:rPr>
        <w:rFonts w:ascii="Courier New" w:hAnsi="Courier New" w:cs="Courier New" w:hint="default"/>
      </w:rPr>
    </w:lvl>
    <w:lvl w:ilvl="5" w:tplc="1C090005" w:tentative="1">
      <w:start w:val="1"/>
      <w:numFmt w:val="bullet"/>
      <w:lvlText w:val=""/>
      <w:lvlJc w:val="left"/>
      <w:pPr>
        <w:ind w:left="4102" w:hanging="360"/>
      </w:pPr>
      <w:rPr>
        <w:rFonts w:ascii="Wingdings" w:hAnsi="Wingdings" w:hint="default"/>
      </w:rPr>
    </w:lvl>
    <w:lvl w:ilvl="6" w:tplc="1C090001" w:tentative="1">
      <w:start w:val="1"/>
      <w:numFmt w:val="bullet"/>
      <w:lvlText w:val=""/>
      <w:lvlJc w:val="left"/>
      <w:pPr>
        <w:ind w:left="4822" w:hanging="360"/>
      </w:pPr>
      <w:rPr>
        <w:rFonts w:ascii="Symbol" w:hAnsi="Symbol" w:hint="default"/>
      </w:rPr>
    </w:lvl>
    <w:lvl w:ilvl="7" w:tplc="1C090003" w:tentative="1">
      <w:start w:val="1"/>
      <w:numFmt w:val="bullet"/>
      <w:lvlText w:val="o"/>
      <w:lvlJc w:val="left"/>
      <w:pPr>
        <w:ind w:left="5542" w:hanging="360"/>
      </w:pPr>
      <w:rPr>
        <w:rFonts w:ascii="Courier New" w:hAnsi="Courier New" w:cs="Courier New" w:hint="default"/>
      </w:rPr>
    </w:lvl>
    <w:lvl w:ilvl="8" w:tplc="1C090005" w:tentative="1">
      <w:start w:val="1"/>
      <w:numFmt w:val="bullet"/>
      <w:lvlText w:val=""/>
      <w:lvlJc w:val="left"/>
      <w:pPr>
        <w:ind w:left="6262" w:hanging="360"/>
      </w:pPr>
      <w:rPr>
        <w:rFonts w:ascii="Wingdings" w:hAnsi="Wingdings" w:hint="default"/>
      </w:rPr>
    </w:lvl>
  </w:abstractNum>
  <w:abstractNum w:abstractNumId="5" w15:restartNumberingAfterBreak="0">
    <w:nsid w:val="330A5497"/>
    <w:multiLevelType w:val="hybridMultilevel"/>
    <w:tmpl w:val="1EA4CD3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6" w15:restartNumberingAfterBreak="0">
    <w:nsid w:val="34490FAB"/>
    <w:multiLevelType w:val="hybridMultilevel"/>
    <w:tmpl w:val="95C641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B450B9C"/>
    <w:multiLevelType w:val="hybridMultilevel"/>
    <w:tmpl w:val="46D825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BBB27FA"/>
    <w:multiLevelType w:val="hybridMultilevel"/>
    <w:tmpl w:val="D57A3E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3C972756"/>
    <w:multiLevelType w:val="hybridMultilevel"/>
    <w:tmpl w:val="FD28B044"/>
    <w:lvl w:ilvl="0" w:tplc="EBD02CEE">
      <w:start w:val="1"/>
      <w:numFmt w:val="bullet"/>
      <w:lvlText w:val="-"/>
      <w:lvlJc w:val="left"/>
      <w:pPr>
        <w:ind w:left="1800" w:hanging="360"/>
      </w:pPr>
      <w:rPr>
        <w:rFonts w:ascii="Times New Roman" w:eastAsia="Arial" w:hAnsi="Times New Roman" w:cs="Times New Roman"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0" w15:restartNumberingAfterBreak="0">
    <w:nsid w:val="3FE336F5"/>
    <w:multiLevelType w:val="hybridMultilevel"/>
    <w:tmpl w:val="30CAFA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43637358"/>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6F84BA9"/>
    <w:multiLevelType w:val="hybridMultilevel"/>
    <w:tmpl w:val="F1AA887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486D4CA4"/>
    <w:multiLevelType w:val="hybridMultilevel"/>
    <w:tmpl w:val="CD7C85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F373DB1"/>
    <w:multiLevelType w:val="hybridMultilevel"/>
    <w:tmpl w:val="B3C4F1A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512B2015"/>
    <w:multiLevelType w:val="multilevel"/>
    <w:tmpl w:val="1E00479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23F1488"/>
    <w:multiLevelType w:val="multilevel"/>
    <w:tmpl w:val="D17277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E2F0E2A"/>
    <w:multiLevelType w:val="hybridMultilevel"/>
    <w:tmpl w:val="D9B0B37E"/>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786" w:hanging="360"/>
      </w:pPr>
      <w:rPr>
        <w:rFonts w:ascii="Symbol" w:hAnsi="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5EC5672F"/>
    <w:multiLevelType w:val="multilevel"/>
    <w:tmpl w:val="780AA8A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F422AC9"/>
    <w:multiLevelType w:val="hybridMultilevel"/>
    <w:tmpl w:val="73F4CA3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5F4C2964"/>
    <w:multiLevelType w:val="hybridMultilevel"/>
    <w:tmpl w:val="B0289DEE"/>
    <w:lvl w:ilvl="0" w:tplc="82B870F4">
      <w:numFmt w:val="bullet"/>
      <w:lvlText w:val="-"/>
      <w:lvlJc w:val="left"/>
      <w:pPr>
        <w:ind w:left="720" w:hanging="360"/>
      </w:pPr>
      <w:rPr>
        <w:rFonts w:ascii="Times New Roman" w:eastAsiaTheme="minorEastAsia" w:hAnsi="Times New Roman" w:cs="Times New Roman"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7A1E1393"/>
    <w:multiLevelType w:val="hybridMultilevel"/>
    <w:tmpl w:val="5C48BFF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2" w15:restartNumberingAfterBreak="0">
    <w:nsid w:val="7D6E2922"/>
    <w:multiLevelType w:val="hybridMultilevel"/>
    <w:tmpl w:val="ACEC7B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533181530">
    <w:abstractNumId w:val="16"/>
  </w:num>
  <w:num w:numId="2" w16cid:durableId="1781412042">
    <w:abstractNumId w:val="15"/>
  </w:num>
  <w:num w:numId="3" w16cid:durableId="1483889939">
    <w:abstractNumId w:val="0"/>
  </w:num>
  <w:num w:numId="4" w16cid:durableId="639965644">
    <w:abstractNumId w:val="17"/>
  </w:num>
  <w:num w:numId="5" w16cid:durableId="816411706">
    <w:abstractNumId w:val="5"/>
  </w:num>
  <w:num w:numId="6" w16cid:durableId="1424455355">
    <w:abstractNumId w:val="7"/>
  </w:num>
  <w:num w:numId="7" w16cid:durableId="1549299060">
    <w:abstractNumId w:val="10"/>
  </w:num>
  <w:num w:numId="8" w16cid:durableId="1369991886">
    <w:abstractNumId w:val="6"/>
  </w:num>
  <w:num w:numId="9" w16cid:durableId="713383831">
    <w:abstractNumId w:val="22"/>
  </w:num>
  <w:num w:numId="10" w16cid:durableId="2071994479">
    <w:abstractNumId w:val="21"/>
  </w:num>
  <w:num w:numId="11" w16cid:durableId="70783092">
    <w:abstractNumId w:val="14"/>
  </w:num>
  <w:num w:numId="12" w16cid:durableId="3820752">
    <w:abstractNumId w:val="4"/>
  </w:num>
  <w:num w:numId="13" w16cid:durableId="751123649">
    <w:abstractNumId w:val="9"/>
  </w:num>
  <w:num w:numId="14" w16cid:durableId="38287510">
    <w:abstractNumId w:val="18"/>
  </w:num>
  <w:num w:numId="15" w16cid:durableId="958881327">
    <w:abstractNumId w:val="11"/>
  </w:num>
  <w:num w:numId="16" w16cid:durableId="1285307907">
    <w:abstractNumId w:val="8"/>
  </w:num>
  <w:num w:numId="17" w16cid:durableId="984629553">
    <w:abstractNumId w:val="20"/>
  </w:num>
  <w:num w:numId="18" w16cid:durableId="1544513162">
    <w:abstractNumId w:val="3"/>
  </w:num>
  <w:num w:numId="19" w16cid:durableId="1599631750">
    <w:abstractNumId w:val="1"/>
  </w:num>
  <w:num w:numId="20" w16cid:durableId="1887641690">
    <w:abstractNumId w:val="12"/>
  </w:num>
  <w:num w:numId="21" w16cid:durableId="1793403788">
    <w:abstractNumId w:val="19"/>
  </w:num>
  <w:num w:numId="22" w16cid:durableId="1546481349">
    <w:abstractNumId w:val="13"/>
  </w:num>
  <w:num w:numId="23" w16cid:durableId="46774820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imee Cloete">
    <w15:presenceInfo w15:providerId="AD" w15:userId="S::CLTAIM001@myuct.ac.za::f074215d-3490-482b-b03a-aad0fa738dc6"/>
  </w15:person>
  <w15:person w15:author="Brett Marc Macey">
    <w15:presenceInfo w15:providerId="None" w15:userId="Brett Marc Macey"/>
  </w15:person>
  <w15:person w15:author="Brett Macey">
    <w15:presenceInfo w15:providerId="Windows Live" w15:userId="89d7ccd88a94d1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AzMDMxNTYxMTYwNDZV0lEKTi0uzszPAykwrAUAPGwcxiwAAAA="/>
  </w:docVars>
  <w:rsids>
    <w:rsidRoot w:val="0015176A"/>
    <w:rsid w:val="00001221"/>
    <w:rsid w:val="00005116"/>
    <w:rsid w:val="00016129"/>
    <w:rsid w:val="0001703E"/>
    <w:rsid w:val="00022F31"/>
    <w:rsid w:val="0004415E"/>
    <w:rsid w:val="0004539D"/>
    <w:rsid w:val="00055119"/>
    <w:rsid w:val="00064192"/>
    <w:rsid w:val="00072EA6"/>
    <w:rsid w:val="000737FE"/>
    <w:rsid w:val="00075507"/>
    <w:rsid w:val="00077279"/>
    <w:rsid w:val="000806F9"/>
    <w:rsid w:val="00083062"/>
    <w:rsid w:val="00087230"/>
    <w:rsid w:val="000961B7"/>
    <w:rsid w:val="000A4121"/>
    <w:rsid w:val="000A6961"/>
    <w:rsid w:val="000B1FF4"/>
    <w:rsid w:val="000B2952"/>
    <w:rsid w:val="000B6593"/>
    <w:rsid w:val="000C14CE"/>
    <w:rsid w:val="000C24F6"/>
    <w:rsid w:val="000C3526"/>
    <w:rsid w:val="000D14CC"/>
    <w:rsid w:val="000D15B0"/>
    <w:rsid w:val="000D4924"/>
    <w:rsid w:val="000E1A25"/>
    <w:rsid w:val="000E7F82"/>
    <w:rsid w:val="001071B1"/>
    <w:rsid w:val="00113D1A"/>
    <w:rsid w:val="00114F17"/>
    <w:rsid w:val="00125009"/>
    <w:rsid w:val="00136273"/>
    <w:rsid w:val="00142ABD"/>
    <w:rsid w:val="0014636E"/>
    <w:rsid w:val="00147F2E"/>
    <w:rsid w:val="0015176A"/>
    <w:rsid w:val="0016020A"/>
    <w:rsid w:val="001645F3"/>
    <w:rsid w:val="001647FD"/>
    <w:rsid w:val="00170007"/>
    <w:rsid w:val="00172FAB"/>
    <w:rsid w:val="00181648"/>
    <w:rsid w:val="001913BC"/>
    <w:rsid w:val="001A12D7"/>
    <w:rsid w:val="001A2BD0"/>
    <w:rsid w:val="001A4F2F"/>
    <w:rsid w:val="001B4AA3"/>
    <w:rsid w:val="001C388D"/>
    <w:rsid w:val="001C6114"/>
    <w:rsid w:val="001E35C5"/>
    <w:rsid w:val="001F05B9"/>
    <w:rsid w:val="001F216C"/>
    <w:rsid w:val="001F27D7"/>
    <w:rsid w:val="001F594F"/>
    <w:rsid w:val="00216879"/>
    <w:rsid w:val="00217C4A"/>
    <w:rsid w:val="002231FD"/>
    <w:rsid w:val="00227B0D"/>
    <w:rsid w:val="00233F9E"/>
    <w:rsid w:val="00235693"/>
    <w:rsid w:val="00237A4A"/>
    <w:rsid w:val="0026067E"/>
    <w:rsid w:val="002606AE"/>
    <w:rsid w:val="0026790E"/>
    <w:rsid w:val="00275EA9"/>
    <w:rsid w:val="00280D11"/>
    <w:rsid w:val="0028234E"/>
    <w:rsid w:val="00283975"/>
    <w:rsid w:val="002A65BB"/>
    <w:rsid w:val="002C06C2"/>
    <w:rsid w:val="002C4F31"/>
    <w:rsid w:val="002D4967"/>
    <w:rsid w:val="002E5BE4"/>
    <w:rsid w:val="002E7103"/>
    <w:rsid w:val="002F670B"/>
    <w:rsid w:val="00300595"/>
    <w:rsid w:val="0030069E"/>
    <w:rsid w:val="00304AE1"/>
    <w:rsid w:val="00304CE0"/>
    <w:rsid w:val="00313823"/>
    <w:rsid w:val="00315C75"/>
    <w:rsid w:val="0031754F"/>
    <w:rsid w:val="00333DE9"/>
    <w:rsid w:val="00335277"/>
    <w:rsid w:val="00335D55"/>
    <w:rsid w:val="00342143"/>
    <w:rsid w:val="0034559F"/>
    <w:rsid w:val="003518C3"/>
    <w:rsid w:val="0035595B"/>
    <w:rsid w:val="003570E5"/>
    <w:rsid w:val="00357F88"/>
    <w:rsid w:val="003635F2"/>
    <w:rsid w:val="00370EA1"/>
    <w:rsid w:val="0037296D"/>
    <w:rsid w:val="0037473B"/>
    <w:rsid w:val="00381042"/>
    <w:rsid w:val="0038751B"/>
    <w:rsid w:val="00393F7D"/>
    <w:rsid w:val="003B4D62"/>
    <w:rsid w:val="003C272C"/>
    <w:rsid w:val="003C309D"/>
    <w:rsid w:val="003C341D"/>
    <w:rsid w:val="003C7024"/>
    <w:rsid w:val="003D3A2B"/>
    <w:rsid w:val="003E159F"/>
    <w:rsid w:val="003F1CF3"/>
    <w:rsid w:val="003F1D3C"/>
    <w:rsid w:val="003F4D0B"/>
    <w:rsid w:val="003F600F"/>
    <w:rsid w:val="00401DF0"/>
    <w:rsid w:val="00413D2A"/>
    <w:rsid w:val="004209E5"/>
    <w:rsid w:val="0043484A"/>
    <w:rsid w:val="004461D4"/>
    <w:rsid w:val="004546C2"/>
    <w:rsid w:val="004553EF"/>
    <w:rsid w:val="00472635"/>
    <w:rsid w:val="00476373"/>
    <w:rsid w:val="004816E9"/>
    <w:rsid w:val="00483350"/>
    <w:rsid w:val="004961F3"/>
    <w:rsid w:val="004A12D2"/>
    <w:rsid w:val="004C2BDE"/>
    <w:rsid w:val="004C44FA"/>
    <w:rsid w:val="004C549C"/>
    <w:rsid w:val="004D5773"/>
    <w:rsid w:val="004E6D33"/>
    <w:rsid w:val="004F6D05"/>
    <w:rsid w:val="0050707B"/>
    <w:rsid w:val="00524987"/>
    <w:rsid w:val="005250E9"/>
    <w:rsid w:val="005362AC"/>
    <w:rsid w:val="005410A0"/>
    <w:rsid w:val="005608D2"/>
    <w:rsid w:val="00564C1F"/>
    <w:rsid w:val="00564CE5"/>
    <w:rsid w:val="00565C1C"/>
    <w:rsid w:val="00585651"/>
    <w:rsid w:val="005878EE"/>
    <w:rsid w:val="0059202D"/>
    <w:rsid w:val="00595F1D"/>
    <w:rsid w:val="0059771C"/>
    <w:rsid w:val="005A12A6"/>
    <w:rsid w:val="005B04B0"/>
    <w:rsid w:val="005B0648"/>
    <w:rsid w:val="005E1E46"/>
    <w:rsid w:val="005E64BD"/>
    <w:rsid w:val="005F0E6D"/>
    <w:rsid w:val="005F5AD4"/>
    <w:rsid w:val="005F601D"/>
    <w:rsid w:val="0060359F"/>
    <w:rsid w:val="006039D4"/>
    <w:rsid w:val="006058F3"/>
    <w:rsid w:val="00605E15"/>
    <w:rsid w:val="006117A9"/>
    <w:rsid w:val="0061347F"/>
    <w:rsid w:val="00613C0E"/>
    <w:rsid w:val="00614831"/>
    <w:rsid w:val="0062007D"/>
    <w:rsid w:val="00635C15"/>
    <w:rsid w:val="00636384"/>
    <w:rsid w:val="006778D8"/>
    <w:rsid w:val="00680664"/>
    <w:rsid w:val="00681B28"/>
    <w:rsid w:val="006836BE"/>
    <w:rsid w:val="00686537"/>
    <w:rsid w:val="00696545"/>
    <w:rsid w:val="006977CA"/>
    <w:rsid w:val="006A1BE7"/>
    <w:rsid w:val="006A4EA9"/>
    <w:rsid w:val="006B7E23"/>
    <w:rsid w:val="006C2E82"/>
    <w:rsid w:val="006C622E"/>
    <w:rsid w:val="006D0816"/>
    <w:rsid w:val="006D3038"/>
    <w:rsid w:val="006D514E"/>
    <w:rsid w:val="006D75D2"/>
    <w:rsid w:val="006E3AFA"/>
    <w:rsid w:val="006E714E"/>
    <w:rsid w:val="006F15CE"/>
    <w:rsid w:val="006F3F01"/>
    <w:rsid w:val="006F40FE"/>
    <w:rsid w:val="007021D1"/>
    <w:rsid w:val="007451EC"/>
    <w:rsid w:val="007501EC"/>
    <w:rsid w:val="007539FE"/>
    <w:rsid w:val="007547CC"/>
    <w:rsid w:val="00764EB5"/>
    <w:rsid w:val="0077181F"/>
    <w:rsid w:val="00773AAC"/>
    <w:rsid w:val="00774A03"/>
    <w:rsid w:val="00777D6C"/>
    <w:rsid w:val="007812E5"/>
    <w:rsid w:val="00784E47"/>
    <w:rsid w:val="00785C87"/>
    <w:rsid w:val="00795BA6"/>
    <w:rsid w:val="007A0900"/>
    <w:rsid w:val="007A4721"/>
    <w:rsid w:val="007C1384"/>
    <w:rsid w:val="007E3E05"/>
    <w:rsid w:val="007E5B24"/>
    <w:rsid w:val="007F4E2A"/>
    <w:rsid w:val="008030FD"/>
    <w:rsid w:val="00805032"/>
    <w:rsid w:val="008052F4"/>
    <w:rsid w:val="008269F0"/>
    <w:rsid w:val="00835D27"/>
    <w:rsid w:val="0083789F"/>
    <w:rsid w:val="00863714"/>
    <w:rsid w:val="00883E96"/>
    <w:rsid w:val="00895C88"/>
    <w:rsid w:val="008A0D81"/>
    <w:rsid w:val="008B0DBB"/>
    <w:rsid w:val="008B4789"/>
    <w:rsid w:val="008B710E"/>
    <w:rsid w:val="008C4CA4"/>
    <w:rsid w:val="008E53A1"/>
    <w:rsid w:val="008F0A7F"/>
    <w:rsid w:val="008F3BC3"/>
    <w:rsid w:val="00902C39"/>
    <w:rsid w:val="009112BA"/>
    <w:rsid w:val="009116CA"/>
    <w:rsid w:val="00916823"/>
    <w:rsid w:val="009168AB"/>
    <w:rsid w:val="00951677"/>
    <w:rsid w:val="009564E0"/>
    <w:rsid w:val="00960034"/>
    <w:rsid w:val="00971470"/>
    <w:rsid w:val="0097208B"/>
    <w:rsid w:val="009858B2"/>
    <w:rsid w:val="0098656C"/>
    <w:rsid w:val="009B11C9"/>
    <w:rsid w:val="009C492D"/>
    <w:rsid w:val="009C5E6E"/>
    <w:rsid w:val="009C7779"/>
    <w:rsid w:val="009D3035"/>
    <w:rsid w:val="009D6FE0"/>
    <w:rsid w:val="009E21F9"/>
    <w:rsid w:val="009E7D87"/>
    <w:rsid w:val="009F157E"/>
    <w:rsid w:val="009F1A27"/>
    <w:rsid w:val="00A063E6"/>
    <w:rsid w:val="00A256CB"/>
    <w:rsid w:val="00A264AD"/>
    <w:rsid w:val="00A31557"/>
    <w:rsid w:val="00A40B00"/>
    <w:rsid w:val="00A6080E"/>
    <w:rsid w:val="00A727BB"/>
    <w:rsid w:val="00A7290A"/>
    <w:rsid w:val="00A91A6C"/>
    <w:rsid w:val="00A97D06"/>
    <w:rsid w:val="00AA0345"/>
    <w:rsid w:val="00AA1C4A"/>
    <w:rsid w:val="00AA4B6D"/>
    <w:rsid w:val="00AB0BB1"/>
    <w:rsid w:val="00AB105F"/>
    <w:rsid w:val="00AB5DB6"/>
    <w:rsid w:val="00AB697B"/>
    <w:rsid w:val="00AC0806"/>
    <w:rsid w:val="00AD2553"/>
    <w:rsid w:val="00AD3BBD"/>
    <w:rsid w:val="00AE4CF0"/>
    <w:rsid w:val="00AE5DFE"/>
    <w:rsid w:val="00AE7114"/>
    <w:rsid w:val="00AF4817"/>
    <w:rsid w:val="00B00349"/>
    <w:rsid w:val="00B02793"/>
    <w:rsid w:val="00B071EB"/>
    <w:rsid w:val="00B0794B"/>
    <w:rsid w:val="00B13186"/>
    <w:rsid w:val="00B231AE"/>
    <w:rsid w:val="00B321E1"/>
    <w:rsid w:val="00B347F2"/>
    <w:rsid w:val="00B43C65"/>
    <w:rsid w:val="00B46069"/>
    <w:rsid w:val="00B542AE"/>
    <w:rsid w:val="00B54CA7"/>
    <w:rsid w:val="00B56BD3"/>
    <w:rsid w:val="00B673AE"/>
    <w:rsid w:val="00B67B16"/>
    <w:rsid w:val="00B810D9"/>
    <w:rsid w:val="00B81B86"/>
    <w:rsid w:val="00B967E1"/>
    <w:rsid w:val="00BA01D8"/>
    <w:rsid w:val="00BA4453"/>
    <w:rsid w:val="00BA509E"/>
    <w:rsid w:val="00BC32A1"/>
    <w:rsid w:val="00BC636E"/>
    <w:rsid w:val="00BE56A7"/>
    <w:rsid w:val="00BF050C"/>
    <w:rsid w:val="00BF5A72"/>
    <w:rsid w:val="00C0100D"/>
    <w:rsid w:val="00C06493"/>
    <w:rsid w:val="00C146F9"/>
    <w:rsid w:val="00C15E03"/>
    <w:rsid w:val="00C262B9"/>
    <w:rsid w:val="00C319B6"/>
    <w:rsid w:val="00C367B0"/>
    <w:rsid w:val="00C41179"/>
    <w:rsid w:val="00C4234F"/>
    <w:rsid w:val="00C43D17"/>
    <w:rsid w:val="00C450D8"/>
    <w:rsid w:val="00C531F4"/>
    <w:rsid w:val="00C53943"/>
    <w:rsid w:val="00C60406"/>
    <w:rsid w:val="00C72C74"/>
    <w:rsid w:val="00C93E32"/>
    <w:rsid w:val="00CA0A16"/>
    <w:rsid w:val="00CA57F3"/>
    <w:rsid w:val="00CC2B22"/>
    <w:rsid w:val="00CE01B5"/>
    <w:rsid w:val="00CE29E1"/>
    <w:rsid w:val="00CE431C"/>
    <w:rsid w:val="00CE6C9E"/>
    <w:rsid w:val="00CF2254"/>
    <w:rsid w:val="00CF34CA"/>
    <w:rsid w:val="00CF7B47"/>
    <w:rsid w:val="00D02187"/>
    <w:rsid w:val="00D111BF"/>
    <w:rsid w:val="00D232B0"/>
    <w:rsid w:val="00D25540"/>
    <w:rsid w:val="00D273AA"/>
    <w:rsid w:val="00D27DFC"/>
    <w:rsid w:val="00D3005E"/>
    <w:rsid w:val="00D31C2F"/>
    <w:rsid w:val="00D3247F"/>
    <w:rsid w:val="00D453A0"/>
    <w:rsid w:val="00D51728"/>
    <w:rsid w:val="00D53052"/>
    <w:rsid w:val="00D73320"/>
    <w:rsid w:val="00D75CC4"/>
    <w:rsid w:val="00D808F0"/>
    <w:rsid w:val="00D85EDD"/>
    <w:rsid w:val="00D86EEA"/>
    <w:rsid w:val="00D97F69"/>
    <w:rsid w:val="00DA37FB"/>
    <w:rsid w:val="00DB0ED2"/>
    <w:rsid w:val="00DB3F0A"/>
    <w:rsid w:val="00DB626D"/>
    <w:rsid w:val="00DC5E94"/>
    <w:rsid w:val="00DD4C79"/>
    <w:rsid w:val="00DD6160"/>
    <w:rsid w:val="00DE00E1"/>
    <w:rsid w:val="00DE5397"/>
    <w:rsid w:val="00DF0A88"/>
    <w:rsid w:val="00DF2B4E"/>
    <w:rsid w:val="00E037FD"/>
    <w:rsid w:val="00E156F2"/>
    <w:rsid w:val="00E21856"/>
    <w:rsid w:val="00E440C8"/>
    <w:rsid w:val="00E50D3C"/>
    <w:rsid w:val="00E57BD2"/>
    <w:rsid w:val="00E6073F"/>
    <w:rsid w:val="00E65BC8"/>
    <w:rsid w:val="00E746BF"/>
    <w:rsid w:val="00E82E8E"/>
    <w:rsid w:val="00E84DF0"/>
    <w:rsid w:val="00E869EA"/>
    <w:rsid w:val="00E874A9"/>
    <w:rsid w:val="00E91B6E"/>
    <w:rsid w:val="00E93FC9"/>
    <w:rsid w:val="00E941CB"/>
    <w:rsid w:val="00E95F78"/>
    <w:rsid w:val="00E96F9D"/>
    <w:rsid w:val="00EA11AD"/>
    <w:rsid w:val="00EB48E1"/>
    <w:rsid w:val="00EB57D0"/>
    <w:rsid w:val="00ED2B25"/>
    <w:rsid w:val="00ED3EBC"/>
    <w:rsid w:val="00ED4297"/>
    <w:rsid w:val="00EF5BA1"/>
    <w:rsid w:val="00EF6B59"/>
    <w:rsid w:val="00F03323"/>
    <w:rsid w:val="00F03343"/>
    <w:rsid w:val="00F06B6D"/>
    <w:rsid w:val="00F1113E"/>
    <w:rsid w:val="00F13522"/>
    <w:rsid w:val="00F15A1F"/>
    <w:rsid w:val="00F21B12"/>
    <w:rsid w:val="00F223C3"/>
    <w:rsid w:val="00F22FAF"/>
    <w:rsid w:val="00F23EFB"/>
    <w:rsid w:val="00F244AA"/>
    <w:rsid w:val="00F25368"/>
    <w:rsid w:val="00F31972"/>
    <w:rsid w:val="00F42A7C"/>
    <w:rsid w:val="00F4764F"/>
    <w:rsid w:val="00F539C1"/>
    <w:rsid w:val="00F5748E"/>
    <w:rsid w:val="00F66E09"/>
    <w:rsid w:val="00F673D9"/>
    <w:rsid w:val="00F740C8"/>
    <w:rsid w:val="00F80501"/>
    <w:rsid w:val="00F846CA"/>
    <w:rsid w:val="00F876EA"/>
    <w:rsid w:val="00F92EF9"/>
    <w:rsid w:val="00FA04B9"/>
    <w:rsid w:val="00FA15D3"/>
    <w:rsid w:val="00FA7CB7"/>
    <w:rsid w:val="00FA7F80"/>
    <w:rsid w:val="00FB43FA"/>
    <w:rsid w:val="00FD4434"/>
    <w:rsid w:val="00FE0C98"/>
    <w:rsid w:val="00FE1D2E"/>
    <w:rsid w:val="00FE75CA"/>
    <w:rsid w:val="00FF40C0"/>
    <w:rsid w:val="1179E8B1"/>
    <w:rsid w:val="273778F8"/>
    <w:rsid w:val="28AF6A92"/>
    <w:rsid w:val="4294BFC8"/>
    <w:rsid w:val="5145279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CB15F"/>
  <w15:chartTrackingRefBased/>
  <w15:docId w15:val="{9854148E-1A17-4012-ACB3-873DCD69A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384"/>
  </w:style>
  <w:style w:type="paragraph" w:styleId="Heading1">
    <w:name w:val="heading 1"/>
    <w:basedOn w:val="Normal"/>
    <w:next w:val="Normal"/>
    <w:link w:val="Heading1Char"/>
    <w:uiPriority w:val="9"/>
    <w:qFormat/>
    <w:rsid w:val="006836BE"/>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6836BE"/>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836BE"/>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836BE"/>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6836BE"/>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6836BE"/>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6836BE"/>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6836BE"/>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6836BE"/>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_Title"/>
    <w:basedOn w:val="Normal"/>
    <w:link w:val="PaperTitleChar"/>
    <w:rsid w:val="0015176A"/>
    <w:pPr>
      <w:spacing w:line="240" w:lineRule="auto"/>
      <w:jc w:val="center"/>
    </w:pPr>
    <w:rPr>
      <w:rFonts w:ascii="Liberation Serif" w:eastAsia="Times New Roman" w:hAnsi="Liberation Serif" w:cs="Times New Roman"/>
      <w:b/>
      <w:bCs/>
      <w:color w:val="000000"/>
      <w:sz w:val="36"/>
      <w:szCs w:val="36"/>
    </w:rPr>
  </w:style>
  <w:style w:type="character" w:customStyle="1" w:styleId="PaperTitleChar">
    <w:name w:val="Paper_Title Char"/>
    <w:basedOn w:val="DefaultParagraphFont"/>
    <w:link w:val="PaperTitle"/>
    <w:rsid w:val="0015176A"/>
    <w:rPr>
      <w:rFonts w:ascii="Liberation Serif" w:eastAsia="Times New Roman" w:hAnsi="Liberation Serif" w:cs="Times New Roman"/>
      <w:b/>
      <w:bCs/>
      <w:color w:val="000000"/>
      <w:sz w:val="36"/>
      <w:szCs w:val="36"/>
      <w:lang w:eastAsia="en-ZA"/>
    </w:rPr>
  </w:style>
  <w:style w:type="character" w:customStyle="1" w:styleId="Heading1Char">
    <w:name w:val="Heading 1 Char"/>
    <w:basedOn w:val="DefaultParagraphFont"/>
    <w:link w:val="Heading1"/>
    <w:uiPriority w:val="9"/>
    <w:rsid w:val="006836BE"/>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6836BE"/>
    <w:rPr>
      <w:rFonts w:asciiTheme="majorHAnsi" w:eastAsiaTheme="majorEastAsia" w:hAnsiTheme="majorHAnsi" w:cstheme="majorBidi"/>
      <w:color w:val="2E74B5" w:themeColor="accent1" w:themeShade="BF"/>
      <w:sz w:val="32"/>
      <w:szCs w:val="32"/>
    </w:rPr>
  </w:style>
  <w:style w:type="paragraph" w:styleId="CommentText">
    <w:name w:val="annotation text"/>
    <w:basedOn w:val="Normal"/>
    <w:link w:val="CommentTextChar"/>
    <w:uiPriority w:val="99"/>
    <w:unhideWhenUsed/>
    <w:rsid w:val="00F244AA"/>
    <w:pPr>
      <w:spacing w:line="240" w:lineRule="auto"/>
    </w:pPr>
    <w:rPr>
      <w:sz w:val="20"/>
      <w:szCs w:val="20"/>
    </w:rPr>
  </w:style>
  <w:style w:type="character" w:customStyle="1" w:styleId="CommentTextChar">
    <w:name w:val="Comment Text Char"/>
    <w:basedOn w:val="DefaultParagraphFont"/>
    <w:link w:val="CommentText"/>
    <w:uiPriority w:val="99"/>
    <w:rsid w:val="00F244AA"/>
    <w:rPr>
      <w:rFonts w:ascii="Arial" w:eastAsia="Arial" w:hAnsi="Arial" w:cs="Arial"/>
      <w:sz w:val="20"/>
      <w:szCs w:val="20"/>
      <w:lang w:eastAsia="en-ZA"/>
    </w:rPr>
  </w:style>
  <w:style w:type="character" w:styleId="CommentReference">
    <w:name w:val="annotation reference"/>
    <w:basedOn w:val="DefaultParagraphFont"/>
    <w:uiPriority w:val="99"/>
    <w:semiHidden/>
    <w:unhideWhenUsed/>
    <w:rsid w:val="00F244AA"/>
    <w:rPr>
      <w:sz w:val="16"/>
      <w:szCs w:val="16"/>
    </w:rPr>
  </w:style>
  <w:style w:type="paragraph" w:styleId="BalloonText">
    <w:name w:val="Balloon Text"/>
    <w:basedOn w:val="Normal"/>
    <w:link w:val="BalloonTextChar"/>
    <w:uiPriority w:val="99"/>
    <w:semiHidden/>
    <w:unhideWhenUsed/>
    <w:rsid w:val="00F244A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4AA"/>
    <w:rPr>
      <w:rFonts w:ascii="Segoe UI" w:eastAsia="Arial" w:hAnsi="Segoe UI" w:cs="Segoe UI"/>
      <w:sz w:val="18"/>
      <w:szCs w:val="18"/>
      <w:lang w:eastAsia="en-ZA"/>
    </w:rPr>
  </w:style>
  <w:style w:type="paragraph" w:styleId="CommentSubject">
    <w:name w:val="annotation subject"/>
    <w:basedOn w:val="CommentText"/>
    <w:next w:val="CommentText"/>
    <w:link w:val="CommentSubjectChar"/>
    <w:uiPriority w:val="99"/>
    <w:semiHidden/>
    <w:unhideWhenUsed/>
    <w:rsid w:val="00F03323"/>
    <w:rPr>
      <w:b/>
      <w:bCs/>
    </w:rPr>
  </w:style>
  <w:style w:type="character" w:customStyle="1" w:styleId="CommentSubjectChar">
    <w:name w:val="Comment Subject Char"/>
    <w:basedOn w:val="CommentTextChar"/>
    <w:link w:val="CommentSubject"/>
    <w:uiPriority w:val="99"/>
    <w:semiHidden/>
    <w:rsid w:val="00F03323"/>
    <w:rPr>
      <w:rFonts w:ascii="Arial" w:eastAsia="Arial" w:hAnsi="Arial" w:cs="Arial"/>
      <w:b/>
      <w:bCs/>
      <w:sz w:val="20"/>
      <w:szCs w:val="20"/>
      <w:lang w:eastAsia="en-ZA"/>
    </w:rPr>
  </w:style>
  <w:style w:type="paragraph" w:styleId="Header">
    <w:name w:val="header"/>
    <w:basedOn w:val="Normal"/>
    <w:link w:val="HeaderChar"/>
    <w:uiPriority w:val="99"/>
    <w:unhideWhenUsed/>
    <w:rsid w:val="00CA57F3"/>
    <w:pPr>
      <w:tabs>
        <w:tab w:val="center" w:pos="4513"/>
        <w:tab w:val="right" w:pos="9026"/>
      </w:tabs>
      <w:spacing w:line="240" w:lineRule="auto"/>
    </w:pPr>
  </w:style>
  <w:style w:type="character" w:customStyle="1" w:styleId="HeaderChar">
    <w:name w:val="Header Char"/>
    <w:basedOn w:val="DefaultParagraphFont"/>
    <w:link w:val="Header"/>
    <w:uiPriority w:val="99"/>
    <w:rsid w:val="00CA57F3"/>
    <w:rPr>
      <w:rFonts w:ascii="Arial" w:eastAsia="Arial" w:hAnsi="Arial" w:cs="Arial"/>
      <w:sz w:val="24"/>
      <w:lang w:eastAsia="en-ZA"/>
    </w:rPr>
  </w:style>
  <w:style w:type="paragraph" w:styleId="Footer">
    <w:name w:val="footer"/>
    <w:basedOn w:val="Normal"/>
    <w:link w:val="FooterChar"/>
    <w:uiPriority w:val="99"/>
    <w:unhideWhenUsed/>
    <w:rsid w:val="00CA57F3"/>
    <w:pPr>
      <w:tabs>
        <w:tab w:val="center" w:pos="4513"/>
        <w:tab w:val="right" w:pos="9026"/>
      </w:tabs>
      <w:spacing w:line="240" w:lineRule="auto"/>
    </w:pPr>
  </w:style>
  <w:style w:type="character" w:customStyle="1" w:styleId="FooterChar">
    <w:name w:val="Footer Char"/>
    <w:basedOn w:val="DefaultParagraphFont"/>
    <w:link w:val="Footer"/>
    <w:uiPriority w:val="99"/>
    <w:rsid w:val="00CA57F3"/>
    <w:rPr>
      <w:rFonts w:ascii="Arial" w:eastAsia="Arial" w:hAnsi="Arial" w:cs="Arial"/>
      <w:sz w:val="24"/>
      <w:lang w:eastAsia="en-ZA"/>
    </w:rPr>
  </w:style>
  <w:style w:type="table" w:styleId="TableGrid">
    <w:name w:val="Table Grid"/>
    <w:aliases w:val="AIMEE"/>
    <w:basedOn w:val="TableNormal"/>
    <w:uiPriority w:val="39"/>
    <w:rsid w:val="00CA57F3"/>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836B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836BE"/>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836BE"/>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6836BE"/>
    <w:rPr>
      <w:rFonts w:asciiTheme="majorHAnsi" w:eastAsiaTheme="majorEastAsia" w:hAnsiTheme="majorHAnsi" w:cstheme="majorBidi"/>
      <w:color w:val="5B9BD5" w:themeColor="accent1"/>
      <w:sz w:val="28"/>
      <w:szCs w:val="28"/>
    </w:rPr>
  </w:style>
  <w:style w:type="paragraph" w:styleId="ListParagraph">
    <w:name w:val="List Paragraph"/>
    <w:basedOn w:val="Normal"/>
    <w:uiPriority w:val="34"/>
    <w:qFormat/>
    <w:rsid w:val="004D5773"/>
    <w:pPr>
      <w:ind w:left="720"/>
      <w:contextualSpacing/>
    </w:pPr>
  </w:style>
  <w:style w:type="paragraph" w:styleId="Revision">
    <w:name w:val="Revision"/>
    <w:hidden/>
    <w:uiPriority w:val="99"/>
    <w:semiHidden/>
    <w:rsid w:val="00D02187"/>
    <w:pPr>
      <w:spacing w:after="0" w:line="240" w:lineRule="auto"/>
    </w:pPr>
    <w:rPr>
      <w:rFonts w:ascii="Arial" w:eastAsia="Arial" w:hAnsi="Arial" w:cs="Arial"/>
      <w:sz w:val="24"/>
      <w:lang w:eastAsia="en-ZA"/>
    </w:rPr>
  </w:style>
  <w:style w:type="paragraph" w:styleId="Caption">
    <w:name w:val="caption"/>
    <w:basedOn w:val="Normal"/>
    <w:next w:val="Normal"/>
    <w:uiPriority w:val="35"/>
    <w:unhideWhenUsed/>
    <w:qFormat/>
    <w:rsid w:val="00F23EFB"/>
    <w:pPr>
      <w:spacing w:line="240" w:lineRule="auto"/>
    </w:pPr>
    <w:rPr>
      <w:rFonts w:ascii="Times New Roman" w:hAnsi="Times New Roman"/>
      <w:bCs/>
      <w:color w:val="000000" w:themeColor="text1"/>
    </w:rPr>
  </w:style>
  <w:style w:type="table" w:styleId="TableGridLight">
    <w:name w:val="Grid Table Light"/>
    <w:basedOn w:val="TableNormal"/>
    <w:uiPriority w:val="40"/>
    <w:rsid w:val="0016020A"/>
    <w:pPr>
      <w:spacing w:after="0" w:line="240" w:lineRule="auto"/>
    </w:pPr>
    <w:rPr>
      <w:kern w:val="2"/>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6836BE"/>
    <w:pPr>
      <w:outlineLvl w:val="9"/>
    </w:pPr>
  </w:style>
  <w:style w:type="paragraph" w:styleId="TOC2">
    <w:name w:val="toc 2"/>
    <w:basedOn w:val="Normal"/>
    <w:next w:val="Normal"/>
    <w:autoRedefine/>
    <w:uiPriority w:val="39"/>
    <w:unhideWhenUsed/>
    <w:rsid w:val="007C1384"/>
    <w:pPr>
      <w:spacing w:after="100"/>
      <w:ind w:left="220"/>
    </w:pPr>
    <w:rPr>
      <w:rFonts w:cs="Times New Roman"/>
      <w:lang w:val="en-US"/>
    </w:rPr>
  </w:style>
  <w:style w:type="paragraph" w:styleId="TOC1">
    <w:name w:val="toc 1"/>
    <w:basedOn w:val="Normal"/>
    <w:next w:val="Normal"/>
    <w:autoRedefine/>
    <w:uiPriority w:val="39"/>
    <w:unhideWhenUsed/>
    <w:rsid w:val="007C1384"/>
    <w:pPr>
      <w:spacing w:after="100"/>
    </w:pPr>
    <w:rPr>
      <w:rFonts w:cs="Times New Roman"/>
      <w:lang w:val="en-US"/>
    </w:rPr>
  </w:style>
  <w:style w:type="paragraph" w:styleId="TOC3">
    <w:name w:val="toc 3"/>
    <w:basedOn w:val="Normal"/>
    <w:next w:val="Normal"/>
    <w:autoRedefine/>
    <w:uiPriority w:val="39"/>
    <w:unhideWhenUsed/>
    <w:rsid w:val="007C1384"/>
    <w:pPr>
      <w:spacing w:after="100"/>
      <w:ind w:left="440"/>
    </w:pPr>
    <w:rPr>
      <w:rFonts w:cs="Times New Roman"/>
      <w:lang w:val="en-US"/>
    </w:rPr>
  </w:style>
  <w:style w:type="character" w:styleId="Hyperlink">
    <w:name w:val="Hyperlink"/>
    <w:basedOn w:val="DefaultParagraphFont"/>
    <w:uiPriority w:val="99"/>
    <w:unhideWhenUsed/>
    <w:rsid w:val="007C1384"/>
    <w:rPr>
      <w:color w:val="0563C1" w:themeColor="hyperlink"/>
      <w:u w:val="single"/>
    </w:rPr>
  </w:style>
  <w:style w:type="character" w:styleId="UnresolvedMention">
    <w:name w:val="Unresolved Mention"/>
    <w:basedOn w:val="DefaultParagraphFont"/>
    <w:uiPriority w:val="99"/>
    <w:semiHidden/>
    <w:unhideWhenUsed/>
    <w:rsid w:val="007C1384"/>
    <w:rPr>
      <w:color w:val="605E5C"/>
      <w:shd w:val="clear" w:color="auto" w:fill="E1DFDD"/>
    </w:rPr>
  </w:style>
  <w:style w:type="character" w:customStyle="1" w:styleId="Heading3Char">
    <w:name w:val="Heading 3 Char"/>
    <w:basedOn w:val="DefaultParagraphFont"/>
    <w:link w:val="Heading3"/>
    <w:uiPriority w:val="9"/>
    <w:rsid w:val="006836BE"/>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836BE"/>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6836BE"/>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6836BE"/>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6836BE"/>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6836BE"/>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6836BE"/>
    <w:rPr>
      <w:rFonts w:asciiTheme="majorHAnsi" w:eastAsiaTheme="majorEastAsia" w:hAnsiTheme="majorHAnsi" w:cstheme="majorBidi"/>
      <w:i/>
      <w:iCs/>
      <w:color w:val="1F4E79" w:themeColor="accent1" w:themeShade="80"/>
    </w:rPr>
  </w:style>
  <w:style w:type="character" w:styleId="Strong">
    <w:name w:val="Strong"/>
    <w:basedOn w:val="DefaultParagraphFont"/>
    <w:uiPriority w:val="22"/>
    <w:qFormat/>
    <w:rsid w:val="006836BE"/>
    <w:rPr>
      <w:b/>
      <w:bCs/>
    </w:rPr>
  </w:style>
  <w:style w:type="character" w:styleId="Emphasis">
    <w:name w:val="Emphasis"/>
    <w:basedOn w:val="DefaultParagraphFont"/>
    <w:uiPriority w:val="20"/>
    <w:qFormat/>
    <w:rsid w:val="006836BE"/>
    <w:rPr>
      <w:i/>
      <w:iCs/>
    </w:rPr>
  </w:style>
  <w:style w:type="paragraph" w:styleId="NoSpacing">
    <w:name w:val="No Spacing"/>
    <w:uiPriority w:val="1"/>
    <w:qFormat/>
    <w:rsid w:val="006836BE"/>
    <w:pPr>
      <w:spacing w:after="0" w:line="240" w:lineRule="auto"/>
    </w:pPr>
  </w:style>
  <w:style w:type="paragraph" w:styleId="Quote">
    <w:name w:val="Quote"/>
    <w:basedOn w:val="Normal"/>
    <w:next w:val="Normal"/>
    <w:link w:val="QuoteChar"/>
    <w:uiPriority w:val="29"/>
    <w:qFormat/>
    <w:rsid w:val="006836B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836BE"/>
    <w:rPr>
      <w:color w:val="44546A" w:themeColor="text2"/>
      <w:sz w:val="24"/>
      <w:szCs w:val="24"/>
    </w:rPr>
  </w:style>
  <w:style w:type="paragraph" w:styleId="IntenseQuote">
    <w:name w:val="Intense Quote"/>
    <w:basedOn w:val="Normal"/>
    <w:next w:val="Normal"/>
    <w:link w:val="IntenseQuoteChar"/>
    <w:uiPriority w:val="30"/>
    <w:qFormat/>
    <w:rsid w:val="006836B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836B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836BE"/>
    <w:rPr>
      <w:i/>
      <w:iCs/>
      <w:color w:val="595959" w:themeColor="text1" w:themeTint="A6"/>
    </w:rPr>
  </w:style>
  <w:style w:type="character" w:styleId="IntenseEmphasis">
    <w:name w:val="Intense Emphasis"/>
    <w:basedOn w:val="DefaultParagraphFont"/>
    <w:uiPriority w:val="21"/>
    <w:qFormat/>
    <w:rsid w:val="006836BE"/>
    <w:rPr>
      <w:b/>
      <w:bCs/>
      <w:i/>
      <w:iCs/>
    </w:rPr>
  </w:style>
  <w:style w:type="character" w:styleId="SubtleReference">
    <w:name w:val="Subtle Reference"/>
    <w:basedOn w:val="DefaultParagraphFont"/>
    <w:uiPriority w:val="31"/>
    <w:qFormat/>
    <w:rsid w:val="006836B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836BE"/>
    <w:rPr>
      <w:b/>
      <w:bCs/>
      <w:smallCaps/>
      <w:color w:val="44546A" w:themeColor="text2"/>
      <w:u w:val="single"/>
    </w:rPr>
  </w:style>
  <w:style w:type="character" w:styleId="BookTitle">
    <w:name w:val="Book Title"/>
    <w:basedOn w:val="DefaultParagraphFont"/>
    <w:uiPriority w:val="33"/>
    <w:qFormat/>
    <w:rsid w:val="006836BE"/>
    <w:rPr>
      <w:b/>
      <w:bCs/>
      <w:smallCaps/>
      <w:spacing w:val="10"/>
    </w:rPr>
  </w:style>
  <w:style w:type="table" w:styleId="PlainTable5">
    <w:name w:val="Plain Table 5"/>
    <w:basedOn w:val="TableNormal"/>
    <w:uiPriority w:val="45"/>
    <w:rsid w:val="006058F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6058F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6058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1Light-Accent3">
    <w:name w:val="List Table 1 Light Accent 3"/>
    <w:basedOn w:val="TableNormal"/>
    <w:uiPriority w:val="46"/>
    <w:rsid w:val="006058F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Aimee">
    <w:name w:val="Aimee"/>
    <w:basedOn w:val="TableNormal"/>
    <w:uiPriority w:val="99"/>
    <w:rsid w:val="006058F3"/>
    <w:pPr>
      <w:spacing w:after="0" w:line="240" w:lineRule="auto"/>
    </w:pPr>
    <w:rPr>
      <w:rFonts w:ascii="Times New Roman" w:hAnsi="Times New Roman"/>
    </w:rPr>
    <w:tblPr>
      <w:tblStyleRowBandSize w:val="1"/>
      <w:tblBorders>
        <w:top w:val="single" w:sz="4" w:space="0" w:color="auto"/>
      </w:tblBorders>
    </w:tblPr>
    <w:tblStylePr w:type="firstRow">
      <w:rPr>
        <w:rFonts w:ascii="Times New Roman" w:hAnsi="Times New Roman"/>
        <w:b w:val="0"/>
      </w:rPr>
      <w:tblPr/>
      <w:tcPr>
        <w:tcBorders>
          <w:bottom w:val="single" w:sz="4" w:space="0" w:color="auto"/>
        </w:tcBorders>
      </w:tcPr>
    </w:tblStylePr>
    <w:tblStylePr w:type="band1Horz">
      <w:tblPr/>
      <w:tcPr>
        <w:shd w:val="clear" w:color="auto" w:fill="EDEDED" w:themeFill="accent3" w:themeFillTint="33"/>
      </w:tcPr>
    </w:tblStylePr>
  </w:style>
  <w:style w:type="paragraph" w:styleId="HTMLPreformatted">
    <w:name w:val="HTML Preformatted"/>
    <w:basedOn w:val="Normal"/>
    <w:link w:val="HTMLPreformattedChar"/>
    <w:uiPriority w:val="99"/>
    <w:semiHidden/>
    <w:unhideWhenUsed/>
    <w:rsid w:val="001C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1C388D"/>
    <w:rPr>
      <w:rFonts w:ascii="Courier New" w:eastAsia="Times New Roman" w:hAnsi="Courier New" w:cs="Courier New"/>
      <w:sz w:val="20"/>
      <w:szCs w:val="20"/>
      <w:lang w:eastAsia="en-ZA"/>
    </w:rPr>
  </w:style>
  <w:style w:type="character" w:styleId="FollowedHyperlink">
    <w:name w:val="FollowedHyperlink"/>
    <w:basedOn w:val="DefaultParagraphFont"/>
    <w:uiPriority w:val="99"/>
    <w:semiHidden/>
    <w:unhideWhenUsed/>
    <w:rsid w:val="006F3F01"/>
    <w:rPr>
      <w:color w:val="954F72" w:themeColor="followedHyperlink"/>
      <w:u w:val="single"/>
    </w:rPr>
  </w:style>
  <w:style w:type="character" w:styleId="PlaceholderText">
    <w:name w:val="Placeholder Text"/>
    <w:basedOn w:val="DefaultParagraphFont"/>
    <w:uiPriority w:val="99"/>
    <w:semiHidden/>
    <w:rsid w:val="00113D1A"/>
    <w:rPr>
      <w:color w:val="666666"/>
    </w:rPr>
  </w:style>
  <w:style w:type="table" w:customStyle="1" w:styleId="Style1">
    <w:name w:val="Style1"/>
    <w:basedOn w:val="TableNormal"/>
    <w:uiPriority w:val="99"/>
    <w:rsid w:val="00795BA6"/>
    <w:pPr>
      <w:spacing w:after="0" w:line="240" w:lineRule="auto"/>
    </w:pPr>
    <w:rPr>
      <w:rFonts w:ascii="New York" w:eastAsia="Times New Roman" w:hAnsi="New York" w:cs="Times New Roman"/>
      <w:kern w:val="2"/>
      <w:sz w:val="20"/>
      <w:szCs w:val="20"/>
      <w:lang w:val="en-GB"/>
      <w14:ligatures w14:val="standardContextual"/>
    </w:rPr>
    <w:tblPr>
      <w:tblBorders>
        <w:top w:val="single" w:sz="4" w:space="0" w:color="auto"/>
        <w:bottom w:val="single" w:sz="4" w:space="0" w:color="auto"/>
      </w:tblBorders>
    </w:tblPr>
    <w:tblStylePr w:type="firstRow">
      <w:tblPr/>
      <w:tcPr>
        <w:tcBorders>
          <w:bottom w:val="single" w:sz="4" w:space="0" w:color="auto"/>
        </w:tcBorders>
      </w:tcPr>
    </w:tblStylePr>
  </w:style>
  <w:style w:type="character" w:customStyle="1" w:styleId="gnd-iwgdh3b">
    <w:name w:val="gnd-iwgdh3b"/>
    <w:basedOn w:val="DefaultParagraphFont"/>
    <w:rsid w:val="006363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26">
      <w:bodyDiv w:val="1"/>
      <w:marLeft w:val="0"/>
      <w:marRight w:val="0"/>
      <w:marTop w:val="0"/>
      <w:marBottom w:val="0"/>
      <w:divBdr>
        <w:top w:val="none" w:sz="0" w:space="0" w:color="auto"/>
        <w:left w:val="none" w:sz="0" w:space="0" w:color="auto"/>
        <w:bottom w:val="none" w:sz="0" w:space="0" w:color="auto"/>
        <w:right w:val="none" w:sz="0" w:space="0" w:color="auto"/>
      </w:divBdr>
    </w:div>
    <w:div w:id="65148370">
      <w:bodyDiv w:val="1"/>
      <w:marLeft w:val="0"/>
      <w:marRight w:val="0"/>
      <w:marTop w:val="0"/>
      <w:marBottom w:val="0"/>
      <w:divBdr>
        <w:top w:val="none" w:sz="0" w:space="0" w:color="auto"/>
        <w:left w:val="none" w:sz="0" w:space="0" w:color="auto"/>
        <w:bottom w:val="none" w:sz="0" w:space="0" w:color="auto"/>
        <w:right w:val="none" w:sz="0" w:space="0" w:color="auto"/>
      </w:divBdr>
    </w:div>
    <w:div w:id="515656826">
      <w:bodyDiv w:val="1"/>
      <w:marLeft w:val="0"/>
      <w:marRight w:val="0"/>
      <w:marTop w:val="0"/>
      <w:marBottom w:val="0"/>
      <w:divBdr>
        <w:top w:val="none" w:sz="0" w:space="0" w:color="auto"/>
        <w:left w:val="none" w:sz="0" w:space="0" w:color="auto"/>
        <w:bottom w:val="none" w:sz="0" w:space="0" w:color="auto"/>
        <w:right w:val="none" w:sz="0" w:space="0" w:color="auto"/>
      </w:divBdr>
    </w:div>
    <w:div w:id="536891259">
      <w:bodyDiv w:val="1"/>
      <w:marLeft w:val="0"/>
      <w:marRight w:val="0"/>
      <w:marTop w:val="0"/>
      <w:marBottom w:val="0"/>
      <w:divBdr>
        <w:top w:val="none" w:sz="0" w:space="0" w:color="auto"/>
        <w:left w:val="none" w:sz="0" w:space="0" w:color="auto"/>
        <w:bottom w:val="none" w:sz="0" w:space="0" w:color="auto"/>
        <w:right w:val="none" w:sz="0" w:space="0" w:color="auto"/>
      </w:divBdr>
    </w:div>
    <w:div w:id="185808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hyperlink" Target="https://doi.org/10.1002/aff2.137" TargetMode="External"/><Relationship Id="rId3" Type="http://schemas.openxmlformats.org/officeDocument/2006/relationships/customXml" Target="../customXml/item3.xml"/><Relationship Id="rId21" Type="http://schemas.openxmlformats.org/officeDocument/2006/relationships/image" Target="media/image7.jpeg"/><Relationship Id="rId34"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jpe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jpg"/><Relationship Id="rId29" Type="http://schemas.openxmlformats.org/officeDocument/2006/relationships/hyperlink" Target="https://doi.org/10.1111/are.1475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0.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yperlink" Target="https://socialsciences.mcmaster.ca/jfox/Books/Companion/" TargetMode="External"/><Relationship Id="rId10" Type="http://schemas.openxmlformats.org/officeDocument/2006/relationships/endnotes" Target="endnotes.xml"/><Relationship Id="rId19" Type="http://schemas.openxmlformats.org/officeDocument/2006/relationships/image" Target="media/image5.jpg"/><Relationship Id="rId31" Type="http://schemas.openxmlformats.org/officeDocument/2006/relationships/hyperlink" Target="https://www.saflii.org/za/legis/consol_reg/doaampa35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hyperlink" Target="https://doi.org/10.4060/cc0461en" TargetMode="External"/><Relationship Id="rId30" Type="http://schemas.openxmlformats.org/officeDocument/2006/relationships/hyperlink" Target="https://www.R-project.org/" TargetMode="Externa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Mul13</b:Tag>
    <b:SourceType>JournalArticle</b:SourceType>
    <b:Guid>{08A0C3FD-9616-4328-85E4-B4E336709F88}</b:Guid>
    <b:Title>Comparison of macroalgal (Ulva and Grateloupia spp.) and formulated terrestrial feed on the growth and condistion of juvenile abalone</b:Title>
    <b:Year>2013</b:Year>
    <b:JournalName>Journal of Applied Phycology</b:JournalName>
    <b:Pages>815-824</b:Pages>
    <b:Volume>25</b:Volume>
    <b:Author>
      <b:Author>
        <b:NameList>
          <b:Person>
            <b:Last>Mulvaney</b:Last>
            <b:Middle>J.</b:Middle>
            <b:First>William</b:First>
          </b:Person>
          <b:Person>
            <b:Last>Winberg</b:Last>
            <b:Middle>C.</b:Middle>
            <b:First>Pia</b:First>
          </b:Person>
          <b:Person>
            <b:Last>Adams</b:Last>
            <b:First>Louise</b:First>
          </b:Person>
        </b:NameList>
      </b:Author>
    </b:Author>
    <b:Publisher>Springer</b:Publisher>
    <b:DOI>10.1007/s10811-013-9998-2</b:DOI>
    <b:RefOrder>17</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B98E5D71C1B7F46ABFB4AD6D56F5D03" ma:contentTypeVersion="3" ma:contentTypeDescription="Create a new document." ma:contentTypeScope="" ma:versionID="5a69b05a48c052ff0c27d5afaaffe63a">
  <xsd:schema xmlns:xsd="http://www.w3.org/2001/XMLSchema" xmlns:xs="http://www.w3.org/2001/XMLSchema" xmlns:p="http://schemas.microsoft.com/office/2006/metadata/properties" xmlns:ns2="2e38adf9-244e-4165-bebf-3792590d9114" targetNamespace="http://schemas.microsoft.com/office/2006/metadata/properties" ma:root="true" ma:fieldsID="ec02de2af15138cd948cb4220dcf3fe6" ns2:_="">
    <xsd:import namespace="2e38adf9-244e-4165-bebf-3792590d9114"/>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38adf9-244e-4165-bebf-3792590d91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50E17D-F568-401F-9EE5-AD4125B4B5C8}">
  <ds:schemaRefs>
    <ds:schemaRef ds:uri="http://schemas.openxmlformats.org/officeDocument/2006/bibliography"/>
  </ds:schemaRefs>
</ds:datastoreItem>
</file>

<file path=customXml/itemProps2.xml><?xml version="1.0" encoding="utf-8"?>
<ds:datastoreItem xmlns:ds="http://schemas.openxmlformats.org/officeDocument/2006/customXml" ds:itemID="{040769CF-BC49-4485-ADC1-662A11A8643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C4DD893-9378-428F-B2CF-69F9D61D2847}">
  <ds:schemaRefs>
    <ds:schemaRef ds:uri="http://schemas.microsoft.com/sharepoint/v3/contenttype/forms"/>
  </ds:schemaRefs>
</ds:datastoreItem>
</file>

<file path=customXml/itemProps4.xml><?xml version="1.0" encoding="utf-8"?>
<ds:datastoreItem xmlns:ds="http://schemas.openxmlformats.org/officeDocument/2006/customXml" ds:itemID="{C5003F2D-E8F5-40FF-86C2-6A470E674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38adf9-244e-4165-bebf-3792590d91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7216</TotalTime>
  <Pages>32</Pages>
  <Words>6362</Words>
  <Characters>36270</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Marc Macey</dc:creator>
  <cp:keywords/>
  <dc:description/>
  <cp:lastModifiedBy>Aimee Cloete</cp:lastModifiedBy>
  <cp:revision>47</cp:revision>
  <cp:lastPrinted>2023-08-01T18:00:00Z</cp:lastPrinted>
  <dcterms:created xsi:type="dcterms:W3CDTF">2023-11-23T08:59:00Z</dcterms:created>
  <dcterms:modified xsi:type="dcterms:W3CDTF">2023-11-30T08:25:00Z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http://www.zotero.org/styles/african-journal-of-marine-science</vt:lpwstr>
  </property>
  <property fmtid="{D5CDD505-2E9C-101B-9397-08002B2CF9AE}" pid="3" name="Mendeley Recent Style Name 0_1">
    <vt:lpwstr>African Journal of Marine Science</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http://www.zotero.org/styles/royal-society-of-chemistry-with-titles</vt:lpwstr>
  </property>
  <property fmtid="{D5CDD505-2E9C-101B-9397-08002B2CF9AE}" pid="19" name="Mendeley Recent Style Name 8_1">
    <vt:lpwstr>Royal Society of Chemistry (with titles)</vt:lpwstr>
  </property>
  <property fmtid="{D5CDD505-2E9C-101B-9397-08002B2CF9AE}" pid="20" name="Mendeley Recent Style Id 9_1">
    <vt:lpwstr>http://www.zotero.org/styles/harvard-university-of-cape-town</vt:lpwstr>
  </property>
  <property fmtid="{D5CDD505-2E9C-101B-9397-08002B2CF9AE}" pid="21" name="Mendeley Recent Style Name 9_1">
    <vt:lpwstr>University of Cape Town - Harvard</vt:lpwstr>
  </property>
  <property fmtid="{D5CDD505-2E9C-101B-9397-08002B2CF9AE}" pid="22" name="Mendeley Document_1">
    <vt:lpwstr>True</vt:lpwstr>
  </property>
  <property fmtid="{D5CDD505-2E9C-101B-9397-08002B2CF9AE}" pid="23" name="Mendeley Unique User Id_1">
    <vt:lpwstr>a07f450b-9791-3913-bffa-71a7089c4c88</vt:lpwstr>
  </property>
  <property fmtid="{D5CDD505-2E9C-101B-9397-08002B2CF9AE}" pid="24" name="Mendeley Citation Style_1">
    <vt:lpwstr>http://www.zotero.org/styles/african-journal-of-marine-science</vt:lpwstr>
  </property>
  <property fmtid="{D5CDD505-2E9C-101B-9397-08002B2CF9AE}" pid="25" name="ContentTypeId">
    <vt:lpwstr>0x0101009B98E5D71C1B7F46ABFB4AD6D56F5D03</vt:lpwstr>
  </property>
</Properties>
</file>