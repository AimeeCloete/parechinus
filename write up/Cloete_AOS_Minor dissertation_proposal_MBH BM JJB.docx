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CFEC35D" w:rsidR="00A256CB" w:rsidRPr="00022F31" w:rsidRDefault="004D5773" w:rsidP="00022F31">
      <w:pPr>
        <w:pStyle w:val="Title"/>
        <w:spacing w:before="1000" w:line="360" w:lineRule="auto"/>
        <w:rPr>
          <w:rFonts w:ascii="Times New Roman" w:eastAsia="Arial" w:hAnsi="Times New Roman" w:cs="Times New Roman"/>
          <w:b w:val="0"/>
          <w:noProof/>
          <w:spacing w:val="0"/>
          <w:kern w:val="0"/>
          <w:sz w:val="24"/>
          <w:szCs w:val="22"/>
          <w:lang w:val="en-ZA" w:eastAsia="en-ZA"/>
        </w:rPr>
      </w:pPr>
      <w:r w:rsidRPr="00022F31">
        <w:rPr>
          <w:rFonts w:ascii="Times New Roman" w:hAnsi="Times New Roman" w:cs="Times New Roman"/>
          <w:sz w:val="44"/>
          <w:szCs w:val="44"/>
        </w:rPr>
        <w:t xml:space="preserve">Assessing somatic growth rate and gonad development of the </w:t>
      </w:r>
      <w:proofErr w:type="gramStart"/>
      <w:r w:rsidRPr="00022F31">
        <w:rPr>
          <w:rFonts w:ascii="Times New Roman" w:hAnsi="Times New Roman" w:cs="Times New Roman"/>
          <w:sz w:val="44"/>
          <w:szCs w:val="44"/>
        </w:rPr>
        <w:t>Cape sea</w:t>
      </w:r>
      <w:proofErr w:type="gramEnd"/>
      <w:r w:rsidRPr="00022F31">
        <w:rPr>
          <w:rFonts w:ascii="Times New Roman" w:hAnsi="Times New Roman" w:cs="Times New Roman"/>
          <w:sz w:val="44"/>
          <w:szCs w:val="44"/>
        </w:rPr>
        <w:t xml:space="preserve"> urchin</w:t>
      </w:r>
    </w:p>
    <w:p w14:paraId="5CB575E3" w14:textId="5AD28897" w:rsidR="00A256CB" w:rsidRPr="00022F31" w:rsidRDefault="00960034"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noProof/>
          <w:sz w:val="22"/>
          <w:szCs w:val="20"/>
        </w:rPr>
        <w:drawing>
          <wp:anchor distT="0" distB="0" distL="114300" distR="114300" simplePos="0" relativeHeight="251659264" behindDoc="1" locked="0" layoutInCell="1" allowOverlap="1" wp14:anchorId="51E3FBFB" wp14:editId="59CEE3F8">
            <wp:simplePos x="0" y="0"/>
            <wp:positionH relativeFrom="margin">
              <wp:align>left</wp:align>
            </wp:positionH>
            <wp:positionV relativeFrom="paragraph">
              <wp:posOffset>54294</wp:posOffset>
            </wp:positionV>
            <wp:extent cx="908685" cy="922655"/>
            <wp:effectExtent l="0" t="0" r="5715" b="0"/>
            <wp:wrapTight wrapText="bothSides">
              <wp:wrapPolygon edited="0">
                <wp:start x="0" y="0"/>
                <wp:lineTo x="0" y="20961"/>
                <wp:lineTo x="21283" y="20961"/>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685" cy="922655"/>
                    </a:xfrm>
                    <a:prstGeom prst="rect">
                      <a:avLst/>
                    </a:prstGeom>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noProof/>
          <w:sz w:val="22"/>
          <w:szCs w:val="20"/>
        </w:rPr>
        <w:drawing>
          <wp:anchor distT="0" distB="0" distL="114300" distR="114300" simplePos="0" relativeHeight="251660288" behindDoc="1" locked="0" layoutInCell="1" allowOverlap="1" wp14:anchorId="3C2F2A9F" wp14:editId="42A4D5AC">
            <wp:simplePos x="0" y="0"/>
            <wp:positionH relativeFrom="margin">
              <wp:posOffset>1368957</wp:posOffset>
            </wp:positionH>
            <wp:positionV relativeFrom="paragraph">
              <wp:posOffset>204995</wp:posOffset>
            </wp:positionV>
            <wp:extent cx="1612900" cy="647065"/>
            <wp:effectExtent l="0" t="0" r="6350" b="635"/>
            <wp:wrapTight wrapText="bothSides">
              <wp:wrapPolygon edited="0">
                <wp:start x="1786" y="0"/>
                <wp:lineTo x="0" y="1908"/>
                <wp:lineTo x="0" y="13990"/>
                <wp:lineTo x="4592" y="20985"/>
                <wp:lineTo x="21430" y="20985"/>
                <wp:lineTo x="21430" y="3180"/>
                <wp:lineTo x="19899" y="2544"/>
                <wp:lineTo x="4847" y="0"/>
                <wp:lineTo x="1786"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29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b/>
          <w:noProof/>
          <w:w w:val="110"/>
          <w:kern w:val="29"/>
          <w:sz w:val="29"/>
          <w:szCs w:val="29"/>
        </w:rPr>
        <w:drawing>
          <wp:anchor distT="0" distB="0" distL="114300" distR="114300" simplePos="0" relativeHeight="251662336" behindDoc="0" locked="0" layoutInCell="1" allowOverlap="1" wp14:anchorId="6CFC1BA0" wp14:editId="48C12D0D">
            <wp:simplePos x="0" y="0"/>
            <wp:positionH relativeFrom="column">
              <wp:posOffset>3151876</wp:posOffset>
            </wp:positionH>
            <wp:positionV relativeFrom="paragraph">
              <wp:posOffset>148006</wp:posOffset>
            </wp:positionV>
            <wp:extent cx="1438378" cy="723900"/>
            <wp:effectExtent l="0" t="0" r="9525" b="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8378" cy="723900"/>
                    </a:xfrm>
                    <a:prstGeom prst="rect">
                      <a:avLst/>
                    </a:prstGeom>
                    <a:noFill/>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b/>
          <w:noProof/>
          <w:w w:val="110"/>
          <w:kern w:val="29"/>
          <w:sz w:val="29"/>
          <w:szCs w:val="29"/>
        </w:rPr>
        <w:drawing>
          <wp:anchor distT="0" distB="0" distL="114300" distR="114300" simplePos="0" relativeHeight="251663360" behindDoc="0" locked="0" layoutInCell="1" allowOverlap="1" wp14:anchorId="4984C448" wp14:editId="75CDF836">
            <wp:simplePos x="0" y="0"/>
            <wp:positionH relativeFrom="column">
              <wp:posOffset>4739816</wp:posOffset>
            </wp:positionH>
            <wp:positionV relativeFrom="paragraph">
              <wp:posOffset>114333</wp:posOffset>
            </wp:positionV>
            <wp:extent cx="1809750" cy="723900"/>
            <wp:effectExtent l="0" t="0" r="0" b="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022F31" w:rsidRDefault="00A256CB" w:rsidP="00022F31">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022F31" w:rsidRDefault="00A256CB" w:rsidP="00022F31">
      <w:pPr>
        <w:tabs>
          <w:tab w:val="left" w:pos="2210"/>
        </w:tabs>
        <w:spacing w:line="360" w:lineRule="auto"/>
        <w:jc w:val="center"/>
        <w:rPr>
          <w:rFonts w:ascii="Times New Roman" w:hAnsi="Times New Roman" w:cs="Times New Roman"/>
          <w:b/>
          <w:w w:val="110"/>
          <w:kern w:val="29"/>
          <w:sz w:val="29"/>
          <w:szCs w:val="29"/>
        </w:rPr>
      </w:pPr>
    </w:p>
    <w:p w14:paraId="366B3777" w14:textId="77777777" w:rsidR="00960034" w:rsidRDefault="00960034" w:rsidP="00022F31">
      <w:pPr>
        <w:tabs>
          <w:tab w:val="left" w:pos="2210"/>
        </w:tabs>
        <w:spacing w:line="360" w:lineRule="auto"/>
        <w:rPr>
          <w:rFonts w:ascii="Times New Roman" w:hAnsi="Times New Roman" w:cs="Times New Roman"/>
          <w:b/>
          <w:w w:val="110"/>
          <w:kern w:val="29"/>
          <w:sz w:val="29"/>
          <w:szCs w:val="29"/>
        </w:rPr>
      </w:pPr>
    </w:p>
    <w:p w14:paraId="35B11933" w14:textId="77777777" w:rsidR="00022F31" w:rsidRPr="00022F31" w:rsidRDefault="00022F31" w:rsidP="00022F31">
      <w:pPr>
        <w:tabs>
          <w:tab w:val="left" w:pos="2210"/>
        </w:tabs>
        <w:spacing w:line="360" w:lineRule="auto"/>
        <w:rPr>
          <w:rFonts w:ascii="Times New Roman" w:hAnsi="Times New Roman" w:cs="Times New Roman"/>
          <w:b/>
          <w:w w:val="110"/>
          <w:kern w:val="29"/>
          <w:sz w:val="29"/>
          <w:szCs w:val="29"/>
        </w:rPr>
      </w:pPr>
    </w:p>
    <w:p w14:paraId="13D1F3EC" w14:textId="54D7CD4C" w:rsidR="00335277" w:rsidRPr="00022F31" w:rsidRDefault="00335277"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b/>
          <w:w w:val="110"/>
          <w:kern w:val="29"/>
          <w:sz w:val="29"/>
          <w:szCs w:val="29"/>
        </w:rPr>
        <w:t>MSc Minor Dissertation Proposal</w:t>
      </w:r>
    </w:p>
    <w:p w14:paraId="4EEF7E56" w14:textId="12C672AF" w:rsidR="00335277" w:rsidRDefault="00335277" w:rsidP="00022F31">
      <w:pPr>
        <w:tabs>
          <w:tab w:val="left" w:pos="2210"/>
        </w:tabs>
        <w:spacing w:line="360" w:lineRule="auto"/>
        <w:rPr>
          <w:rFonts w:ascii="Times New Roman" w:hAnsi="Times New Roman" w:cs="Times New Roman"/>
          <w:b/>
          <w:w w:val="110"/>
          <w:kern w:val="29"/>
          <w:sz w:val="29"/>
          <w:szCs w:val="29"/>
        </w:rPr>
      </w:pPr>
    </w:p>
    <w:p w14:paraId="73AEEA5C" w14:textId="4CBE1A2D" w:rsidR="00022F31" w:rsidRPr="00022F31" w:rsidRDefault="00022F31" w:rsidP="00022F31">
      <w:pPr>
        <w:tabs>
          <w:tab w:val="left" w:pos="2210"/>
        </w:tabs>
        <w:spacing w:line="360" w:lineRule="auto"/>
        <w:rPr>
          <w:rFonts w:ascii="Times New Roman" w:hAnsi="Times New Roman" w:cs="Times New Roman"/>
          <w:b/>
          <w:w w:val="110"/>
          <w:kern w:val="29"/>
          <w:sz w:val="29"/>
          <w:szCs w:val="29"/>
        </w:rPr>
      </w:pPr>
    </w:p>
    <w:p w14:paraId="0E67533F" w14:textId="4EAD192C" w:rsidR="00A256CB" w:rsidRPr="00022F31" w:rsidRDefault="004D5773"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b/>
          <w:w w:val="110"/>
          <w:kern w:val="29"/>
          <w:sz w:val="29"/>
          <w:szCs w:val="29"/>
        </w:rPr>
        <w:t>Aimee Cloete</w:t>
      </w:r>
    </w:p>
    <w:p w14:paraId="2CF140B9" w14:textId="50AE8DA3" w:rsidR="00A256CB" w:rsidRPr="00022F31" w:rsidRDefault="00A256CB" w:rsidP="00022F31">
      <w:pPr>
        <w:tabs>
          <w:tab w:val="left" w:pos="2210"/>
        </w:tabs>
        <w:spacing w:after="500" w:line="360" w:lineRule="auto"/>
        <w:jc w:val="center"/>
        <w:rPr>
          <w:rFonts w:ascii="Times New Roman" w:hAnsi="Times New Roman" w:cs="Times New Roman"/>
          <w:b/>
          <w:w w:val="110"/>
          <w:kern w:val="29"/>
        </w:rPr>
      </w:pPr>
      <w:r w:rsidRPr="00022F31">
        <w:rPr>
          <w:rFonts w:ascii="Times New Roman" w:hAnsi="Times New Roman" w:cs="Times New Roman"/>
          <w:b/>
          <w:w w:val="110"/>
          <w:kern w:val="29"/>
        </w:rPr>
        <w:t>(</w:t>
      </w:r>
      <w:r w:rsidR="004D5773" w:rsidRPr="00022F31">
        <w:rPr>
          <w:rFonts w:ascii="Times New Roman" w:hAnsi="Times New Roman" w:cs="Times New Roman"/>
          <w:b/>
          <w:w w:val="110"/>
          <w:kern w:val="29"/>
        </w:rPr>
        <w:t>CLTAIM001</w:t>
      </w:r>
      <w:r w:rsidRPr="00022F31">
        <w:rPr>
          <w:rFonts w:ascii="Times New Roman" w:hAnsi="Times New Roman" w:cs="Times New Roman"/>
          <w:b/>
          <w:w w:val="110"/>
          <w:kern w:val="29"/>
        </w:rPr>
        <w:t>)</w:t>
      </w:r>
    </w:p>
    <w:p w14:paraId="3E4CD2D2" w14:textId="08826A7D" w:rsidR="00A256CB" w:rsidRPr="00022F31" w:rsidRDefault="00A256CB" w:rsidP="00022F31">
      <w:pPr>
        <w:spacing w:line="360" w:lineRule="auto"/>
        <w:jc w:val="center"/>
        <w:rPr>
          <w:rFonts w:ascii="Times New Roman" w:hAnsi="Times New Roman" w:cs="Times New Roman"/>
        </w:rPr>
      </w:pPr>
      <w:r w:rsidRPr="00022F31">
        <w:rPr>
          <w:rFonts w:ascii="Times New Roman" w:hAnsi="Times New Roman" w:cs="Times New Roman"/>
        </w:rPr>
        <w:t xml:space="preserve">Department of </w:t>
      </w:r>
      <w:r w:rsidR="004D5773" w:rsidRPr="00022F31">
        <w:rPr>
          <w:rFonts w:ascii="Times New Roman" w:hAnsi="Times New Roman" w:cs="Times New Roman"/>
        </w:rPr>
        <w:t>Biological Sciences</w:t>
      </w:r>
    </w:p>
    <w:p w14:paraId="2440A56C" w14:textId="77777777" w:rsidR="00A256CB" w:rsidRPr="00022F31" w:rsidRDefault="00A256CB" w:rsidP="00022F31">
      <w:pPr>
        <w:spacing w:line="360" w:lineRule="auto"/>
        <w:jc w:val="center"/>
        <w:rPr>
          <w:rFonts w:ascii="Times New Roman" w:hAnsi="Times New Roman" w:cs="Times New Roman"/>
        </w:rPr>
      </w:pPr>
      <w:r w:rsidRPr="00022F31">
        <w:rPr>
          <w:rFonts w:ascii="Times New Roman" w:hAnsi="Times New Roman" w:cs="Times New Roman"/>
        </w:rPr>
        <w:t>University of Cape Town</w:t>
      </w:r>
    </w:p>
    <w:p w14:paraId="5B8114FF" w14:textId="77777777" w:rsidR="00960034" w:rsidRDefault="00960034" w:rsidP="00022F31">
      <w:pPr>
        <w:tabs>
          <w:tab w:val="left" w:pos="2210"/>
        </w:tabs>
        <w:spacing w:line="360" w:lineRule="auto"/>
        <w:jc w:val="center"/>
        <w:rPr>
          <w:rFonts w:ascii="Times New Roman" w:hAnsi="Times New Roman" w:cs="Times New Roman"/>
        </w:rPr>
      </w:pPr>
    </w:p>
    <w:p w14:paraId="7CD3DAD8" w14:textId="77777777" w:rsidR="00022F31" w:rsidRPr="00022F31" w:rsidRDefault="00022F31" w:rsidP="00022F31">
      <w:pPr>
        <w:tabs>
          <w:tab w:val="left" w:pos="2210"/>
        </w:tabs>
        <w:spacing w:line="360" w:lineRule="auto"/>
        <w:jc w:val="center"/>
        <w:rPr>
          <w:rFonts w:ascii="Times New Roman" w:hAnsi="Times New Roman" w:cs="Times New Roman"/>
        </w:rPr>
      </w:pPr>
    </w:p>
    <w:p w14:paraId="31025E45" w14:textId="77777777" w:rsidR="00960034" w:rsidRPr="00022F31" w:rsidRDefault="00960034" w:rsidP="00022F31">
      <w:pPr>
        <w:tabs>
          <w:tab w:val="left" w:pos="2210"/>
        </w:tabs>
        <w:spacing w:line="360" w:lineRule="auto"/>
        <w:jc w:val="center"/>
        <w:rPr>
          <w:rFonts w:ascii="Times New Roman" w:hAnsi="Times New Roman" w:cs="Times New Roman"/>
        </w:rPr>
      </w:pPr>
    </w:p>
    <w:p w14:paraId="11A561DE" w14:textId="5F7C7524" w:rsidR="00335277" w:rsidRPr="00022F31" w:rsidRDefault="00A256CB"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 xml:space="preserve">Supervisor (s): </w:t>
      </w:r>
    </w:p>
    <w:p w14:paraId="2D8AAA7B" w14:textId="6F3720AB"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Prof John J. Bolton</w:t>
      </w:r>
      <w:ins w:id="0" w:author="Aimee Cloete" w:date="2023-07-24T19:37:00Z">
        <w:r w:rsidR="006D514E" w:rsidRPr="00022F31">
          <w:rPr>
            <w:rFonts w:ascii="Times New Roman" w:hAnsi="Times New Roman" w:cs="Times New Roman"/>
            <w:w w:val="110"/>
            <w:kern w:val="29"/>
          </w:rPr>
          <w:t xml:space="preserve"> (Emeritus Professor)</w:t>
        </w:r>
      </w:ins>
    </w:p>
    <w:p w14:paraId="296D07A3" w14:textId="4544E603"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Dr Marissa Brink-Hull</w:t>
      </w:r>
      <w:ins w:id="1" w:author="Aimee Cloete" w:date="2023-07-24T19:34:00Z">
        <w:r w:rsidR="006D514E" w:rsidRPr="00022F31">
          <w:rPr>
            <w:rFonts w:ascii="Times New Roman" w:hAnsi="Times New Roman" w:cs="Times New Roman"/>
            <w:w w:val="110"/>
            <w:kern w:val="29"/>
          </w:rPr>
          <w:t xml:space="preserve"> (UCT Postdoctoral Research Fellow</w:t>
        </w:r>
      </w:ins>
      <w:ins w:id="2" w:author="Aimee Cloete" w:date="2023-07-24T19:35:00Z">
        <w:r w:rsidR="006D514E" w:rsidRPr="00022F31">
          <w:rPr>
            <w:rFonts w:ascii="Times New Roman" w:hAnsi="Times New Roman" w:cs="Times New Roman"/>
            <w:w w:val="110"/>
            <w:kern w:val="29"/>
          </w:rPr>
          <w:t>)</w:t>
        </w:r>
      </w:ins>
    </w:p>
    <w:p w14:paraId="066033B3" w14:textId="1C3600B6"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Dr Brett M. Macey</w:t>
      </w:r>
      <w:ins w:id="3" w:author="Aimee Cloete" w:date="2023-07-24T19:34:00Z">
        <w:r w:rsidR="006D514E" w:rsidRPr="00022F31">
          <w:rPr>
            <w:rFonts w:ascii="Times New Roman" w:hAnsi="Times New Roman" w:cs="Times New Roman"/>
            <w:w w:val="110"/>
            <w:kern w:val="29"/>
          </w:rPr>
          <w:t xml:space="preserve"> (DFFE)</w:t>
        </w:r>
      </w:ins>
    </w:p>
    <w:p w14:paraId="1DCEAC6E" w14:textId="77777777" w:rsidR="00960034" w:rsidRDefault="00960034" w:rsidP="00022F31">
      <w:pPr>
        <w:tabs>
          <w:tab w:val="left" w:pos="2210"/>
        </w:tabs>
        <w:spacing w:line="360" w:lineRule="auto"/>
        <w:jc w:val="center"/>
        <w:rPr>
          <w:rFonts w:ascii="Times New Roman" w:hAnsi="Times New Roman" w:cs="Times New Roman"/>
          <w:w w:val="110"/>
          <w:kern w:val="29"/>
        </w:rPr>
      </w:pPr>
    </w:p>
    <w:p w14:paraId="5488678A" w14:textId="77777777" w:rsidR="00022F31" w:rsidRPr="00022F31" w:rsidRDefault="00022F31" w:rsidP="00022F31">
      <w:pPr>
        <w:tabs>
          <w:tab w:val="left" w:pos="2210"/>
        </w:tabs>
        <w:spacing w:line="360" w:lineRule="auto"/>
        <w:jc w:val="center"/>
        <w:rPr>
          <w:rFonts w:ascii="Times New Roman" w:hAnsi="Times New Roman" w:cs="Times New Roman"/>
          <w:w w:val="110"/>
          <w:kern w:val="29"/>
        </w:rPr>
      </w:pPr>
    </w:p>
    <w:p w14:paraId="381A2445" w14:textId="77777777" w:rsidR="00960034" w:rsidRPr="00022F31" w:rsidRDefault="00960034" w:rsidP="00022F31">
      <w:pPr>
        <w:tabs>
          <w:tab w:val="left" w:pos="2210"/>
        </w:tabs>
        <w:spacing w:line="360" w:lineRule="auto"/>
        <w:jc w:val="center"/>
        <w:rPr>
          <w:rFonts w:ascii="Times New Roman" w:hAnsi="Times New Roman" w:cs="Times New Roman"/>
          <w:w w:val="110"/>
          <w:kern w:val="29"/>
        </w:rPr>
      </w:pPr>
    </w:p>
    <w:p w14:paraId="1DDED5A1" w14:textId="3406A614" w:rsidR="0015176A" w:rsidRPr="00022F31" w:rsidRDefault="00A256CB" w:rsidP="00022F31">
      <w:pPr>
        <w:spacing w:after="500" w:line="360" w:lineRule="auto"/>
        <w:jc w:val="center"/>
        <w:rPr>
          <w:rFonts w:ascii="Times New Roman" w:hAnsi="Times New Roman" w:cs="Times New Roman"/>
          <w:b/>
          <w:w w:val="110"/>
          <w:sz w:val="29"/>
          <w:szCs w:val="29"/>
        </w:rPr>
      </w:pPr>
      <w:r w:rsidRPr="00022F31">
        <w:rPr>
          <w:rFonts w:ascii="Times New Roman" w:hAnsi="Times New Roman" w:cs="Times New Roman"/>
          <w:b/>
          <w:w w:val="110"/>
          <w:sz w:val="29"/>
          <w:szCs w:val="29"/>
        </w:rPr>
        <w:fldChar w:fldCharType="begin"/>
      </w:r>
      <w:r w:rsidRPr="00022F31">
        <w:rPr>
          <w:rFonts w:ascii="Times New Roman" w:hAnsi="Times New Roman" w:cs="Times New Roman"/>
          <w:b/>
          <w:w w:val="110"/>
          <w:sz w:val="29"/>
          <w:szCs w:val="29"/>
        </w:rPr>
        <w:instrText xml:space="preserve"> DATE \@ "MMMM yyyy" \* MERGEFORMAT </w:instrText>
      </w:r>
      <w:r w:rsidRPr="00022F31">
        <w:rPr>
          <w:rFonts w:ascii="Times New Roman" w:hAnsi="Times New Roman" w:cs="Times New Roman"/>
          <w:b/>
          <w:w w:val="110"/>
          <w:sz w:val="29"/>
          <w:szCs w:val="29"/>
        </w:rPr>
        <w:fldChar w:fldCharType="separate"/>
      </w:r>
      <w:r w:rsidR="006D514E" w:rsidRPr="00022F31">
        <w:rPr>
          <w:rFonts w:ascii="Times New Roman" w:hAnsi="Times New Roman" w:cs="Times New Roman"/>
          <w:b/>
          <w:noProof/>
          <w:w w:val="110"/>
          <w:sz w:val="29"/>
          <w:szCs w:val="29"/>
        </w:rPr>
        <w:t>July 2023</w:t>
      </w:r>
      <w:r w:rsidRPr="00022F31">
        <w:rPr>
          <w:rFonts w:ascii="Times New Roman" w:hAnsi="Times New Roman" w:cs="Times New Roman"/>
          <w:b/>
          <w:w w:val="110"/>
          <w:sz w:val="29"/>
          <w:szCs w:val="29"/>
        </w:rPr>
        <w:fldChar w:fldCharType="end"/>
      </w:r>
    </w:p>
    <w:p w14:paraId="517C7501" w14:textId="4A0D6A83" w:rsidR="00F244AA" w:rsidRPr="00022F31" w:rsidRDefault="00883E96" w:rsidP="00022F31">
      <w:pPr>
        <w:pStyle w:val="Heading1"/>
        <w:spacing w:before="120" w:line="360" w:lineRule="auto"/>
        <w:jc w:val="both"/>
        <w:rPr>
          <w:rFonts w:ascii="Times New Roman" w:hAnsi="Times New Roman" w:cs="Times New Roman"/>
        </w:rPr>
      </w:pPr>
      <w:r w:rsidRPr="00022F31">
        <w:rPr>
          <w:rFonts w:ascii="Times New Roman" w:hAnsi="Times New Roman" w:cs="Times New Roman"/>
        </w:rPr>
        <w:lastRenderedPageBreak/>
        <w:t>Research Proposal</w:t>
      </w:r>
    </w:p>
    <w:p w14:paraId="5FC62532" w14:textId="5843F8CC" w:rsidR="000B2952" w:rsidRPr="00022F31" w:rsidRDefault="00335277"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t>Background</w:t>
      </w:r>
      <w:bookmarkStart w:id="4" w:name="_heading=h.lq96yg19wbb3" w:colFirst="0" w:colLast="0"/>
      <w:bookmarkEnd w:id="4"/>
    </w:p>
    <w:p w14:paraId="027883A9" w14:textId="77777777" w:rsidR="00E156F2" w:rsidRPr="00022F31" w:rsidRDefault="00E156F2" w:rsidP="00022F31">
      <w:pPr>
        <w:spacing w:line="360" w:lineRule="auto"/>
        <w:jc w:val="both"/>
        <w:rPr>
          <w:rFonts w:ascii="Times New Roman" w:hAnsi="Times New Roman" w:cs="Times New Roman"/>
          <w:szCs w:val="24"/>
        </w:rPr>
      </w:pPr>
    </w:p>
    <w:p w14:paraId="34DA6B83" w14:textId="24D7B647" w:rsidR="005362AC"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The development of the aquaculture industry has resulted in concerns with regards to effluent discharge (Granada et al. 2016), reliance on natural resources as feeds or alternatively, reliance on commercial feeds, which can become costly</w:t>
      </w:r>
      <w:r w:rsidRPr="00022F31">
        <w:rPr>
          <w:rFonts w:ascii="Times New Roman" w:hAnsi="Times New Roman" w:cs="Times New Roman"/>
          <w:szCs w:val="24"/>
        </w:rPr>
        <w:t>. I</w:t>
      </w:r>
      <w:r w:rsidRPr="00022F31">
        <w:rPr>
          <w:rFonts w:ascii="Times New Roman" w:hAnsi="Times New Roman" w:cs="Times New Roman"/>
          <w:szCs w:val="24"/>
        </w:rPr>
        <w:t xml:space="preserve">ntegrated multi-trophic aquaculture (IMTA) </w:t>
      </w:r>
      <w:r w:rsidR="005362AC" w:rsidRPr="00022F31">
        <w:rPr>
          <w:rFonts w:ascii="Times New Roman" w:hAnsi="Times New Roman" w:cs="Times New Roman"/>
          <w:szCs w:val="24"/>
        </w:rPr>
        <w:t>is an advanced form of aquaculture which has the potential to reduce environmental impacts, increase profitability and diversify commercial production in a sustainable way. IMTA uses extractive species with commercial value as a biofiltration system</w:t>
      </w:r>
      <w:r w:rsidRPr="00022F31">
        <w:rPr>
          <w:rFonts w:ascii="Times New Roman" w:hAnsi="Times New Roman" w:cs="Times New Roman"/>
          <w:szCs w:val="24"/>
        </w:rPr>
        <w:t>; e</w:t>
      </w:r>
      <w:r w:rsidR="005362AC" w:rsidRPr="00022F31">
        <w:rPr>
          <w:rFonts w:ascii="Times New Roman" w:hAnsi="Times New Roman" w:cs="Times New Roman"/>
          <w:szCs w:val="24"/>
        </w:rPr>
        <w:t xml:space="preserve">ssentially </w:t>
      </w:r>
      <w:r w:rsidRPr="00022F31">
        <w:rPr>
          <w:rFonts w:ascii="Times New Roman" w:hAnsi="Times New Roman" w:cs="Times New Roman"/>
          <w:szCs w:val="24"/>
        </w:rPr>
        <w:t>converting</w:t>
      </w:r>
      <w:r w:rsidR="005362AC" w:rsidRPr="00022F31">
        <w:rPr>
          <w:rFonts w:ascii="Times New Roman" w:hAnsi="Times New Roman" w:cs="Times New Roman"/>
          <w:szCs w:val="24"/>
        </w:rPr>
        <w:t xml:space="preserve"> the waste products from one species into a valuable resource for another.</w:t>
      </w:r>
      <w:r w:rsidRPr="00022F31">
        <w:rPr>
          <w:rFonts w:ascii="Times New Roman" w:hAnsi="Times New Roman" w:cs="Times New Roman"/>
          <w:szCs w:val="24"/>
        </w:rPr>
        <w:t xml:space="preserve"> </w:t>
      </w:r>
      <w:r w:rsidRPr="00022F31">
        <w:rPr>
          <w:rFonts w:ascii="Times New Roman" w:hAnsi="Times New Roman" w:cs="Times New Roman"/>
          <w:szCs w:val="24"/>
        </w:rPr>
        <w:t xml:space="preserve">The implementation of integrated multi-trophic </w:t>
      </w:r>
      <w:commentRangeStart w:id="5"/>
      <w:r w:rsidRPr="00022F31">
        <w:rPr>
          <w:rFonts w:ascii="Times New Roman" w:hAnsi="Times New Roman" w:cs="Times New Roman"/>
          <w:szCs w:val="24"/>
        </w:rPr>
        <w:t xml:space="preserve">aquaculture (IMTA) systems can increase </w:t>
      </w:r>
      <w:commentRangeEnd w:id="5"/>
      <w:r w:rsidRPr="00022F31">
        <w:rPr>
          <w:rStyle w:val="CommentReference"/>
          <w:rFonts w:ascii="Times New Roman" w:hAnsi="Times New Roman" w:cs="Times New Roman"/>
        </w:rPr>
        <w:commentReference w:id="5"/>
      </w:r>
      <w:r w:rsidRPr="00022F31">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p>
    <w:p w14:paraId="27CDD8D9" w14:textId="77777777" w:rsidR="00EF6B59" w:rsidRPr="00022F31" w:rsidRDefault="00EF6B59" w:rsidP="00022F31">
      <w:pPr>
        <w:spacing w:line="360" w:lineRule="auto"/>
        <w:jc w:val="both"/>
        <w:rPr>
          <w:rFonts w:ascii="Times New Roman" w:hAnsi="Times New Roman" w:cs="Times New Roman"/>
          <w:szCs w:val="24"/>
        </w:rPr>
      </w:pPr>
    </w:p>
    <w:p w14:paraId="03E96D9B" w14:textId="77777777" w:rsidR="00E156F2"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This project is exploring the feasibility of the </w:t>
      </w:r>
      <w:proofErr w:type="gramStart"/>
      <w:r w:rsidR="004961F3"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r w:rsidR="00EB48E1" w:rsidRPr="00022F31">
        <w:rPr>
          <w:rFonts w:ascii="Times New Roman" w:hAnsi="Times New Roman" w:cs="Times New Roman"/>
          <w:szCs w:val="24"/>
        </w:rPr>
        <w:t xml:space="preserve">, </w:t>
      </w:r>
      <w:proofErr w:type="spellStart"/>
      <w:r w:rsidR="00EB48E1" w:rsidRPr="00022F31">
        <w:rPr>
          <w:rFonts w:ascii="Times New Roman" w:hAnsi="Times New Roman" w:cs="Times New Roman"/>
          <w:i/>
          <w:iCs/>
          <w:szCs w:val="24"/>
        </w:rPr>
        <w:t>Parechinus</w:t>
      </w:r>
      <w:proofErr w:type="spellEnd"/>
      <w:r w:rsidR="00EB48E1" w:rsidRPr="00022F31">
        <w:rPr>
          <w:rFonts w:ascii="Times New Roman" w:hAnsi="Times New Roman" w:cs="Times New Roman"/>
          <w:i/>
          <w:iCs/>
          <w:szCs w:val="24"/>
        </w:rPr>
        <w:t xml:space="preserve"> </w:t>
      </w:r>
      <w:proofErr w:type="spellStart"/>
      <w:r w:rsidR="00EB48E1" w:rsidRPr="00022F31">
        <w:rPr>
          <w:rFonts w:ascii="Times New Roman" w:hAnsi="Times New Roman" w:cs="Times New Roman"/>
          <w:i/>
          <w:iCs/>
          <w:szCs w:val="24"/>
        </w:rPr>
        <w:t>angulosus</w:t>
      </w:r>
      <w:proofErr w:type="spellEnd"/>
      <w:r w:rsidR="00EB48E1" w:rsidRPr="00022F31">
        <w:rPr>
          <w:rFonts w:ascii="Times New Roman" w:hAnsi="Times New Roman" w:cs="Times New Roman"/>
          <w:i/>
          <w:iCs/>
          <w:szCs w:val="24"/>
        </w:rPr>
        <w:t xml:space="preserve">, </w:t>
      </w:r>
      <w:r w:rsidRPr="00022F31">
        <w:rPr>
          <w:rFonts w:ascii="Times New Roman" w:hAnsi="Times New Roman" w:cs="Times New Roman"/>
          <w:szCs w:val="24"/>
        </w:rPr>
        <w:t xml:space="preserve">as a new market product for South Africa which has the potential to be </w:t>
      </w:r>
      <w:r w:rsidR="00EB48E1" w:rsidRPr="00022F31">
        <w:rPr>
          <w:rFonts w:ascii="Times New Roman" w:hAnsi="Times New Roman" w:cs="Times New Roman"/>
          <w:szCs w:val="24"/>
        </w:rPr>
        <w:t>co-cultured</w:t>
      </w:r>
      <w:r w:rsidRPr="00022F31">
        <w:rPr>
          <w:rFonts w:ascii="Times New Roman" w:hAnsi="Times New Roman" w:cs="Times New Roman"/>
          <w:szCs w:val="24"/>
        </w:rPr>
        <w:t xml:space="preserve"> with South African abalone</w:t>
      </w:r>
      <w:r w:rsidR="00EB48E1" w:rsidRPr="00022F31">
        <w:rPr>
          <w:rFonts w:ascii="Times New Roman" w:hAnsi="Times New Roman" w:cs="Times New Roman"/>
          <w:szCs w:val="24"/>
        </w:rPr>
        <w:t xml:space="preserve">, </w:t>
      </w:r>
      <w:proofErr w:type="spellStart"/>
      <w:r w:rsidRPr="00022F31">
        <w:rPr>
          <w:rFonts w:ascii="Times New Roman" w:hAnsi="Times New Roman" w:cs="Times New Roman"/>
          <w:i/>
          <w:iCs/>
          <w:szCs w:val="24"/>
        </w:rPr>
        <w:t>Haliotis</w:t>
      </w:r>
      <w:proofErr w:type="spellEnd"/>
      <w:r w:rsidRPr="00022F31">
        <w:rPr>
          <w:rFonts w:ascii="Times New Roman" w:hAnsi="Times New Roman" w:cs="Times New Roman"/>
          <w:i/>
          <w:iCs/>
          <w:szCs w:val="24"/>
        </w:rPr>
        <w:t xml:space="preserve"> </w:t>
      </w:r>
      <w:proofErr w:type="spellStart"/>
      <w:r w:rsidRPr="00022F31">
        <w:rPr>
          <w:rFonts w:ascii="Times New Roman" w:hAnsi="Times New Roman" w:cs="Times New Roman"/>
          <w:i/>
          <w:iCs/>
          <w:szCs w:val="24"/>
        </w:rPr>
        <w:t>midae</w:t>
      </w:r>
      <w:proofErr w:type="spellEnd"/>
      <w:r w:rsidR="00EB48E1" w:rsidRPr="00022F31">
        <w:rPr>
          <w:rFonts w:ascii="Times New Roman" w:hAnsi="Times New Roman" w:cs="Times New Roman"/>
          <w:szCs w:val="24"/>
        </w:rPr>
        <w:t>,</w:t>
      </w:r>
      <w:r w:rsidRPr="00022F31">
        <w:rPr>
          <w:rFonts w:ascii="Times New Roman" w:hAnsi="Times New Roman" w:cs="Times New Roman"/>
          <w:szCs w:val="24"/>
        </w:rPr>
        <w:t xml:space="preserve"> through an IMTA system. </w:t>
      </w:r>
      <w:r w:rsidR="00EB48E1" w:rsidRPr="00022F31">
        <w:rPr>
          <w:rFonts w:ascii="Times New Roman" w:hAnsi="Times New Roman" w:cs="Times New Roman"/>
          <w:szCs w:val="24"/>
        </w:rPr>
        <w:t>The</w:t>
      </w:r>
      <w:r w:rsidR="00EB48E1" w:rsidRPr="00022F31">
        <w:rPr>
          <w:rFonts w:ascii="Times New Roman" w:hAnsi="Times New Roman" w:cs="Times New Roman"/>
          <w:szCs w:val="24"/>
        </w:rPr>
        <w:t xml:space="preserve"> high value abalone species</w:t>
      </w:r>
      <w:r w:rsidR="00EB48E1" w:rsidRPr="00022F31">
        <w:rPr>
          <w:rFonts w:ascii="Times New Roman" w:hAnsi="Times New Roman" w:cs="Times New Roman"/>
          <w:szCs w:val="24"/>
        </w:rPr>
        <w:t xml:space="preserve"> </w:t>
      </w:r>
      <w:r w:rsidR="00EB48E1" w:rsidRPr="00022F31">
        <w:rPr>
          <w:rFonts w:ascii="Times New Roman" w:hAnsi="Times New Roman" w:cs="Times New Roman"/>
          <w:szCs w:val="24"/>
        </w:rPr>
        <w:t xml:space="preserve">and the </w:t>
      </w:r>
      <w:proofErr w:type="gramStart"/>
      <w:r w:rsidR="00EB48E1" w:rsidRPr="00022F31">
        <w:rPr>
          <w:rFonts w:ascii="Times New Roman" w:hAnsi="Times New Roman" w:cs="Times New Roman"/>
          <w:szCs w:val="24"/>
        </w:rPr>
        <w:t xml:space="preserve">Cape </w:t>
      </w:r>
      <w:r w:rsidR="004961F3" w:rsidRPr="00022F31">
        <w:rPr>
          <w:rFonts w:ascii="Times New Roman" w:hAnsi="Times New Roman" w:cs="Times New Roman"/>
          <w:szCs w:val="24"/>
        </w:rPr>
        <w:t>sea</w:t>
      </w:r>
      <w:proofErr w:type="gramEnd"/>
      <w:r w:rsidR="004961F3" w:rsidRPr="00022F31">
        <w:rPr>
          <w:rFonts w:ascii="Times New Roman" w:hAnsi="Times New Roman" w:cs="Times New Roman"/>
          <w:szCs w:val="24"/>
        </w:rPr>
        <w:t xml:space="preserve"> </w:t>
      </w:r>
      <w:r w:rsidR="00EB48E1" w:rsidRPr="00022F31">
        <w:rPr>
          <w:rFonts w:ascii="Times New Roman" w:hAnsi="Times New Roman" w:cs="Times New Roman"/>
          <w:szCs w:val="24"/>
        </w:rPr>
        <w:t>urchin</w:t>
      </w:r>
      <w:r w:rsidR="00EB48E1" w:rsidRPr="00022F31">
        <w:rPr>
          <w:rFonts w:ascii="Times New Roman" w:hAnsi="Times New Roman" w:cs="Times New Roman"/>
          <w:szCs w:val="24"/>
        </w:rPr>
        <w:t xml:space="preserve"> </w:t>
      </w:r>
      <w:r w:rsidR="00EB48E1" w:rsidRPr="00022F31">
        <w:rPr>
          <w:rFonts w:ascii="Times New Roman" w:hAnsi="Times New Roman" w:cs="Times New Roman"/>
          <w:szCs w:val="24"/>
        </w:rPr>
        <w:t xml:space="preserve">have a similar preferred temperature range (12 – 20 °C) (Fricke 1980; </w:t>
      </w:r>
      <w:proofErr w:type="spellStart"/>
      <w:r w:rsidR="00EB48E1" w:rsidRPr="00022F31">
        <w:rPr>
          <w:rFonts w:ascii="Times New Roman" w:hAnsi="Times New Roman" w:cs="Times New Roman"/>
          <w:szCs w:val="24"/>
        </w:rPr>
        <w:t>Britz</w:t>
      </w:r>
      <w:proofErr w:type="spellEnd"/>
      <w:r w:rsidR="00EB48E1" w:rsidRPr="00022F31">
        <w:rPr>
          <w:rFonts w:ascii="Times New Roman" w:hAnsi="Times New Roman" w:cs="Times New Roman"/>
          <w:szCs w:val="24"/>
        </w:rPr>
        <w:t xml:space="preserve"> et al. 1997; Day and Branch 2002</w:t>
      </w:r>
      <w:r w:rsidR="00AA4B6D" w:rsidRPr="00022F31">
        <w:rPr>
          <w:rFonts w:ascii="Times New Roman" w:hAnsi="Times New Roman" w:cs="Times New Roman"/>
          <w:szCs w:val="24"/>
        </w:rPr>
        <w:t>a</w:t>
      </w:r>
      <w:r w:rsidR="00EB48E1" w:rsidRPr="00022F31">
        <w:rPr>
          <w:rFonts w:ascii="Times New Roman" w:hAnsi="Times New Roman" w:cs="Times New Roman"/>
          <w:szCs w:val="24"/>
        </w:rPr>
        <w:t>) and commonly occur together in nature, particularly during the juvenile stages of the abalone life cycle (Day and Branch 2000, 2002</w:t>
      </w:r>
      <w:r w:rsidR="00AA4B6D" w:rsidRPr="00022F31">
        <w:rPr>
          <w:rFonts w:ascii="Times New Roman" w:hAnsi="Times New Roman" w:cs="Times New Roman"/>
          <w:szCs w:val="24"/>
        </w:rPr>
        <w:t>a</w:t>
      </w:r>
      <w:r w:rsidR="00EB48E1" w:rsidRPr="00022F31">
        <w:rPr>
          <w:rFonts w:ascii="Times New Roman" w:hAnsi="Times New Roman" w:cs="Times New Roman"/>
          <w:szCs w:val="24"/>
        </w:rPr>
        <w:t>).</w:t>
      </w:r>
      <w:r w:rsidR="00EB48E1" w:rsidRPr="00022F31">
        <w:rPr>
          <w:rFonts w:ascii="Times New Roman" w:hAnsi="Times New Roman" w:cs="Times New Roman"/>
          <w:szCs w:val="24"/>
        </w:rPr>
        <w:t xml:space="preserve"> </w:t>
      </w:r>
      <w:r w:rsidR="00EB48E1" w:rsidRPr="00022F31">
        <w:rPr>
          <w:rFonts w:ascii="Times New Roman" w:hAnsi="Times New Roman" w:cs="Times New Roman"/>
          <w:szCs w:val="24"/>
        </w:rPr>
        <w:t>Laboratory experiments by Day &amp; Branch (2002a) showed that juvenile abalone prefer to shelter beneath urchins rather than under rocks and crevices. There is not sufficient microalgae growth under rocks and crevices to meet the dietary requirements of juvenile abalone (Day &amp; Branch, 2002a). 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00EB48E1" w:rsidRPr="00022F31">
        <w:rPr>
          <w:rFonts w:ascii="Times New Roman" w:hAnsi="Times New Roman" w:cs="Times New Roman"/>
          <w:szCs w:val="24"/>
        </w:rPr>
        <w:t>Nepgen</w:t>
      </w:r>
      <w:proofErr w:type="spellEnd"/>
      <w:r w:rsidR="00EB48E1" w:rsidRPr="00022F31">
        <w:rPr>
          <w:rFonts w:ascii="Times New Roman" w:hAnsi="Times New Roman" w:cs="Times New Roman"/>
          <w:szCs w:val="24"/>
        </w:rPr>
        <w:t xml:space="preserve">, 1982; Smith, 1999; Mayfield </w:t>
      </w:r>
      <w:r w:rsidR="00125009" w:rsidRPr="00022F31">
        <w:rPr>
          <w:rFonts w:ascii="Times New Roman" w:hAnsi="Times New Roman" w:cs="Times New Roman"/>
          <w:szCs w:val="24"/>
        </w:rPr>
        <w:t>et al.</w:t>
      </w:r>
      <w:r w:rsidR="00EB48E1" w:rsidRPr="00022F31">
        <w:rPr>
          <w:rFonts w:ascii="Times New Roman" w:hAnsi="Times New Roman" w:cs="Times New Roman"/>
          <w:szCs w:val="24"/>
        </w:rPr>
        <w:t>, 2000).  The distribution of urchins is wider, more uniform, and more likely to be within range of resources than the physical shelters provided by rocks and crevices (Day &amp; Branch, 2002b). Sheltering beneath urchins increases the abalone’s distribution and access to resources.</w:t>
      </w:r>
      <w:r w:rsidR="00B54CA7" w:rsidRPr="00022F31">
        <w:rPr>
          <w:rFonts w:ascii="Times New Roman" w:hAnsi="Times New Roman" w:cs="Times New Roman"/>
          <w:szCs w:val="24"/>
        </w:rPr>
        <w:t xml:space="preserve"> </w:t>
      </w:r>
    </w:p>
    <w:p w14:paraId="13CED39D" w14:textId="77777777" w:rsidR="00E156F2" w:rsidRPr="00022F31" w:rsidRDefault="00E156F2" w:rsidP="00022F31">
      <w:pPr>
        <w:spacing w:line="360" w:lineRule="auto"/>
        <w:jc w:val="both"/>
        <w:rPr>
          <w:rFonts w:ascii="Times New Roman" w:hAnsi="Times New Roman" w:cs="Times New Roman"/>
          <w:szCs w:val="24"/>
        </w:rPr>
      </w:pPr>
    </w:p>
    <w:p w14:paraId="56E74BD5" w14:textId="77777777" w:rsidR="00E156F2" w:rsidRPr="00022F31" w:rsidRDefault="00E156F2" w:rsidP="00022F31">
      <w:pPr>
        <w:spacing w:line="360" w:lineRule="auto"/>
        <w:jc w:val="both"/>
        <w:rPr>
          <w:rFonts w:ascii="Times New Roman" w:hAnsi="Times New Roman" w:cs="Times New Roman"/>
          <w:szCs w:val="24"/>
        </w:rPr>
      </w:pPr>
    </w:p>
    <w:p w14:paraId="5B1E4370" w14:textId="2D093FF4" w:rsidR="00B54CA7"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lastRenderedPageBreak/>
        <w:t>Previous work done for my</w:t>
      </w:r>
      <w:r w:rsidR="005362AC" w:rsidRPr="00022F31">
        <w:rPr>
          <w:rFonts w:ascii="Times New Roman" w:hAnsi="Times New Roman" w:cs="Times New Roman"/>
          <w:szCs w:val="24"/>
        </w:rPr>
        <w:t xml:space="preserve"> honours research (2022)</w:t>
      </w:r>
      <w:r w:rsidRPr="00022F31">
        <w:rPr>
          <w:rFonts w:ascii="Times New Roman" w:hAnsi="Times New Roman" w:cs="Times New Roman"/>
          <w:szCs w:val="24"/>
        </w:rPr>
        <w:t xml:space="preserve">, by the same research group, </w:t>
      </w:r>
      <w:r w:rsidR="005362AC" w:rsidRPr="00022F31">
        <w:rPr>
          <w:rFonts w:ascii="Times New Roman" w:hAnsi="Times New Roman" w:cs="Times New Roman"/>
          <w:szCs w:val="24"/>
        </w:rPr>
        <w:t xml:space="preserve">studied the impacts of urchin waste products on abalone growth and found that supplementing hatchery-reared juvenile abalone diets with Cape urchin </w:t>
      </w:r>
      <w:r w:rsidR="00AA4B6D" w:rsidRPr="00022F31">
        <w:rPr>
          <w:rFonts w:ascii="Times New Roman" w:hAnsi="Times New Roman" w:cs="Times New Roman"/>
          <w:szCs w:val="24"/>
        </w:rPr>
        <w:t>faecal</w:t>
      </w:r>
      <w:r w:rsidR="005362AC" w:rsidRPr="00022F31">
        <w:rPr>
          <w:rFonts w:ascii="Times New Roman" w:hAnsi="Times New Roman" w:cs="Times New Roman"/>
          <w:szCs w:val="24"/>
        </w:rPr>
        <w:t xml:space="preserve"> matter enhanced the growth rates of juvenile abalone. </w:t>
      </w:r>
      <w:r w:rsidR="00B0794B" w:rsidRPr="00022F31">
        <w:rPr>
          <w:rFonts w:ascii="Times New Roman" w:hAnsi="Times New Roman" w:cs="Times New Roman"/>
          <w:szCs w:val="24"/>
        </w:rPr>
        <w:t xml:space="preserve">Considering co-habitation of sea urchins and abalone in natural environments, as well as the potential symbiotic relationships that exist between them, they could be co-cultured as a method of improving animal health through the trophic transfer of microbial communities. </w:t>
      </w:r>
    </w:p>
    <w:p w14:paraId="7B190AD0" w14:textId="77777777" w:rsidR="00B54CA7" w:rsidRPr="00022F31" w:rsidRDefault="00B54CA7" w:rsidP="00022F31">
      <w:pPr>
        <w:spacing w:line="360" w:lineRule="auto"/>
        <w:jc w:val="both"/>
        <w:rPr>
          <w:rFonts w:ascii="Times New Roman" w:hAnsi="Times New Roman" w:cs="Times New Roman"/>
          <w:szCs w:val="24"/>
        </w:rPr>
      </w:pPr>
    </w:p>
    <w:p w14:paraId="6B0BB598" w14:textId="5ACFFE1A" w:rsidR="00E156F2" w:rsidRPr="00022F31" w:rsidRDefault="00B54CA7"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For IMTA systems to succeed, both species being co-cultured should have commercial potential. However, the</w:t>
      </w:r>
      <w:r w:rsidR="00B0794B" w:rsidRPr="00022F31">
        <w:rPr>
          <w:rFonts w:ascii="Times New Roman" w:hAnsi="Times New Roman" w:cs="Times New Roman"/>
          <w:szCs w:val="24"/>
        </w:rPr>
        <w:t xml:space="preserve"> feasibility of the </w:t>
      </w:r>
      <w:proofErr w:type="gramStart"/>
      <w:r w:rsidR="00B0794B" w:rsidRPr="00022F31">
        <w:rPr>
          <w:rFonts w:ascii="Times New Roman" w:hAnsi="Times New Roman" w:cs="Times New Roman"/>
          <w:szCs w:val="24"/>
        </w:rPr>
        <w:t>Cape sea</w:t>
      </w:r>
      <w:proofErr w:type="gramEnd"/>
      <w:r w:rsidR="00B0794B" w:rsidRPr="00022F31">
        <w:rPr>
          <w:rFonts w:ascii="Times New Roman" w:hAnsi="Times New Roman" w:cs="Times New Roman"/>
          <w:szCs w:val="24"/>
        </w:rPr>
        <w:t xml:space="preserve"> urchin as an additional value-added product has not been investigated as yet. </w:t>
      </w:r>
      <w:r w:rsidRPr="00022F31">
        <w:rPr>
          <w:rFonts w:ascii="Times New Roman" w:hAnsi="Times New Roman" w:cs="Times New Roman"/>
          <w:szCs w:val="24"/>
        </w:rPr>
        <w:t>One of the major factors influencing marketability of sea urchins is their gonad colour</w:t>
      </w:r>
      <w:r w:rsidRPr="00022F31">
        <w:rPr>
          <w:rFonts w:ascii="Times New Roman" w:hAnsi="Times New Roman" w:cs="Times New Roman"/>
          <w:szCs w:val="24"/>
        </w:rPr>
        <w:t xml:space="preserve"> (</w:t>
      </w:r>
      <w:proofErr w:type="spellStart"/>
      <w:r w:rsidRPr="00022F31">
        <w:rPr>
          <w:rFonts w:ascii="Times New Roman" w:hAnsi="Times New Roman" w:cs="Times New Roman"/>
          <w:szCs w:val="24"/>
        </w:rPr>
        <w:t>Shpigel</w:t>
      </w:r>
      <w:proofErr w:type="spellEnd"/>
      <w:r w:rsidRPr="00022F31">
        <w:rPr>
          <w:rFonts w:ascii="Times New Roman" w:hAnsi="Times New Roman" w:cs="Times New Roman"/>
          <w:szCs w:val="24"/>
        </w:rPr>
        <w:t xml:space="preserve"> et al., 2005)</w:t>
      </w:r>
      <w:r w:rsidRPr="00022F31">
        <w:rPr>
          <w:rFonts w:ascii="Times New Roman" w:hAnsi="Times New Roman" w:cs="Times New Roman"/>
          <w:szCs w:val="24"/>
        </w:rPr>
        <w:t xml:space="preserve">. </w:t>
      </w:r>
      <w:r w:rsidR="00960034" w:rsidRPr="00022F31">
        <w:rPr>
          <w:rFonts w:ascii="Times New Roman" w:hAnsi="Times New Roman" w:cs="Times New Roman"/>
          <w:szCs w:val="24"/>
        </w:rPr>
        <w:t>The</w:t>
      </w:r>
      <w:r w:rsidR="00B0794B" w:rsidRPr="00022F31">
        <w:rPr>
          <w:rFonts w:ascii="Times New Roman" w:hAnsi="Times New Roman" w:cs="Times New Roman"/>
          <w:szCs w:val="24"/>
        </w:rPr>
        <w:t xml:space="preserve"> effects of different temperatures and feeding regimes on the growth performance</w:t>
      </w:r>
      <w:r w:rsidR="00960034" w:rsidRPr="00022F31">
        <w:rPr>
          <w:rFonts w:ascii="Times New Roman" w:hAnsi="Times New Roman" w:cs="Times New Roman"/>
          <w:szCs w:val="24"/>
        </w:rPr>
        <w:t xml:space="preserve">, </w:t>
      </w:r>
      <w:r w:rsidR="00960034" w:rsidRPr="00022F31">
        <w:rPr>
          <w:rFonts w:ascii="Times New Roman" w:hAnsi="Times New Roman" w:cs="Times New Roman"/>
          <w:szCs w:val="24"/>
        </w:rPr>
        <w:t>optimal gonad colour and gonadal somatic index (GSI)</w:t>
      </w:r>
      <w:r w:rsidR="00B0794B" w:rsidRPr="00022F31">
        <w:rPr>
          <w:rFonts w:ascii="Times New Roman" w:hAnsi="Times New Roman" w:cs="Times New Roman"/>
          <w:szCs w:val="24"/>
        </w:rPr>
        <w:t xml:space="preserve"> of this species has not been assesse</w:t>
      </w:r>
      <w:r w:rsidR="0062007D" w:rsidRPr="00022F31">
        <w:rPr>
          <w:rFonts w:ascii="Times New Roman" w:hAnsi="Times New Roman" w:cs="Times New Roman"/>
          <w:szCs w:val="24"/>
        </w:rPr>
        <w:t>d</w:t>
      </w:r>
      <w:r w:rsidR="00B0794B" w:rsidRPr="00022F31">
        <w:rPr>
          <w:rFonts w:ascii="Times New Roman" w:hAnsi="Times New Roman" w:cs="Times New Roman"/>
          <w:szCs w:val="24"/>
        </w:rPr>
        <w:t xml:space="preserve">. </w:t>
      </w:r>
      <w:r w:rsidR="00960034" w:rsidRPr="00022F31">
        <w:rPr>
          <w:rFonts w:ascii="Times New Roman" w:hAnsi="Times New Roman" w:cs="Times New Roman"/>
          <w:szCs w:val="24"/>
        </w:rPr>
        <w:t xml:space="preserve">The spinal colour </w:t>
      </w:r>
      <w:proofErr w:type="spellStart"/>
      <w:r w:rsidR="00960034" w:rsidRPr="00022F31">
        <w:rPr>
          <w:rFonts w:ascii="Times New Roman" w:hAnsi="Times New Roman" w:cs="Times New Roman"/>
          <w:szCs w:val="24"/>
        </w:rPr>
        <w:t>variantion</w:t>
      </w:r>
      <w:proofErr w:type="spellEnd"/>
      <w:r w:rsidR="00960034" w:rsidRPr="00022F31">
        <w:rPr>
          <w:rFonts w:ascii="Times New Roman" w:hAnsi="Times New Roman" w:cs="Times New Roman"/>
          <w:szCs w:val="24"/>
        </w:rPr>
        <w:t xml:space="preserve"> of the</w:t>
      </w:r>
      <w:r w:rsidR="0098656C" w:rsidRPr="00022F31">
        <w:rPr>
          <w:rFonts w:ascii="Times New Roman" w:hAnsi="Times New Roman" w:cs="Times New Roman"/>
          <w:szCs w:val="24"/>
        </w:rPr>
        <w:t xml:space="preserve"> </w:t>
      </w:r>
      <w:proofErr w:type="gramStart"/>
      <w:r w:rsidR="0098656C" w:rsidRPr="00022F31">
        <w:rPr>
          <w:rFonts w:ascii="Times New Roman" w:hAnsi="Times New Roman" w:cs="Times New Roman"/>
          <w:szCs w:val="24"/>
        </w:rPr>
        <w:t>Cape sea</w:t>
      </w:r>
      <w:proofErr w:type="gramEnd"/>
      <w:r w:rsidR="0098656C" w:rsidRPr="00022F31">
        <w:rPr>
          <w:rFonts w:ascii="Times New Roman" w:hAnsi="Times New Roman" w:cs="Times New Roman"/>
          <w:szCs w:val="24"/>
        </w:rPr>
        <w:t xml:space="preserve"> urchin </w:t>
      </w:r>
      <w:r w:rsidR="00960034" w:rsidRPr="00022F31">
        <w:rPr>
          <w:rFonts w:ascii="Times New Roman" w:hAnsi="Times New Roman" w:cs="Times New Roman"/>
          <w:szCs w:val="24"/>
        </w:rPr>
        <w:t xml:space="preserve">may </w:t>
      </w:r>
      <w:r w:rsidR="0098656C" w:rsidRPr="00022F31">
        <w:rPr>
          <w:rFonts w:ascii="Times New Roman" w:hAnsi="Times New Roman" w:cs="Times New Roman"/>
          <w:szCs w:val="24"/>
        </w:rPr>
        <w:t>potential</w:t>
      </w:r>
      <w:r w:rsidR="00960034" w:rsidRPr="00022F31">
        <w:rPr>
          <w:rFonts w:ascii="Times New Roman" w:hAnsi="Times New Roman" w:cs="Times New Roman"/>
          <w:szCs w:val="24"/>
        </w:rPr>
        <w:t>ly</w:t>
      </w:r>
      <w:r w:rsidR="0098656C" w:rsidRPr="00022F31">
        <w:rPr>
          <w:rFonts w:ascii="Times New Roman" w:hAnsi="Times New Roman" w:cs="Times New Roman"/>
          <w:szCs w:val="24"/>
        </w:rPr>
        <w:t xml:space="preserve"> to impact their gonad colour</w:t>
      </w:r>
      <w:r w:rsidR="00960034" w:rsidRPr="00022F31">
        <w:rPr>
          <w:rFonts w:ascii="Times New Roman" w:hAnsi="Times New Roman" w:cs="Times New Roman"/>
          <w:szCs w:val="24"/>
        </w:rPr>
        <w:t xml:space="preserve"> and thus, </w:t>
      </w:r>
      <w:r w:rsidR="00125009" w:rsidRPr="00022F31">
        <w:rPr>
          <w:rFonts w:ascii="Times New Roman" w:hAnsi="Times New Roman" w:cs="Times New Roman"/>
          <w:szCs w:val="24"/>
        </w:rPr>
        <w:t xml:space="preserve">may add commercial interest </w:t>
      </w:r>
      <w:r w:rsidRPr="00022F31">
        <w:rPr>
          <w:rFonts w:ascii="Times New Roman" w:hAnsi="Times New Roman" w:cs="Times New Roman"/>
          <w:szCs w:val="24"/>
        </w:rPr>
        <w:t xml:space="preserve">to the species. </w:t>
      </w:r>
      <w:r w:rsidR="00B0794B" w:rsidRPr="00022F31">
        <w:rPr>
          <w:rFonts w:ascii="Times New Roman" w:hAnsi="Times New Roman" w:cs="Times New Roman"/>
          <w:szCs w:val="24"/>
        </w:rPr>
        <w:t>Through the improvement of the culturing protocols for this urchin species, further value could be added to the co-culturing of sea urchins and juvenile abalone</w:t>
      </w:r>
      <w:r w:rsidR="00960034" w:rsidRPr="00022F31">
        <w:rPr>
          <w:rFonts w:ascii="Times New Roman" w:hAnsi="Times New Roman" w:cs="Times New Roman"/>
          <w:szCs w:val="24"/>
        </w:rPr>
        <w:t xml:space="preserve"> and additionally, the </w:t>
      </w:r>
      <w:proofErr w:type="gramStart"/>
      <w:r w:rsidR="00960034" w:rsidRPr="00022F31">
        <w:rPr>
          <w:rFonts w:ascii="Times New Roman" w:hAnsi="Times New Roman" w:cs="Times New Roman"/>
          <w:szCs w:val="24"/>
        </w:rPr>
        <w:t>Cape sea</w:t>
      </w:r>
      <w:proofErr w:type="gramEnd"/>
      <w:r w:rsidR="00960034" w:rsidRPr="00022F31">
        <w:rPr>
          <w:rFonts w:ascii="Times New Roman" w:hAnsi="Times New Roman" w:cs="Times New Roman"/>
          <w:szCs w:val="24"/>
        </w:rPr>
        <w:t xml:space="preserve"> urchin may diversify the South African aquaculture market. </w:t>
      </w:r>
    </w:p>
    <w:p w14:paraId="1067DC14" w14:textId="0D7760CD" w:rsidR="00E156F2" w:rsidRPr="00022F31" w:rsidRDefault="00022F31" w:rsidP="00022F31">
      <w:pPr>
        <w:spacing w:after="160" w:line="259" w:lineRule="auto"/>
        <w:rPr>
          <w:rFonts w:ascii="Times New Roman" w:hAnsi="Times New Roman" w:cs="Times New Roman"/>
          <w:szCs w:val="24"/>
        </w:rPr>
      </w:pPr>
      <w:r>
        <w:rPr>
          <w:rFonts w:ascii="Times New Roman" w:hAnsi="Times New Roman" w:cs="Times New Roman"/>
          <w:szCs w:val="24"/>
        </w:rPr>
        <w:br w:type="page"/>
      </w:r>
    </w:p>
    <w:p w14:paraId="000C667E" w14:textId="4CCD3E9F" w:rsidR="00B0794B" w:rsidRPr="00022F31" w:rsidRDefault="00B0794B"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lastRenderedPageBreak/>
        <w:t>Study</w:t>
      </w:r>
      <w:r w:rsidR="00D02187" w:rsidRPr="00022F31">
        <w:rPr>
          <w:rFonts w:ascii="Times New Roman" w:hAnsi="Times New Roman" w:cs="Times New Roman"/>
        </w:rPr>
        <w:t xml:space="preserve"> </w:t>
      </w:r>
      <w:proofErr w:type="gramStart"/>
      <w:r w:rsidR="00D02187" w:rsidRPr="00022F31">
        <w:rPr>
          <w:rFonts w:ascii="Times New Roman" w:hAnsi="Times New Roman" w:cs="Times New Roman"/>
        </w:rPr>
        <w:t>aim</w:t>
      </w:r>
      <w:proofErr w:type="gramEnd"/>
      <w:r w:rsidR="00D02187" w:rsidRPr="00022F31">
        <w:rPr>
          <w:rFonts w:ascii="Times New Roman" w:hAnsi="Times New Roman" w:cs="Times New Roman"/>
        </w:rPr>
        <w:t xml:space="preserve"> and</w:t>
      </w:r>
      <w:r w:rsidRPr="00022F31">
        <w:rPr>
          <w:rFonts w:ascii="Times New Roman" w:hAnsi="Times New Roman" w:cs="Times New Roman"/>
        </w:rPr>
        <w:t xml:space="preserve"> objectives</w:t>
      </w:r>
    </w:p>
    <w:p w14:paraId="65CFEB34" w14:textId="7982A514" w:rsidR="00022F31" w:rsidRPr="00022F31" w:rsidRDefault="00022F31" w:rsidP="00022F31">
      <w:pPr>
        <w:pStyle w:val="ListParagraph"/>
        <w:numPr>
          <w:ilvl w:val="1"/>
          <w:numId w:val="3"/>
        </w:numPr>
        <w:spacing w:line="360" w:lineRule="auto"/>
        <w:rPr>
          <w:rFonts w:ascii="Times New Roman" w:hAnsi="Times New Roman" w:cs="Times New Roman"/>
          <w:b/>
          <w:bCs/>
        </w:rPr>
      </w:pPr>
      <w:r w:rsidRPr="00022F31">
        <w:rPr>
          <w:rFonts w:ascii="Times New Roman" w:hAnsi="Times New Roman" w:cs="Times New Roman"/>
          <w:b/>
          <w:bCs/>
        </w:rPr>
        <w:t>Aim</w:t>
      </w:r>
    </w:p>
    <w:p w14:paraId="76C4AAF7" w14:textId="2C8B8895" w:rsidR="00B0794B" w:rsidRPr="00022F31" w:rsidRDefault="00D02187"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The aim of the study is to </w:t>
      </w:r>
      <w:r w:rsidR="00AA4B6D" w:rsidRPr="00022F31">
        <w:rPr>
          <w:rFonts w:ascii="Times New Roman" w:hAnsi="Times New Roman" w:cs="Times New Roman"/>
          <w:szCs w:val="24"/>
        </w:rPr>
        <w:t xml:space="preserve">assess the potential of the </w:t>
      </w:r>
      <w:proofErr w:type="gramStart"/>
      <w:r w:rsidR="00AA4B6D" w:rsidRPr="00022F31">
        <w:rPr>
          <w:rFonts w:ascii="Times New Roman" w:hAnsi="Times New Roman" w:cs="Times New Roman"/>
          <w:szCs w:val="24"/>
        </w:rPr>
        <w:t>Cape sea</w:t>
      </w:r>
      <w:proofErr w:type="gramEnd"/>
      <w:r w:rsidR="00AA4B6D" w:rsidRPr="00022F31">
        <w:rPr>
          <w:rFonts w:ascii="Times New Roman" w:hAnsi="Times New Roman" w:cs="Times New Roman"/>
          <w:szCs w:val="24"/>
        </w:rPr>
        <w:t xml:space="preserve"> urchin, </w:t>
      </w:r>
      <w:proofErr w:type="spellStart"/>
      <w:r w:rsidR="00AA4B6D" w:rsidRPr="00022F31">
        <w:rPr>
          <w:rFonts w:ascii="Times New Roman" w:hAnsi="Times New Roman" w:cs="Times New Roman"/>
          <w:i/>
          <w:iCs/>
          <w:szCs w:val="24"/>
        </w:rPr>
        <w:t>Parechinus</w:t>
      </w:r>
      <w:proofErr w:type="spellEnd"/>
      <w:r w:rsidR="00AA4B6D" w:rsidRPr="00022F31">
        <w:rPr>
          <w:rFonts w:ascii="Times New Roman" w:hAnsi="Times New Roman" w:cs="Times New Roman"/>
          <w:i/>
          <w:iCs/>
          <w:szCs w:val="24"/>
        </w:rPr>
        <w:t xml:space="preserve"> </w:t>
      </w:r>
      <w:proofErr w:type="spellStart"/>
      <w:r w:rsidR="00AA4B6D" w:rsidRPr="00022F31">
        <w:rPr>
          <w:rFonts w:ascii="Times New Roman" w:hAnsi="Times New Roman" w:cs="Times New Roman"/>
          <w:i/>
          <w:iCs/>
          <w:szCs w:val="24"/>
        </w:rPr>
        <w:t>angulosus</w:t>
      </w:r>
      <w:proofErr w:type="spellEnd"/>
      <w:r w:rsidR="00AA4B6D" w:rsidRPr="00022F31">
        <w:rPr>
          <w:rFonts w:ascii="Times New Roman" w:hAnsi="Times New Roman" w:cs="Times New Roman"/>
          <w:szCs w:val="24"/>
        </w:rPr>
        <w:t>, as an additional value-added product from an integrated aquaculture system</w:t>
      </w:r>
      <w:r w:rsidR="00AA4B6D" w:rsidRPr="00022F31">
        <w:rPr>
          <w:rFonts w:ascii="Times New Roman" w:hAnsi="Times New Roman" w:cs="Times New Roman"/>
          <w:szCs w:val="24"/>
        </w:rPr>
        <w:t>.</w:t>
      </w:r>
    </w:p>
    <w:p w14:paraId="79519A2C" w14:textId="77777777" w:rsidR="00E156F2" w:rsidRPr="00022F31" w:rsidRDefault="00E156F2" w:rsidP="00022F31">
      <w:pPr>
        <w:spacing w:line="360" w:lineRule="auto"/>
        <w:jc w:val="both"/>
        <w:rPr>
          <w:rFonts w:ascii="Times New Roman" w:hAnsi="Times New Roman" w:cs="Times New Roman"/>
          <w:szCs w:val="24"/>
        </w:rPr>
      </w:pPr>
    </w:p>
    <w:p w14:paraId="20B49ADC" w14:textId="162C678E" w:rsidR="00022F31" w:rsidRPr="00022F31" w:rsidRDefault="00E156F2"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t>Objectives</w:t>
      </w:r>
      <w:r w:rsidR="00022F31">
        <w:rPr>
          <w:rFonts w:ascii="Times New Roman" w:hAnsi="Times New Roman" w:cs="Times New Roman"/>
          <w:b/>
          <w:bCs/>
          <w:szCs w:val="24"/>
        </w:rPr>
        <w:t>:</w:t>
      </w:r>
    </w:p>
    <w:p w14:paraId="62FC7E58" w14:textId="35CFA1D3" w:rsidR="00022F31"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somatic growth and gonad development of the </w:t>
      </w:r>
      <w:proofErr w:type="gramStart"/>
      <w:r w:rsidRPr="00022F31">
        <w:rPr>
          <w:rFonts w:ascii="Times New Roman" w:hAnsi="Times New Roman" w:cs="Times New Roman"/>
          <w:szCs w:val="24"/>
        </w:rPr>
        <w:t>Cape</w:t>
      </w:r>
      <w:r w:rsidR="00AA4B6D" w:rsidRPr="00022F31">
        <w:rPr>
          <w:rFonts w:ascii="Times New Roman" w:hAnsi="Times New Roman" w:cs="Times New Roman"/>
          <w:szCs w:val="24"/>
        </w:rPr>
        <w:t xml:space="preserve"> </w:t>
      </w:r>
      <w:r w:rsidRPr="00022F31">
        <w:rPr>
          <w:rFonts w:ascii="Times New Roman" w:hAnsi="Times New Roman" w:cs="Times New Roman"/>
          <w:szCs w:val="24"/>
        </w:rPr>
        <w:t>sea</w:t>
      </w:r>
      <w:proofErr w:type="gramEnd"/>
      <w:r w:rsidRPr="00022F31">
        <w:rPr>
          <w:rFonts w:ascii="Times New Roman" w:hAnsi="Times New Roman" w:cs="Times New Roman"/>
          <w:szCs w:val="24"/>
        </w:rPr>
        <w:t xml:space="preserve"> urchin held </w:t>
      </w:r>
      <w:r w:rsidR="00217C4A" w:rsidRPr="00022F31">
        <w:rPr>
          <w:rFonts w:ascii="Times New Roman" w:hAnsi="Times New Roman" w:cs="Times New Roman"/>
          <w:szCs w:val="24"/>
        </w:rPr>
        <w:t>at</w:t>
      </w:r>
      <w:r w:rsidRPr="00022F31">
        <w:rPr>
          <w:rFonts w:ascii="Times New Roman" w:hAnsi="Times New Roman" w:cs="Times New Roman"/>
          <w:szCs w:val="24"/>
        </w:rPr>
        <w:t xml:space="preserve"> different temperatures (ambient vs 1</w:t>
      </w:r>
      <w:r w:rsidR="00AA4B6D" w:rsidRPr="00022F31">
        <w:rPr>
          <w:rFonts w:ascii="Times New Roman" w:hAnsi="Times New Roman" w:cs="Times New Roman"/>
          <w:szCs w:val="24"/>
        </w:rPr>
        <w:t>7</w:t>
      </w:r>
      <w:r w:rsidRPr="00022F31">
        <w:rPr>
          <w:rFonts w:ascii="Times New Roman" w:hAnsi="Times New Roman" w:cs="Times New Roman"/>
          <w:szCs w:val="24"/>
        </w:rPr>
        <w:t>°C).</w:t>
      </w:r>
    </w:p>
    <w:p w14:paraId="0E439F5B" w14:textId="4865E559" w:rsidR="00022F31"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Assess the effects of different diets (</w:t>
      </w:r>
      <w:r w:rsidRPr="00022F31">
        <w:rPr>
          <w:rFonts w:ascii="Times New Roman" w:hAnsi="Times New Roman" w:cs="Times New Roman"/>
          <w:i/>
          <w:iCs/>
          <w:szCs w:val="24"/>
          <w:rPrChange w:id="6" w:author="Marissa Brink-Hull" w:date="2023-07-24T07:02:00Z">
            <w:rPr>
              <w:rFonts w:ascii="Times New Roman" w:hAnsi="Times New Roman" w:cs="Times New Roman"/>
              <w:szCs w:val="24"/>
            </w:rPr>
          </w:rPrChange>
        </w:rPr>
        <w:t>Ulva</w:t>
      </w:r>
      <w:r w:rsidRPr="00022F31">
        <w:rPr>
          <w:rFonts w:ascii="Times New Roman" w:hAnsi="Times New Roman" w:cs="Times New Roman"/>
          <w:szCs w:val="24"/>
        </w:rPr>
        <w:t xml:space="preserve">, kelp, 20U formulated feed, as well as the natural diets combined with the formulated feed) on somatic growth and gonad development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r w:rsidR="00D02187" w:rsidRPr="00022F31">
        <w:rPr>
          <w:rFonts w:ascii="Times New Roman" w:hAnsi="Times New Roman" w:cs="Times New Roman"/>
          <w:szCs w:val="24"/>
        </w:rPr>
        <w:t>.</w:t>
      </w:r>
      <w:r w:rsidRPr="00022F31">
        <w:rPr>
          <w:rFonts w:ascii="Times New Roman" w:hAnsi="Times New Roman" w:cs="Times New Roman"/>
          <w:szCs w:val="24"/>
        </w:rPr>
        <w:t xml:space="preserve"> </w:t>
      </w:r>
    </w:p>
    <w:p w14:paraId="3EDFD315" w14:textId="6A4F1552" w:rsidR="006E3AFA"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Evaluate gonad quality</w:t>
      </w:r>
      <w:r w:rsidR="00E156F2" w:rsidRPr="00022F31">
        <w:rPr>
          <w:rFonts w:ascii="Times New Roman" w:hAnsi="Times New Roman" w:cs="Times New Roman"/>
          <w:szCs w:val="24"/>
        </w:rPr>
        <w:t xml:space="preserve"> (colour, texture, firmness), </w:t>
      </w:r>
      <w:r w:rsidRPr="00022F31">
        <w:rPr>
          <w:rFonts w:ascii="Times New Roman" w:hAnsi="Times New Roman" w:cs="Times New Roman"/>
          <w:szCs w:val="24"/>
        </w:rPr>
        <w:t>under the above-mentioned temperatures and feeding regimes</w:t>
      </w:r>
      <w:r w:rsidR="00E156F2" w:rsidRPr="00022F31">
        <w:rPr>
          <w:rFonts w:ascii="Times New Roman" w:hAnsi="Times New Roman" w:cs="Times New Roman"/>
          <w:szCs w:val="24"/>
        </w:rPr>
        <w:t xml:space="preserve">, </w:t>
      </w:r>
      <w:r w:rsidRPr="00022F31">
        <w:rPr>
          <w:rFonts w:ascii="Times New Roman" w:hAnsi="Times New Roman" w:cs="Times New Roman"/>
          <w:szCs w:val="24"/>
        </w:rPr>
        <w:t xml:space="preserve">to assess the feasibility of gonad enhancement and marketability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p>
    <w:p w14:paraId="5B7375F2" w14:textId="4E66B6CF" w:rsidR="00E156F2" w:rsidRPr="00022F31" w:rsidRDefault="00E156F2"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feed conversion rate, under the above-mentioned temperatures and feeding regimes,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 </w:t>
      </w:r>
    </w:p>
    <w:p w14:paraId="655157B3" w14:textId="20CAD118" w:rsidR="00022F31" w:rsidRDefault="00233F9E"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nutritional components of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 </w:t>
      </w:r>
      <w:r w:rsidR="00E156F2" w:rsidRPr="00022F31">
        <w:rPr>
          <w:rFonts w:ascii="Times New Roman" w:hAnsi="Times New Roman" w:cs="Times New Roman"/>
          <w:szCs w:val="24"/>
        </w:rPr>
        <w:t>faecal</w:t>
      </w:r>
      <w:r w:rsidRPr="00022F31">
        <w:rPr>
          <w:rFonts w:ascii="Times New Roman" w:hAnsi="Times New Roman" w:cs="Times New Roman"/>
          <w:szCs w:val="24"/>
        </w:rPr>
        <w:t xml:space="preserve"> matter under different feeding regimes, to correlate urchin </w:t>
      </w:r>
      <w:r w:rsidR="00E156F2" w:rsidRPr="00022F31">
        <w:rPr>
          <w:rFonts w:ascii="Times New Roman" w:hAnsi="Times New Roman" w:cs="Times New Roman"/>
          <w:szCs w:val="24"/>
        </w:rPr>
        <w:t>faecal</w:t>
      </w:r>
      <w:r w:rsidRPr="00022F31">
        <w:rPr>
          <w:rFonts w:ascii="Times New Roman" w:hAnsi="Times New Roman" w:cs="Times New Roman"/>
          <w:szCs w:val="24"/>
        </w:rPr>
        <w:t xml:space="preserve"> matter nutritional components with juvenile abalone nutritional requirements. </w:t>
      </w:r>
    </w:p>
    <w:p w14:paraId="5003993F" w14:textId="77777777" w:rsidR="00022F31" w:rsidRPr="00022F31" w:rsidRDefault="00022F31" w:rsidP="00022F31">
      <w:pPr>
        <w:pStyle w:val="ListParagraph"/>
        <w:spacing w:line="360" w:lineRule="auto"/>
        <w:ind w:left="1080"/>
        <w:jc w:val="both"/>
        <w:rPr>
          <w:rFonts w:ascii="Times New Roman" w:hAnsi="Times New Roman" w:cs="Times New Roman"/>
          <w:szCs w:val="24"/>
        </w:rPr>
      </w:pPr>
    </w:p>
    <w:p w14:paraId="0FA418E4" w14:textId="39D2B7B4" w:rsidR="00233F9E" w:rsidRDefault="00B0794B"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t>Proposed</w:t>
      </w:r>
      <w:r w:rsidR="00883E96" w:rsidRPr="00022F31">
        <w:rPr>
          <w:rFonts w:ascii="Times New Roman" w:hAnsi="Times New Roman" w:cs="Times New Roman"/>
        </w:rPr>
        <w:t xml:space="preserve"> </w:t>
      </w:r>
      <w:r w:rsidR="00D02187" w:rsidRPr="00022F31">
        <w:rPr>
          <w:rFonts w:ascii="Times New Roman" w:hAnsi="Times New Roman" w:cs="Times New Roman"/>
        </w:rPr>
        <w:t>t</w:t>
      </w:r>
      <w:r w:rsidR="00883E96" w:rsidRPr="00022F31">
        <w:rPr>
          <w:rFonts w:ascii="Times New Roman" w:hAnsi="Times New Roman" w:cs="Times New Roman"/>
        </w:rPr>
        <w:t>imeline</w:t>
      </w:r>
    </w:p>
    <w:p w14:paraId="6D06D2D2" w14:textId="77777777" w:rsidR="00022F31" w:rsidRPr="00022F31" w:rsidRDefault="00022F31" w:rsidP="00022F31">
      <w:pPr>
        <w:ind w:left="360"/>
      </w:pPr>
    </w:p>
    <w:tbl>
      <w:tblPr>
        <w:tblStyle w:val="TableGrid"/>
        <w:tblW w:w="9351" w:type="dxa"/>
        <w:tblLook w:val="04A0" w:firstRow="1" w:lastRow="0" w:firstColumn="1" w:lastColumn="0" w:noHBand="0" w:noVBand="1"/>
      </w:tblPr>
      <w:tblGrid>
        <w:gridCol w:w="5240"/>
        <w:gridCol w:w="4111"/>
      </w:tblGrid>
      <w:tr w:rsidR="00CA57F3" w:rsidRPr="00022F31" w14:paraId="07023E50" w14:textId="77777777" w:rsidTr="0021159D">
        <w:tc>
          <w:tcPr>
            <w:tcW w:w="5240" w:type="dxa"/>
          </w:tcPr>
          <w:p w14:paraId="63C6592C" w14:textId="4E73D4DC" w:rsidR="00CA57F3" w:rsidRPr="00022F31" w:rsidRDefault="00CA57F3" w:rsidP="00022F31">
            <w:pPr>
              <w:spacing w:line="360" w:lineRule="auto"/>
              <w:jc w:val="both"/>
              <w:rPr>
                <w:rFonts w:ascii="Times New Roman" w:hAnsi="Times New Roman" w:cs="Times New Roman"/>
                <w:b/>
                <w:bCs/>
              </w:rPr>
            </w:pPr>
            <w:r w:rsidRPr="00022F31">
              <w:rPr>
                <w:rFonts w:ascii="Times New Roman" w:hAnsi="Times New Roman" w:cs="Times New Roman"/>
                <w:b/>
                <w:bCs/>
              </w:rPr>
              <w:t>Details of Timeline Stages</w:t>
            </w:r>
            <w:r w:rsidR="0035595B" w:rsidRPr="00022F31">
              <w:rPr>
                <w:rFonts w:ascii="Times New Roman" w:hAnsi="Times New Roman" w:cs="Times New Roman"/>
                <w:b/>
                <w:bCs/>
              </w:rPr>
              <w:t xml:space="preserve"> </w:t>
            </w:r>
          </w:p>
        </w:tc>
        <w:tc>
          <w:tcPr>
            <w:tcW w:w="4111" w:type="dxa"/>
          </w:tcPr>
          <w:p w14:paraId="4B57EBEA" w14:textId="77777777" w:rsidR="00CA57F3" w:rsidRPr="00022F31" w:rsidRDefault="00CA57F3" w:rsidP="00022F31">
            <w:pPr>
              <w:spacing w:line="360" w:lineRule="auto"/>
              <w:jc w:val="both"/>
              <w:rPr>
                <w:rFonts w:ascii="Times New Roman" w:hAnsi="Times New Roman" w:cs="Times New Roman"/>
                <w:b/>
                <w:bCs/>
              </w:rPr>
            </w:pPr>
            <w:r w:rsidRPr="00022F31">
              <w:rPr>
                <w:rFonts w:ascii="Times New Roman" w:hAnsi="Times New Roman" w:cs="Times New Roman"/>
                <w:b/>
                <w:bCs/>
              </w:rPr>
              <w:t>Date</w:t>
            </w:r>
          </w:p>
        </w:tc>
      </w:tr>
      <w:tr w:rsidR="00357F88" w:rsidRPr="00022F31" w14:paraId="50DCF5B0" w14:textId="77777777" w:rsidTr="0021159D">
        <w:tc>
          <w:tcPr>
            <w:tcW w:w="5240" w:type="dxa"/>
          </w:tcPr>
          <w:p w14:paraId="7C1D2F6B" w14:textId="37FA6025"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Begin study and writing of introduction and methods</w:t>
            </w:r>
          </w:p>
        </w:tc>
        <w:tc>
          <w:tcPr>
            <w:tcW w:w="4111" w:type="dxa"/>
          </w:tcPr>
          <w:p w14:paraId="06B10A18" w14:textId="1545AED8"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12</w:t>
            </w:r>
            <w:r w:rsidRPr="00022F31">
              <w:rPr>
                <w:rFonts w:ascii="Times New Roman" w:hAnsi="Times New Roman" w:cs="Times New Roman"/>
                <w:vertAlign w:val="superscript"/>
              </w:rPr>
              <w:t>th</w:t>
            </w:r>
            <w:r w:rsidRPr="00022F31">
              <w:rPr>
                <w:rFonts w:ascii="Times New Roman" w:hAnsi="Times New Roman" w:cs="Times New Roman"/>
              </w:rPr>
              <w:t xml:space="preserve"> June 2023</w:t>
            </w:r>
          </w:p>
        </w:tc>
      </w:tr>
      <w:tr w:rsidR="00357F88" w:rsidRPr="00022F31" w14:paraId="31E9BDD7" w14:textId="77777777" w:rsidTr="0021159D">
        <w:tc>
          <w:tcPr>
            <w:tcW w:w="5240" w:type="dxa"/>
          </w:tcPr>
          <w:p w14:paraId="2E1314FD" w14:textId="64545B06"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Project proposal due</w:t>
            </w:r>
          </w:p>
        </w:tc>
        <w:tc>
          <w:tcPr>
            <w:tcW w:w="4111" w:type="dxa"/>
          </w:tcPr>
          <w:p w14:paraId="2D18F7DE" w14:textId="1334E99F"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31</w:t>
            </w:r>
            <w:r w:rsidRPr="00022F31">
              <w:rPr>
                <w:rFonts w:ascii="Times New Roman" w:hAnsi="Times New Roman" w:cs="Times New Roman"/>
                <w:vertAlign w:val="superscript"/>
              </w:rPr>
              <w:t>st</w:t>
            </w:r>
            <w:r w:rsidRPr="00022F31">
              <w:rPr>
                <w:rFonts w:ascii="Times New Roman" w:hAnsi="Times New Roman" w:cs="Times New Roman"/>
              </w:rPr>
              <w:t xml:space="preserve"> July 2023</w:t>
            </w:r>
          </w:p>
        </w:tc>
      </w:tr>
      <w:tr w:rsidR="00CA57F3" w:rsidRPr="00022F31" w14:paraId="3F06DA72" w14:textId="77777777" w:rsidTr="0021159D">
        <w:tc>
          <w:tcPr>
            <w:tcW w:w="5240" w:type="dxa"/>
          </w:tcPr>
          <w:p w14:paraId="2E9D046B" w14:textId="6723B425"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Data and statistical analysis</w:t>
            </w:r>
          </w:p>
        </w:tc>
        <w:tc>
          <w:tcPr>
            <w:tcW w:w="4111" w:type="dxa"/>
          </w:tcPr>
          <w:p w14:paraId="58BF5403" w14:textId="030CC25C"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w:t>
            </w:r>
            <w:r w:rsidRPr="00022F31">
              <w:rPr>
                <w:rFonts w:ascii="Times New Roman" w:hAnsi="Times New Roman" w:cs="Times New Roman"/>
                <w:vertAlign w:val="superscript"/>
              </w:rPr>
              <w:t>st</w:t>
            </w:r>
            <w:r w:rsidRPr="00022F31">
              <w:rPr>
                <w:rFonts w:ascii="Times New Roman" w:hAnsi="Times New Roman" w:cs="Times New Roman"/>
              </w:rPr>
              <w:t xml:space="preserve"> October</w:t>
            </w:r>
            <w:r w:rsidR="00D02187" w:rsidRPr="00022F31">
              <w:rPr>
                <w:rFonts w:ascii="Times New Roman" w:hAnsi="Times New Roman" w:cs="Times New Roman"/>
              </w:rPr>
              <w:t xml:space="preserve"> –</w:t>
            </w:r>
            <w:r w:rsidRPr="00022F31">
              <w:rPr>
                <w:rFonts w:ascii="Times New Roman" w:hAnsi="Times New Roman" w:cs="Times New Roman"/>
              </w:rPr>
              <w:t xml:space="preserve"> </w:t>
            </w:r>
            <w:r w:rsidR="000B1FF4" w:rsidRPr="00022F31">
              <w:rPr>
                <w:rFonts w:ascii="Times New Roman" w:hAnsi="Times New Roman" w:cs="Times New Roman"/>
              </w:rPr>
              <w:t>1</w:t>
            </w:r>
            <w:r w:rsidR="000B1FF4" w:rsidRPr="00022F31">
              <w:rPr>
                <w:rFonts w:ascii="Times New Roman" w:hAnsi="Times New Roman" w:cs="Times New Roman"/>
                <w:vertAlign w:val="superscript"/>
              </w:rPr>
              <w:t>st</w:t>
            </w:r>
            <w:r w:rsidRPr="00022F31">
              <w:rPr>
                <w:rFonts w:ascii="Times New Roman" w:hAnsi="Times New Roman" w:cs="Times New Roman"/>
              </w:rPr>
              <w:t xml:space="preserve"> </w:t>
            </w:r>
            <w:r w:rsidR="000B1FF4" w:rsidRPr="00022F31">
              <w:rPr>
                <w:rFonts w:ascii="Times New Roman" w:hAnsi="Times New Roman" w:cs="Times New Roman"/>
              </w:rPr>
              <w:t>November</w:t>
            </w:r>
            <w:r w:rsidRPr="00022F31">
              <w:rPr>
                <w:rFonts w:ascii="Times New Roman" w:hAnsi="Times New Roman" w:cs="Times New Roman"/>
              </w:rPr>
              <w:t xml:space="preserve"> 202</w:t>
            </w:r>
            <w:r w:rsidR="00357F88" w:rsidRPr="00022F31">
              <w:rPr>
                <w:rFonts w:ascii="Times New Roman" w:hAnsi="Times New Roman" w:cs="Times New Roman"/>
              </w:rPr>
              <w:t>3</w:t>
            </w:r>
          </w:p>
        </w:tc>
      </w:tr>
      <w:tr w:rsidR="00CA57F3" w:rsidRPr="00022F31" w14:paraId="638F0A00" w14:textId="77777777" w:rsidTr="0021159D">
        <w:tc>
          <w:tcPr>
            <w:tcW w:w="5240" w:type="dxa"/>
          </w:tcPr>
          <w:p w14:paraId="04F71BB6"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Introduction and methods</w:t>
            </w:r>
          </w:p>
        </w:tc>
        <w:tc>
          <w:tcPr>
            <w:tcW w:w="4111" w:type="dxa"/>
          </w:tcPr>
          <w:p w14:paraId="16EED5DC" w14:textId="47AB1DE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October 202</w:t>
            </w:r>
            <w:r w:rsidR="00357F88" w:rsidRPr="00022F31">
              <w:rPr>
                <w:rFonts w:ascii="Times New Roman" w:hAnsi="Times New Roman" w:cs="Times New Roman"/>
              </w:rPr>
              <w:t>3</w:t>
            </w:r>
          </w:p>
        </w:tc>
      </w:tr>
      <w:tr w:rsidR="00CA57F3" w:rsidRPr="00022F31" w14:paraId="2030231B" w14:textId="77777777" w:rsidTr="0021159D">
        <w:tc>
          <w:tcPr>
            <w:tcW w:w="5240" w:type="dxa"/>
          </w:tcPr>
          <w:p w14:paraId="017F7ADE"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Results</w:t>
            </w:r>
          </w:p>
        </w:tc>
        <w:tc>
          <w:tcPr>
            <w:tcW w:w="4111" w:type="dxa"/>
          </w:tcPr>
          <w:p w14:paraId="12995A76" w14:textId="22C37828"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w:t>
            </w:r>
            <w:r w:rsidRPr="00022F31">
              <w:rPr>
                <w:rFonts w:ascii="Times New Roman" w:hAnsi="Times New Roman" w:cs="Times New Roman"/>
                <w:vertAlign w:val="superscript"/>
              </w:rPr>
              <w:t>st</w:t>
            </w:r>
            <w:r w:rsidRPr="00022F31">
              <w:rPr>
                <w:rFonts w:ascii="Times New Roman" w:hAnsi="Times New Roman" w:cs="Times New Roman"/>
              </w:rPr>
              <w:t xml:space="preserve"> –11</w:t>
            </w:r>
            <w:r w:rsidRPr="00022F31">
              <w:rPr>
                <w:rFonts w:ascii="Times New Roman" w:hAnsi="Times New Roman" w:cs="Times New Roman"/>
                <w:vertAlign w:val="superscript"/>
              </w:rPr>
              <w:t>th</w:t>
            </w:r>
            <w:r w:rsidRPr="00022F31">
              <w:rPr>
                <w:rFonts w:ascii="Times New Roman" w:hAnsi="Times New Roman" w:cs="Times New Roman"/>
              </w:rPr>
              <w:t xml:space="preserve"> November 202</w:t>
            </w:r>
            <w:r w:rsidR="00357F88" w:rsidRPr="00022F31">
              <w:rPr>
                <w:rFonts w:ascii="Times New Roman" w:hAnsi="Times New Roman" w:cs="Times New Roman"/>
              </w:rPr>
              <w:t>3</w:t>
            </w:r>
          </w:p>
        </w:tc>
      </w:tr>
      <w:tr w:rsidR="00CA57F3" w:rsidRPr="00022F31" w14:paraId="147C9785" w14:textId="77777777" w:rsidTr="0021159D">
        <w:tc>
          <w:tcPr>
            <w:tcW w:w="5240" w:type="dxa"/>
          </w:tcPr>
          <w:p w14:paraId="71BF97AA"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Discussion and conclusion</w:t>
            </w:r>
          </w:p>
        </w:tc>
        <w:tc>
          <w:tcPr>
            <w:tcW w:w="4111" w:type="dxa"/>
          </w:tcPr>
          <w:p w14:paraId="5E2A3693" w14:textId="4793FF3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11</w:t>
            </w:r>
            <w:r w:rsidRPr="00022F31">
              <w:rPr>
                <w:rFonts w:ascii="Times New Roman" w:hAnsi="Times New Roman" w:cs="Times New Roman"/>
                <w:vertAlign w:val="superscript"/>
              </w:rPr>
              <w:t>th</w:t>
            </w:r>
            <w:r w:rsidRPr="00022F31">
              <w:rPr>
                <w:rFonts w:ascii="Times New Roman" w:hAnsi="Times New Roman" w:cs="Times New Roman"/>
              </w:rPr>
              <w:t xml:space="preserve"> November – 1</w:t>
            </w:r>
            <w:r w:rsidRPr="00022F31">
              <w:rPr>
                <w:rFonts w:ascii="Times New Roman" w:hAnsi="Times New Roman" w:cs="Times New Roman"/>
                <w:vertAlign w:val="superscript"/>
              </w:rPr>
              <w:t>st</w:t>
            </w:r>
            <w:r w:rsidRPr="00022F31">
              <w:rPr>
                <w:rFonts w:ascii="Times New Roman" w:hAnsi="Times New Roman" w:cs="Times New Roman"/>
              </w:rPr>
              <w:t xml:space="preserve"> December</w:t>
            </w:r>
          </w:p>
        </w:tc>
      </w:tr>
      <w:tr w:rsidR="00CA57F3" w:rsidRPr="00022F31" w14:paraId="1CD9E738" w14:textId="77777777" w:rsidTr="0021159D">
        <w:tc>
          <w:tcPr>
            <w:tcW w:w="5240" w:type="dxa"/>
          </w:tcPr>
          <w:p w14:paraId="2B7AB5DF"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Final draft</w:t>
            </w:r>
          </w:p>
        </w:tc>
        <w:tc>
          <w:tcPr>
            <w:tcW w:w="4111" w:type="dxa"/>
          </w:tcPr>
          <w:p w14:paraId="1D9FF72B" w14:textId="62B62140"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 xml:space="preserve">February </w:t>
            </w:r>
            <w:commentRangeStart w:id="7"/>
            <w:r w:rsidRPr="00022F31">
              <w:rPr>
                <w:rFonts w:ascii="Times New Roman" w:hAnsi="Times New Roman" w:cs="Times New Roman"/>
              </w:rPr>
              <w:t>202</w:t>
            </w:r>
            <w:r w:rsidR="00357F88" w:rsidRPr="00022F31">
              <w:rPr>
                <w:rFonts w:ascii="Times New Roman" w:hAnsi="Times New Roman" w:cs="Times New Roman"/>
              </w:rPr>
              <w:t>3</w:t>
            </w:r>
            <w:commentRangeEnd w:id="7"/>
            <w:r w:rsidR="00DB3F0A" w:rsidRPr="00022F31">
              <w:rPr>
                <w:rStyle w:val="CommentReference"/>
                <w:rFonts w:ascii="Times New Roman" w:hAnsi="Times New Roman" w:cs="Times New Roman"/>
                <w:lang w:val="en-ZA"/>
              </w:rPr>
              <w:commentReference w:id="7"/>
            </w:r>
          </w:p>
        </w:tc>
      </w:tr>
    </w:tbl>
    <w:p w14:paraId="0C52D3D9" w14:textId="77777777" w:rsidR="00335277" w:rsidRDefault="00335277" w:rsidP="00022F31">
      <w:pPr>
        <w:spacing w:line="360" w:lineRule="auto"/>
        <w:jc w:val="both"/>
        <w:rPr>
          <w:rFonts w:ascii="Times New Roman" w:hAnsi="Times New Roman" w:cs="Times New Roman"/>
          <w:szCs w:val="24"/>
        </w:rPr>
      </w:pPr>
    </w:p>
    <w:p w14:paraId="4EBC4BF6" w14:textId="77777777" w:rsidR="00022F31" w:rsidRPr="00022F31" w:rsidRDefault="00022F31" w:rsidP="00022F31">
      <w:pPr>
        <w:spacing w:line="360" w:lineRule="auto"/>
        <w:jc w:val="both"/>
        <w:rPr>
          <w:rFonts w:ascii="Times New Roman" w:hAnsi="Times New Roman" w:cs="Times New Roman"/>
          <w:szCs w:val="24"/>
        </w:rPr>
      </w:pPr>
    </w:p>
    <w:p w14:paraId="6B5D2D1C" w14:textId="284A31FA" w:rsidR="00022F31" w:rsidRPr="00022F31" w:rsidRDefault="00D02187" w:rsidP="00022F31">
      <w:pPr>
        <w:pStyle w:val="ListParagraph"/>
        <w:numPr>
          <w:ilvl w:val="0"/>
          <w:numId w:val="3"/>
        </w:numPr>
        <w:spacing w:line="360" w:lineRule="auto"/>
        <w:jc w:val="both"/>
        <w:rPr>
          <w:rFonts w:ascii="Times New Roman" w:hAnsi="Times New Roman" w:cs="Times New Roman"/>
          <w:b/>
          <w:bCs/>
          <w:sz w:val="28"/>
          <w:szCs w:val="28"/>
        </w:rPr>
      </w:pPr>
      <w:r w:rsidRPr="00022F31">
        <w:rPr>
          <w:rFonts w:ascii="Times New Roman" w:hAnsi="Times New Roman" w:cs="Times New Roman"/>
          <w:b/>
          <w:bCs/>
          <w:sz w:val="28"/>
          <w:szCs w:val="28"/>
        </w:rPr>
        <w:lastRenderedPageBreak/>
        <w:t xml:space="preserve">Materials and methods </w:t>
      </w:r>
    </w:p>
    <w:p w14:paraId="696A879F" w14:textId="77777777" w:rsidR="00233F9E" w:rsidRPr="00022F31" w:rsidRDefault="00233F9E" w:rsidP="00022F31">
      <w:pPr>
        <w:spacing w:line="360" w:lineRule="auto"/>
        <w:jc w:val="both"/>
        <w:rPr>
          <w:rFonts w:ascii="Times New Roman" w:hAnsi="Times New Roman" w:cs="Times New Roman"/>
          <w:b/>
          <w:bCs/>
          <w:sz w:val="28"/>
          <w:szCs w:val="28"/>
        </w:rPr>
      </w:pPr>
    </w:p>
    <w:p w14:paraId="5D1E9DD8" w14:textId="35BD4AC1" w:rsidR="00357F88" w:rsidRPr="00022F31" w:rsidRDefault="00335277"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t xml:space="preserve"> </w:t>
      </w:r>
      <w:r w:rsidR="00357F88" w:rsidRPr="00022F31">
        <w:rPr>
          <w:rFonts w:ascii="Times New Roman" w:hAnsi="Times New Roman" w:cs="Times New Roman"/>
          <w:b/>
          <w:bCs/>
          <w:szCs w:val="24"/>
        </w:rPr>
        <w:t>Culturing conditions and feeding regimes:</w:t>
      </w:r>
    </w:p>
    <w:p w14:paraId="7A9A595B" w14:textId="6E880069"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The sea urchins (</w:t>
      </w:r>
      <w:proofErr w:type="spellStart"/>
      <w:r w:rsidRPr="00022F31">
        <w:rPr>
          <w:rFonts w:ascii="Times New Roman" w:hAnsi="Times New Roman" w:cs="Times New Roman"/>
          <w:i/>
          <w:iCs/>
          <w:szCs w:val="24"/>
          <w:rPrChange w:id="8" w:author="Marissa Brink-Hull" w:date="2023-07-24T07:03:00Z">
            <w:rPr>
              <w:rFonts w:ascii="Times New Roman" w:hAnsi="Times New Roman" w:cs="Times New Roman"/>
              <w:szCs w:val="24"/>
            </w:rPr>
          </w:rPrChange>
        </w:rPr>
        <w:t>Parechinus</w:t>
      </w:r>
      <w:proofErr w:type="spellEnd"/>
      <w:r w:rsidRPr="00022F31">
        <w:rPr>
          <w:rFonts w:ascii="Times New Roman" w:hAnsi="Times New Roman" w:cs="Times New Roman"/>
          <w:i/>
          <w:iCs/>
          <w:szCs w:val="24"/>
          <w:rPrChange w:id="9" w:author="Marissa Brink-Hull" w:date="2023-07-24T07:03:00Z">
            <w:rPr>
              <w:rFonts w:ascii="Times New Roman" w:hAnsi="Times New Roman" w:cs="Times New Roman"/>
              <w:szCs w:val="24"/>
            </w:rPr>
          </w:rPrChange>
        </w:rPr>
        <w:t xml:space="preserve"> </w:t>
      </w:r>
      <w:proofErr w:type="spellStart"/>
      <w:r w:rsidRPr="00022F31">
        <w:rPr>
          <w:rFonts w:ascii="Times New Roman" w:hAnsi="Times New Roman" w:cs="Times New Roman"/>
          <w:i/>
          <w:iCs/>
          <w:szCs w:val="24"/>
          <w:rPrChange w:id="10" w:author="Marissa Brink-Hull" w:date="2023-07-24T07:03:00Z">
            <w:rPr>
              <w:rFonts w:ascii="Times New Roman" w:hAnsi="Times New Roman" w:cs="Times New Roman"/>
              <w:szCs w:val="24"/>
            </w:rPr>
          </w:rPrChange>
        </w:rPr>
        <w:t>angulosus</w:t>
      </w:r>
      <w:proofErr w:type="spellEnd"/>
      <w:r w:rsidRPr="00022F31">
        <w:rPr>
          <w:rFonts w:ascii="Times New Roman" w:hAnsi="Times New Roman" w:cs="Times New Roman"/>
          <w:szCs w:val="24"/>
        </w:rPr>
        <w:t xml:space="preserve">) will be collected from in front of the Marine Research Aquarium in Sea Point (n = 650) and </w:t>
      </w:r>
      <w:r w:rsidR="00217C4A" w:rsidRPr="00022F31">
        <w:rPr>
          <w:rFonts w:ascii="Times New Roman" w:hAnsi="Times New Roman" w:cs="Times New Roman"/>
          <w:szCs w:val="24"/>
        </w:rPr>
        <w:t xml:space="preserve">stocked </w:t>
      </w:r>
      <w:r w:rsidRPr="00022F31">
        <w:rPr>
          <w:rFonts w:ascii="Times New Roman" w:hAnsi="Times New Roman" w:cs="Times New Roman"/>
          <w:szCs w:val="24"/>
        </w:rPr>
        <w:t>into oyster mesh baskets (L x W x D: 40 x 29 x 16 cm</w:t>
      </w:r>
      <w:r w:rsidR="00CE01B5" w:rsidRPr="00022F31">
        <w:rPr>
          <w:rFonts w:ascii="Times New Roman" w:hAnsi="Times New Roman" w:cs="Times New Roman"/>
          <w:szCs w:val="24"/>
        </w:rPr>
        <w:t>; mesh size: 6 mm</w:t>
      </w:r>
      <w:r w:rsidRPr="00022F31">
        <w:rPr>
          <w:rFonts w:ascii="Times New Roman" w:hAnsi="Times New Roman" w:cs="Times New Roman"/>
          <w:szCs w:val="24"/>
        </w:rPr>
        <w:t>) suspended in tanks (L x W x H: 42 x 36 x 30 cm) at 20 animals per basket</w:t>
      </w:r>
      <w:r w:rsidR="000A6961" w:rsidRPr="00022F31">
        <w:rPr>
          <w:rFonts w:ascii="Times New Roman" w:hAnsi="Times New Roman" w:cs="Times New Roman"/>
          <w:szCs w:val="24"/>
        </w:rPr>
        <w:t>.</w:t>
      </w:r>
      <w:r w:rsidR="000B1FF4" w:rsidRPr="00022F31">
        <w:rPr>
          <w:rFonts w:ascii="Times New Roman" w:hAnsi="Times New Roman" w:cs="Times New Roman"/>
          <w:szCs w:val="24"/>
        </w:rPr>
        <w:t xml:space="preserve"> </w:t>
      </w:r>
      <w:r w:rsidRPr="00022F31">
        <w:rPr>
          <w:rFonts w:ascii="Times New Roman" w:hAnsi="Times New Roman" w:cs="Times New Roman"/>
          <w:szCs w:val="24"/>
        </w:rPr>
        <w:t xml:space="preserve">Equal </w:t>
      </w:r>
      <w:r w:rsidR="00D02187" w:rsidRPr="00022F31">
        <w:rPr>
          <w:rFonts w:ascii="Times New Roman" w:hAnsi="Times New Roman" w:cs="Times New Roman"/>
          <w:szCs w:val="24"/>
        </w:rPr>
        <w:t xml:space="preserve">ratios </w:t>
      </w:r>
      <w:r w:rsidRPr="00022F31">
        <w:rPr>
          <w:rFonts w:ascii="Times New Roman" w:hAnsi="Times New Roman" w:cs="Times New Roman"/>
          <w:szCs w:val="24"/>
        </w:rPr>
        <w:t xml:space="preserve">of animals with different test colours will be collected (pink, light purple, dark purple and red). </w:t>
      </w:r>
    </w:p>
    <w:p w14:paraId="0E62FBDC" w14:textId="598FCA18"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F</w:t>
      </w:r>
      <w:r w:rsidR="000A6961" w:rsidRPr="00022F31">
        <w:rPr>
          <w:rFonts w:ascii="Times New Roman" w:hAnsi="Times New Roman" w:cs="Times New Roman"/>
          <w:szCs w:val="24"/>
        </w:rPr>
        <w:t>our</w:t>
      </w:r>
      <w:r w:rsidRPr="00022F31">
        <w:rPr>
          <w:rFonts w:ascii="Times New Roman" w:hAnsi="Times New Roman" w:cs="Times New Roman"/>
          <w:szCs w:val="24"/>
        </w:rPr>
        <w:t xml:space="preserve"> feeding regimes will be tested in </w:t>
      </w:r>
      <w:r w:rsidR="000A6961" w:rsidRPr="00022F31">
        <w:rPr>
          <w:rFonts w:ascii="Times New Roman" w:hAnsi="Times New Roman" w:cs="Times New Roman"/>
          <w:szCs w:val="24"/>
        </w:rPr>
        <w:t>quadruplicate</w:t>
      </w:r>
      <w:r w:rsidRPr="00022F31">
        <w:rPr>
          <w:rFonts w:ascii="Times New Roman" w:hAnsi="Times New Roman" w:cs="Times New Roman"/>
          <w:szCs w:val="24"/>
        </w:rPr>
        <w:t xml:space="preserve">: </w:t>
      </w:r>
      <w:r w:rsidRPr="00022F31">
        <w:rPr>
          <w:rFonts w:ascii="Times New Roman" w:hAnsi="Times New Roman" w:cs="Times New Roman"/>
          <w:i/>
          <w:iCs/>
          <w:szCs w:val="24"/>
          <w:rPrChange w:id="11" w:author="Marissa Brink-Hull" w:date="2023-07-24T07:04:00Z">
            <w:rPr>
              <w:rFonts w:ascii="Times New Roman" w:hAnsi="Times New Roman" w:cs="Times New Roman"/>
              <w:szCs w:val="24"/>
            </w:rPr>
          </w:rPrChange>
        </w:rPr>
        <w:t>Ulva</w:t>
      </w:r>
      <w:r w:rsidRPr="00022F31">
        <w:rPr>
          <w:rFonts w:ascii="Times New Roman" w:hAnsi="Times New Roman" w:cs="Times New Roman"/>
          <w:szCs w:val="24"/>
        </w:rPr>
        <w:t xml:space="preserve">, kelp, a formulated feed containing 20% </w:t>
      </w:r>
      <w:r w:rsidRPr="00022F31">
        <w:rPr>
          <w:rFonts w:ascii="Times New Roman" w:hAnsi="Times New Roman" w:cs="Times New Roman"/>
          <w:i/>
          <w:iCs/>
          <w:szCs w:val="24"/>
          <w:rPrChange w:id="12" w:author="Marissa Brink-Hull" w:date="2023-07-24T07:04:00Z">
            <w:rPr>
              <w:rFonts w:ascii="Times New Roman" w:hAnsi="Times New Roman" w:cs="Times New Roman"/>
              <w:szCs w:val="24"/>
            </w:rPr>
          </w:rPrChange>
        </w:rPr>
        <w:t>Ulva</w:t>
      </w:r>
      <w:r w:rsidRPr="00022F31">
        <w:rPr>
          <w:rFonts w:ascii="Times New Roman" w:hAnsi="Times New Roman" w:cs="Times New Roman"/>
          <w:szCs w:val="24"/>
        </w:rPr>
        <w:t xml:space="preserve"> (20U), as well as </w:t>
      </w:r>
      <w:r w:rsidR="000A6961" w:rsidRPr="00022F31">
        <w:rPr>
          <w:rFonts w:ascii="Times New Roman" w:hAnsi="Times New Roman" w:cs="Times New Roman"/>
          <w:szCs w:val="24"/>
        </w:rPr>
        <w:t>a mixed diet (alternating between each feeding regime on a weekly basis)</w:t>
      </w:r>
      <w:r w:rsidRPr="00022F31">
        <w:rPr>
          <w:rFonts w:ascii="Times New Roman" w:hAnsi="Times New Roman" w:cs="Times New Roman"/>
          <w:szCs w:val="24"/>
        </w:rPr>
        <w:t xml:space="preserve">, resulting in a total of </w:t>
      </w:r>
      <w:r w:rsidR="000A6961" w:rsidRPr="00022F31">
        <w:rPr>
          <w:rFonts w:ascii="Times New Roman" w:hAnsi="Times New Roman" w:cs="Times New Roman"/>
          <w:szCs w:val="24"/>
        </w:rPr>
        <w:t>16</w:t>
      </w:r>
      <w:r w:rsidRPr="00022F31">
        <w:rPr>
          <w:rFonts w:ascii="Times New Roman" w:hAnsi="Times New Roman" w:cs="Times New Roman"/>
          <w:szCs w:val="24"/>
        </w:rPr>
        <w:t xml:space="preserve"> tanks (3</w:t>
      </w:r>
      <w:r w:rsidR="000A6961" w:rsidRPr="00022F31">
        <w:rPr>
          <w:rFonts w:ascii="Times New Roman" w:hAnsi="Times New Roman" w:cs="Times New Roman"/>
          <w:szCs w:val="24"/>
        </w:rPr>
        <w:t>2</w:t>
      </w:r>
      <w:r w:rsidRPr="00022F31">
        <w:rPr>
          <w:rFonts w:ascii="Times New Roman" w:hAnsi="Times New Roman" w:cs="Times New Roman"/>
          <w:szCs w:val="24"/>
        </w:rPr>
        <w:t>0 sea urchins). All feeds will be administered ad libitum</w:t>
      </w:r>
      <w:r w:rsidR="000A6961" w:rsidRPr="00022F31">
        <w:rPr>
          <w:rFonts w:ascii="Times New Roman" w:hAnsi="Times New Roman" w:cs="Times New Roman"/>
          <w:szCs w:val="24"/>
        </w:rPr>
        <w:t>.</w:t>
      </w:r>
    </w:p>
    <w:p w14:paraId="0664EDE2" w14:textId="7014C65D"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These feeding regimes will be duplicated across two temperatures: ambient incoming water</w:t>
      </w:r>
      <w:r w:rsidR="00D02187" w:rsidRPr="00022F31">
        <w:rPr>
          <w:rFonts w:ascii="Times New Roman" w:hAnsi="Times New Roman" w:cs="Times New Roman"/>
          <w:szCs w:val="24"/>
        </w:rPr>
        <w:t xml:space="preserve"> (temperature will be continuously recorded)</w:t>
      </w:r>
      <w:r w:rsidRPr="00022F31">
        <w:rPr>
          <w:rFonts w:ascii="Times New Roman" w:hAnsi="Times New Roman" w:cs="Times New Roman"/>
          <w:szCs w:val="24"/>
        </w:rPr>
        <w:t xml:space="preserve"> and </w:t>
      </w:r>
      <w:r w:rsidR="00DB3F0A" w:rsidRPr="00022F31">
        <w:rPr>
          <w:rFonts w:ascii="Times New Roman" w:hAnsi="Times New Roman" w:cs="Times New Roman"/>
          <w:szCs w:val="24"/>
        </w:rPr>
        <w:t xml:space="preserve">a </w:t>
      </w:r>
      <w:proofErr w:type="gramStart"/>
      <w:r w:rsidR="00DB3F0A" w:rsidRPr="00022F31">
        <w:rPr>
          <w:rFonts w:ascii="Times New Roman" w:hAnsi="Times New Roman" w:cs="Times New Roman"/>
          <w:szCs w:val="24"/>
        </w:rPr>
        <w:t>con</w:t>
      </w:r>
      <w:ins w:id="13" w:author="Aimee Cloete" w:date="2023-07-24T19:45:00Z">
        <w:r w:rsidR="005362AC" w:rsidRPr="00022F31">
          <w:rPr>
            <w:rFonts w:ascii="Times New Roman" w:hAnsi="Times New Roman" w:cs="Times New Roman"/>
            <w:szCs w:val="24"/>
          </w:rPr>
          <w:t>s</w:t>
        </w:r>
      </w:ins>
      <w:proofErr w:type="gramEnd"/>
      <w:del w:id="14" w:author="Aimee Cloete" w:date="2023-07-24T19:44:00Z">
        <w:r w:rsidR="00DB3F0A" w:rsidRPr="00022F31" w:rsidDel="005362AC">
          <w:rPr>
            <w:rFonts w:ascii="Times New Roman" w:hAnsi="Times New Roman" w:cs="Times New Roman"/>
            <w:szCs w:val="24"/>
          </w:rPr>
          <w:delText>c</w:delText>
        </w:r>
      </w:del>
      <w:r w:rsidR="00DB3F0A" w:rsidRPr="00022F31">
        <w:rPr>
          <w:rFonts w:ascii="Times New Roman" w:hAnsi="Times New Roman" w:cs="Times New Roman"/>
          <w:szCs w:val="24"/>
        </w:rPr>
        <w:t xml:space="preserve">istent temperature of </w:t>
      </w:r>
      <w:r w:rsidRPr="00022F31">
        <w:rPr>
          <w:rFonts w:ascii="Times New Roman" w:hAnsi="Times New Roman" w:cs="Times New Roman"/>
          <w:szCs w:val="24"/>
        </w:rPr>
        <w:t>1</w:t>
      </w:r>
      <w:r w:rsidR="000A6961" w:rsidRPr="00022F31">
        <w:rPr>
          <w:rFonts w:ascii="Times New Roman" w:hAnsi="Times New Roman" w:cs="Times New Roman"/>
          <w:szCs w:val="24"/>
        </w:rPr>
        <w:t>7</w:t>
      </w:r>
      <w:r w:rsidRPr="00022F31">
        <w:rPr>
          <w:rFonts w:ascii="Times New Roman" w:hAnsi="Times New Roman" w:cs="Times New Roman"/>
          <w:szCs w:val="24"/>
        </w:rPr>
        <w:t>°C</w:t>
      </w:r>
      <w:ins w:id="15" w:author="Aimee Cloete" w:date="2023-07-24T19:45:00Z">
        <w:r w:rsidR="005362AC" w:rsidRPr="00022F31">
          <w:rPr>
            <w:rFonts w:ascii="Times New Roman" w:hAnsi="Times New Roman" w:cs="Times New Roman"/>
            <w:szCs w:val="24"/>
          </w:rPr>
          <w:t xml:space="preserve"> (temperature controlled using a </w:t>
        </w:r>
      </w:ins>
      <w:ins w:id="16" w:author="Aimee Cloete" w:date="2023-07-24T19:46:00Z">
        <w:r w:rsidR="005362AC" w:rsidRPr="00022F31">
          <w:rPr>
            <w:rFonts w:ascii="Times New Roman" w:hAnsi="Times New Roman" w:cs="Times New Roman"/>
            <w:szCs w:val="24"/>
          </w:rPr>
          <w:t>heat pump)</w:t>
        </w:r>
      </w:ins>
      <w:r w:rsidRPr="00022F31">
        <w:rPr>
          <w:rFonts w:ascii="Times New Roman" w:hAnsi="Times New Roman" w:cs="Times New Roman"/>
          <w:szCs w:val="24"/>
        </w:rPr>
        <w:t>. Therefore, a total of 3</w:t>
      </w:r>
      <w:r w:rsidR="000A6961" w:rsidRPr="00022F31">
        <w:rPr>
          <w:rFonts w:ascii="Times New Roman" w:hAnsi="Times New Roman" w:cs="Times New Roman"/>
          <w:szCs w:val="24"/>
        </w:rPr>
        <w:t>2</w:t>
      </w:r>
      <w:r w:rsidRPr="00022F31">
        <w:rPr>
          <w:rFonts w:ascii="Times New Roman" w:hAnsi="Times New Roman" w:cs="Times New Roman"/>
          <w:szCs w:val="24"/>
        </w:rPr>
        <w:t xml:space="preserve"> tanks will be stocked with sea urchins, equating to 6</w:t>
      </w:r>
      <w:r w:rsidR="000A6961" w:rsidRPr="00022F31">
        <w:rPr>
          <w:rFonts w:ascii="Times New Roman" w:hAnsi="Times New Roman" w:cs="Times New Roman"/>
          <w:szCs w:val="24"/>
        </w:rPr>
        <w:t>4</w:t>
      </w:r>
      <w:r w:rsidRPr="00022F31">
        <w:rPr>
          <w:rFonts w:ascii="Times New Roman" w:hAnsi="Times New Roman" w:cs="Times New Roman"/>
          <w:szCs w:val="24"/>
        </w:rPr>
        <w:t xml:space="preserve">0 sea urchins for inclusion in the study. Animals will be collected </w:t>
      </w:r>
      <w:r w:rsidR="000A6961" w:rsidRPr="00022F31">
        <w:rPr>
          <w:rFonts w:ascii="Times New Roman" w:hAnsi="Times New Roman" w:cs="Times New Roman"/>
          <w:szCs w:val="24"/>
        </w:rPr>
        <w:t>one month</w:t>
      </w:r>
      <w:r w:rsidRPr="00022F31">
        <w:rPr>
          <w:rFonts w:ascii="Times New Roman" w:hAnsi="Times New Roman" w:cs="Times New Roman"/>
          <w:szCs w:val="24"/>
        </w:rPr>
        <w:t xml:space="preserve"> prior to starting the growth trial to </w:t>
      </w:r>
      <w:commentRangeStart w:id="17"/>
      <w:commentRangeEnd w:id="17"/>
      <w:r w:rsidR="00DB3F0A" w:rsidRPr="00022F31">
        <w:rPr>
          <w:rStyle w:val="CommentReference"/>
          <w:rFonts w:ascii="Times New Roman" w:hAnsi="Times New Roman" w:cs="Times New Roman"/>
        </w:rPr>
        <w:commentReference w:id="17"/>
      </w:r>
      <w:r w:rsidR="00DB3F0A" w:rsidRPr="00022F31">
        <w:rPr>
          <w:rFonts w:ascii="Times New Roman" w:hAnsi="Times New Roman" w:cs="Times New Roman"/>
          <w:szCs w:val="24"/>
        </w:rPr>
        <w:t xml:space="preserve">incrementally </w:t>
      </w:r>
      <w:r w:rsidRPr="00022F31">
        <w:rPr>
          <w:rFonts w:ascii="Times New Roman" w:hAnsi="Times New Roman" w:cs="Times New Roman"/>
          <w:szCs w:val="24"/>
        </w:rPr>
        <w:t>increase the water temperature to 1</w:t>
      </w:r>
      <w:r w:rsidR="000A6961" w:rsidRPr="00022F31">
        <w:rPr>
          <w:rFonts w:ascii="Times New Roman" w:hAnsi="Times New Roman" w:cs="Times New Roman"/>
          <w:szCs w:val="24"/>
        </w:rPr>
        <w:t>7</w:t>
      </w:r>
      <w:r w:rsidRPr="00022F31">
        <w:rPr>
          <w:rFonts w:ascii="Times New Roman" w:hAnsi="Times New Roman" w:cs="Times New Roman"/>
          <w:szCs w:val="24"/>
        </w:rPr>
        <w:t>°C for this set of tanks.</w:t>
      </w:r>
    </w:p>
    <w:p w14:paraId="6F325272" w14:textId="4449F335" w:rsidR="000A6961"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Animals will be provided with constant water supply and aeration. Tanks will be cleaned </w:t>
      </w:r>
      <w:r w:rsidR="000A6961" w:rsidRPr="00022F31">
        <w:rPr>
          <w:rFonts w:ascii="Times New Roman" w:hAnsi="Times New Roman" w:cs="Times New Roman"/>
          <w:szCs w:val="24"/>
        </w:rPr>
        <w:t>twice a week</w:t>
      </w:r>
      <w:r w:rsidRPr="00022F31">
        <w:rPr>
          <w:rFonts w:ascii="Times New Roman" w:hAnsi="Times New Roman" w:cs="Times New Roman"/>
          <w:szCs w:val="24"/>
        </w:rPr>
        <w:t xml:space="preserve"> or as needed and daily biosecurity checks will be performed.</w:t>
      </w:r>
    </w:p>
    <w:p w14:paraId="1019EF31" w14:textId="77777777" w:rsidR="000A6961" w:rsidRPr="00022F31" w:rsidRDefault="000A6961" w:rsidP="00022F31">
      <w:pPr>
        <w:spacing w:line="360" w:lineRule="auto"/>
        <w:jc w:val="both"/>
        <w:rPr>
          <w:rFonts w:ascii="Times New Roman" w:hAnsi="Times New Roman" w:cs="Times New Roman"/>
          <w:szCs w:val="24"/>
        </w:rPr>
      </w:pPr>
    </w:p>
    <w:p w14:paraId="1EB13172" w14:textId="79A6FF4C" w:rsidR="00022F31" w:rsidRPr="00022F31" w:rsidRDefault="00357F88" w:rsidP="00022F31">
      <w:pPr>
        <w:pStyle w:val="ListParagraph"/>
        <w:numPr>
          <w:ilvl w:val="1"/>
          <w:numId w:val="3"/>
        </w:numPr>
        <w:spacing w:line="360" w:lineRule="auto"/>
        <w:jc w:val="both"/>
        <w:rPr>
          <w:rFonts w:ascii="Times New Roman" w:hAnsi="Times New Roman" w:cs="Times New Roman"/>
          <w:b/>
          <w:bCs/>
          <w:szCs w:val="24"/>
        </w:rPr>
      </w:pPr>
      <w:commentRangeStart w:id="18"/>
      <w:r w:rsidRPr="00022F31">
        <w:rPr>
          <w:rFonts w:ascii="Times New Roman" w:hAnsi="Times New Roman" w:cs="Times New Roman"/>
          <w:b/>
          <w:bCs/>
          <w:szCs w:val="24"/>
        </w:rPr>
        <w:t>Measurements and/or sampl</w:t>
      </w:r>
      <w:r w:rsidR="00CE01B5" w:rsidRPr="00022F31">
        <w:rPr>
          <w:rFonts w:ascii="Times New Roman" w:hAnsi="Times New Roman" w:cs="Times New Roman"/>
          <w:b/>
          <w:bCs/>
          <w:szCs w:val="24"/>
        </w:rPr>
        <w:t>ing</w:t>
      </w:r>
      <w:commentRangeEnd w:id="18"/>
      <w:r w:rsidR="00CE01B5" w:rsidRPr="00022F31">
        <w:rPr>
          <w:rStyle w:val="CommentReference"/>
          <w:rFonts w:ascii="Times New Roman" w:hAnsi="Times New Roman" w:cs="Times New Roman"/>
          <w:b/>
          <w:bCs/>
        </w:rPr>
        <w:commentReference w:id="18"/>
      </w:r>
      <w:r w:rsidRPr="00022F31">
        <w:rPr>
          <w:rFonts w:ascii="Times New Roman" w:hAnsi="Times New Roman" w:cs="Times New Roman"/>
          <w:b/>
          <w:bCs/>
          <w:szCs w:val="24"/>
        </w:rPr>
        <w:t>:</w:t>
      </w:r>
    </w:p>
    <w:p w14:paraId="16A90A61" w14:textId="7DD29277" w:rsidR="000B2952" w:rsidRPr="00022F31" w:rsidRDefault="00357F88" w:rsidP="00022F31">
      <w:pPr>
        <w:pStyle w:val="ListParagraph"/>
        <w:numPr>
          <w:ilvl w:val="0"/>
          <w:numId w:val="6"/>
        </w:numPr>
        <w:spacing w:line="360" w:lineRule="auto"/>
        <w:jc w:val="both"/>
        <w:rPr>
          <w:ins w:id="19" w:author="Aimee Cloete" w:date="2023-07-24T19:47:00Z"/>
          <w:rFonts w:ascii="Times New Roman" w:hAnsi="Times New Roman" w:cs="Times New Roman"/>
          <w:szCs w:val="24"/>
        </w:rPr>
      </w:pPr>
      <w:r w:rsidRPr="00022F31">
        <w:rPr>
          <w:rFonts w:ascii="Times New Roman" w:hAnsi="Times New Roman" w:cs="Times New Roman"/>
          <w:szCs w:val="24"/>
        </w:rPr>
        <w:t>Measure sea urchins (test diameter</w:t>
      </w:r>
      <w:r w:rsidR="000B1FF4" w:rsidRPr="00022F31">
        <w:rPr>
          <w:rFonts w:ascii="Times New Roman" w:hAnsi="Times New Roman" w:cs="Times New Roman"/>
          <w:szCs w:val="24"/>
        </w:rPr>
        <w:t xml:space="preserve"> </w:t>
      </w:r>
      <w:r w:rsidRPr="00022F31">
        <w:rPr>
          <w:rFonts w:ascii="Times New Roman" w:hAnsi="Times New Roman" w:cs="Times New Roman"/>
          <w:szCs w:val="24"/>
        </w:rPr>
        <w:t>and wet weight) to calculate growth rates across feeding regimes and temperatures every month.</w:t>
      </w:r>
    </w:p>
    <w:p w14:paraId="0C050A8C" w14:textId="263CB5C4" w:rsidR="005362AC" w:rsidRPr="00022F31" w:rsidRDefault="005362AC" w:rsidP="00022F31">
      <w:pPr>
        <w:pStyle w:val="ListParagraph"/>
        <w:numPr>
          <w:ilvl w:val="0"/>
          <w:numId w:val="6"/>
        </w:numPr>
        <w:spacing w:line="360" w:lineRule="auto"/>
        <w:jc w:val="both"/>
        <w:rPr>
          <w:rFonts w:ascii="Times New Roman" w:hAnsi="Times New Roman" w:cs="Times New Roman"/>
          <w:szCs w:val="24"/>
        </w:rPr>
      </w:pPr>
      <w:ins w:id="20" w:author="Aimee Cloete" w:date="2023-07-24T19:47:00Z">
        <w:r w:rsidRPr="00022F31">
          <w:rPr>
            <w:rFonts w:ascii="Times New Roman" w:hAnsi="Times New Roman" w:cs="Times New Roman"/>
            <w:szCs w:val="24"/>
          </w:rPr>
          <w:t xml:space="preserve">Measure feed conversion rates </w:t>
        </w:r>
      </w:ins>
      <w:r w:rsidR="00022F31" w:rsidRPr="00022F31">
        <w:rPr>
          <w:rFonts w:ascii="Times New Roman" w:hAnsi="Times New Roman" w:cs="Times New Roman"/>
          <w:szCs w:val="24"/>
        </w:rPr>
        <w:t>monthly</w:t>
      </w:r>
      <w:ins w:id="21" w:author="Aimee Cloete" w:date="2023-07-24T19:47:00Z">
        <w:r w:rsidRPr="00022F31">
          <w:rPr>
            <w:rFonts w:ascii="Times New Roman" w:hAnsi="Times New Roman" w:cs="Times New Roman"/>
            <w:szCs w:val="24"/>
          </w:rPr>
          <w:t xml:space="preserve">. </w:t>
        </w:r>
      </w:ins>
    </w:p>
    <w:p w14:paraId="384D011C" w14:textId="21122764" w:rsidR="00357F88" w:rsidRPr="00022F31"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Dissect one urchin per replicate </w:t>
      </w:r>
      <w:r w:rsidR="000B1FF4" w:rsidRPr="00022F31">
        <w:rPr>
          <w:rFonts w:ascii="Times New Roman" w:hAnsi="Times New Roman" w:cs="Times New Roman"/>
          <w:szCs w:val="24"/>
        </w:rPr>
        <w:t>every second month</w:t>
      </w:r>
      <w:r w:rsidRPr="00022F31">
        <w:rPr>
          <w:rFonts w:ascii="Times New Roman" w:hAnsi="Times New Roman" w:cs="Times New Roman"/>
          <w:szCs w:val="24"/>
        </w:rPr>
        <w:t xml:space="preserve"> to assess gonad weight, </w:t>
      </w:r>
      <w:proofErr w:type="gramStart"/>
      <w:r w:rsidRPr="00022F31">
        <w:rPr>
          <w:rFonts w:ascii="Times New Roman" w:hAnsi="Times New Roman" w:cs="Times New Roman"/>
          <w:szCs w:val="24"/>
        </w:rPr>
        <w:t>colour</w:t>
      </w:r>
      <w:proofErr w:type="gramEnd"/>
      <w:r w:rsidRPr="00022F31">
        <w:rPr>
          <w:rFonts w:ascii="Times New Roman" w:hAnsi="Times New Roman" w:cs="Times New Roman"/>
          <w:szCs w:val="24"/>
        </w:rPr>
        <w:t xml:space="preserve"> and quality across feeding regimes and temperatures. Calculate gonad somatic index (GSI): (gonad weight/urchin weight) x 100. </w:t>
      </w:r>
      <w:commentRangeStart w:id="22"/>
      <w:r w:rsidRPr="00022F31">
        <w:rPr>
          <w:rFonts w:ascii="Times New Roman" w:hAnsi="Times New Roman" w:cs="Times New Roman"/>
          <w:szCs w:val="24"/>
        </w:rPr>
        <w:t xml:space="preserve">Gonad colour will be measured using a hand-held fibre-optic </w:t>
      </w:r>
      <w:commentRangeStart w:id="23"/>
      <w:r w:rsidRPr="00022F31">
        <w:rPr>
          <w:rFonts w:ascii="Times New Roman" w:hAnsi="Times New Roman" w:cs="Times New Roman"/>
          <w:szCs w:val="24"/>
        </w:rPr>
        <w:t>spectrophotometer</w:t>
      </w:r>
      <w:commentRangeEnd w:id="23"/>
      <w:r w:rsidR="00DB3F0A" w:rsidRPr="00022F31">
        <w:rPr>
          <w:rStyle w:val="CommentReference"/>
          <w:rFonts w:ascii="Times New Roman" w:hAnsi="Times New Roman" w:cs="Times New Roman"/>
        </w:rPr>
        <w:commentReference w:id="23"/>
      </w:r>
      <w:r w:rsidRPr="00022F31">
        <w:rPr>
          <w:rFonts w:ascii="Times New Roman" w:hAnsi="Times New Roman" w:cs="Times New Roman"/>
          <w:szCs w:val="24"/>
        </w:rPr>
        <w:t>.</w:t>
      </w:r>
      <w:commentRangeEnd w:id="22"/>
      <w:r w:rsidR="000C3526">
        <w:rPr>
          <w:rStyle w:val="CommentReference"/>
        </w:rPr>
        <w:commentReference w:id="22"/>
      </w:r>
    </w:p>
    <w:p w14:paraId="56CEB161" w14:textId="5498EC56" w:rsidR="00357F88" w:rsidRPr="00022F31"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Correlate gonad characteristics with urchin test colour.</w:t>
      </w:r>
    </w:p>
    <w:p w14:paraId="50B56866" w14:textId="7086722C" w:rsidR="00233F9E" w:rsidRPr="00022F31" w:rsidRDefault="000B2952"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Collect </w:t>
      </w:r>
      <w:r w:rsidR="00125009" w:rsidRPr="00022F31">
        <w:rPr>
          <w:rFonts w:ascii="Times New Roman" w:hAnsi="Times New Roman" w:cs="Times New Roman"/>
          <w:szCs w:val="24"/>
        </w:rPr>
        <w:t>faecal</w:t>
      </w:r>
      <w:r w:rsidRPr="00022F31">
        <w:rPr>
          <w:rFonts w:ascii="Times New Roman" w:hAnsi="Times New Roman" w:cs="Times New Roman"/>
          <w:szCs w:val="24"/>
        </w:rPr>
        <w:t xml:space="preserve"> matter when tanks are cleaned for </w:t>
      </w:r>
      <w:r w:rsidR="00125009" w:rsidRPr="00022F31">
        <w:rPr>
          <w:rFonts w:ascii="Times New Roman" w:hAnsi="Times New Roman" w:cs="Times New Roman"/>
          <w:szCs w:val="24"/>
        </w:rPr>
        <w:t>faecal</w:t>
      </w:r>
      <w:r w:rsidRPr="00022F31">
        <w:rPr>
          <w:rFonts w:ascii="Times New Roman" w:hAnsi="Times New Roman" w:cs="Times New Roman"/>
          <w:szCs w:val="24"/>
        </w:rPr>
        <w:t xml:space="preserve"> matter nutritional component assessment.</w:t>
      </w:r>
    </w:p>
    <w:p w14:paraId="5872C8A3" w14:textId="25FD717F" w:rsidR="000961B7" w:rsidRPr="00022F31" w:rsidRDefault="00CA57F3" w:rsidP="00022F31">
      <w:pPr>
        <w:pStyle w:val="Heading2"/>
        <w:spacing w:line="360" w:lineRule="auto"/>
        <w:jc w:val="both"/>
        <w:rPr>
          <w:rFonts w:ascii="Times New Roman" w:hAnsi="Times New Roman" w:cs="Times New Roman"/>
          <w:b w:val="0"/>
        </w:rPr>
      </w:pPr>
      <w:r w:rsidRPr="00022F31">
        <w:rPr>
          <w:rFonts w:ascii="Times New Roman" w:hAnsi="Times New Roman" w:cs="Times New Roman"/>
        </w:rPr>
        <w:lastRenderedPageBreak/>
        <w:t xml:space="preserve">4. </w:t>
      </w:r>
      <w:commentRangeStart w:id="24"/>
      <w:r w:rsidR="00C319B6" w:rsidRPr="00022F31">
        <w:rPr>
          <w:rFonts w:ascii="Times New Roman" w:hAnsi="Times New Roman" w:cs="Times New Roman"/>
        </w:rPr>
        <w:t>R</w:t>
      </w:r>
      <w:r w:rsidRPr="00022F31">
        <w:rPr>
          <w:rFonts w:ascii="Times New Roman" w:hAnsi="Times New Roman" w:cs="Times New Roman"/>
        </w:rPr>
        <w:t>eferences</w:t>
      </w:r>
      <w:commentRangeEnd w:id="24"/>
      <w:r w:rsidR="00CE01B5" w:rsidRPr="00022F31">
        <w:rPr>
          <w:rStyle w:val="CommentReference"/>
          <w:rFonts w:ascii="Times New Roman" w:hAnsi="Times New Roman" w:cs="Times New Roman"/>
          <w:b w:val="0"/>
        </w:rPr>
        <w:commentReference w:id="24"/>
      </w:r>
    </w:p>
    <w:p w14:paraId="4687EDEE" w14:textId="77777777" w:rsidR="000961B7" w:rsidRPr="00022F31" w:rsidRDefault="000961B7" w:rsidP="00022F31">
      <w:pPr>
        <w:spacing w:line="360" w:lineRule="auto"/>
        <w:rPr>
          <w:rFonts w:ascii="Times New Roman" w:hAnsi="Times New Roman" w:cs="Times New Roman"/>
          <w:b/>
        </w:rPr>
      </w:pPr>
    </w:p>
    <w:p w14:paraId="559B7FA4" w14:textId="77777777" w:rsidR="000B1FF4" w:rsidRPr="00022F31" w:rsidRDefault="000B1FF4" w:rsidP="00022F31">
      <w:pPr>
        <w:spacing w:after="240" w:line="360" w:lineRule="auto"/>
        <w:ind w:left="360"/>
        <w:jc w:val="both"/>
        <w:rPr>
          <w:rFonts w:ascii="Times New Roman" w:hAnsi="Times New Roman" w:cs="Times New Roman"/>
        </w:rPr>
      </w:pPr>
      <w:proofErr w:type="spellStart"/>
      <w:r w:rsidRPr="00022F31">
        <w:rPr>
          <w:rFonts w:ascii="Times New Roman" w:hAnsi="Times New Roman" w:cs="Times New Roman"/>
        </w:rPr>
        <w:t>Britz</w:t>
      </w:r>
      <w:proofErr w:type="spellEnd"/>
      <w:r w:rsidRPr="00022F31">
        <w:rPr>
          <w:rFonts w:ascii="Times New Roman" w:hAnsi="Times New Roman" w:cs="Times New Roman"/>
        </w:rPr>
        <w:t xml:space="preserve"> P. J., Hecht T., Mangold S., 1997 Effect of temperature on growth, feed consumption and nutritional indices of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xml:space="preserve"> fed a formulated diet. Aquaculture 152: 191–203.</w:t>
      </w:r>
    </w:p>
    <w:p w14:paraId="497C9B35"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Day E., Branch G. M., 2000 Relationships between recruits of abalone </w:t>
      </w:r>
      <w:proofErr w:type="spellStart"/>
      <w:r w:rsidRPr="00022F31">
        <w:rPr>
          <w:rFonts w:ascii="Times New Roman" w:hAnsi="Times New Roman" w:cs="Times New Roman"/>
        </w:rPr>
        <w:t>Haliotis</w:t>
      </w:r>
      <w:proofErr w:type="spellEnd"/>
      <w:r w:rsidRPr="00022F31">
        <w:rPr>
          <w:rFonts w:ascii="Times New Roman" w:hAnsi="Times New Roman" w:cs="Times New Roman"/>
        </w:rPr>
        <w:t xml:space="preserve"> </w:t>
      </w:r>
      <w:proofErr w:type="spellStart"/>
      <w:r w:rsidRPr="00022F31">
        <w:rPr>
          <w:rFonts w:ascii="Times New Roman" w:hAnsi="Times New Roman" w:cs="Times New Roman"/>
        </w:rPr>
        <w:t>midae</w:t>
      </w:r>
      <w:proofErr w:type="spellEnd"/>
      <w:r w:rsidRPr="00022F31">
        <w:rPr>
          <w:rFonts w:ascii="Times New Roman" w:hAnsi="Times New Roman" w:cs="Times New Roman"/>
        </w:rPr>
        <w:t xml:space="preserve">, encrusting corallines and the sea urchin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South African Journal of Marine Science: 137–144.</w:t>
      </w:r>
    </w:p>
    <w:p w14:paraId="4C5B17EB" w14:textId="4B8AF568"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Day E., Branch G. M., 2002</w:t>
      </w:r>
      <w:r w:rsidR="00AA4B6D" w:rsidRPr="00022F31">
        <w:rPr>
          <w:rFonts w:ascii="Times New Roman" w:hAnsi="Times New Roman" w:cs="Times New Roman"/>
        </w:rPr>
        <w:t>a</w:t>
      </w:r>
      <w:r w:rsidRPr="00022F31">
        <w:rPr>
          <w:rFonts w:ascii="Times New Roman" w:hAnsi="Times New Roman" w:cs="Times New Roman"/>
        </w:rPr>
        <w:t xml:space="preserve"> Influences of the sea urchin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xml:space="preserve"> (</w:t>
      </w:r>
      <w:proofErr w:type="spellStart"/>
      <w:r w:rsidRPr="00022F31">
        <w:rPr>
          <w:rFonts w:ascii="Times New Roman" w:hAnsi="Times New Roman" w:cs="Times New Roman"/>
        </w:rPr>
        <w:t>Leske</w:t>
      </w:r>
      <w:proofErr w:type="spellEnd"/>
      <w:r w:rsidRPr="00022F31">
        <w:rPr>
          <w:rFonts w:ascii="Times New Roman" w:hAnsi="Times New Roman" w:cs="Times New Roman"/>
        </w:rPr>
        <w:t xml:space="preserve">) on the feeding behaviour and activity rhythms of juveniles of the South African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xml:space="preserve"> Linn. Journal of Experimental Marine Biology and Ecology 276: 1–17.</w:t>
      </w:r>
    </w:p>
    <w:p w14:paraId="1D4BD7AA" w14:textId="18859D44"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Day E., Branch G. M., 2002b. Effects of sea urchins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on recruits and juveniles of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Ecological Monographs 72: 133–149.</w:t>
      </w:r>
    </w:p>
    <w:p w14:paraId="7D8DC2E3" w14:textId="65C82B1C"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Fricke A. H., 1980</w:t>
      </w:r>
      <w:r w:rsidR="00AB697B" w:rsidRPr="00022F31">
        <w:rPr>
          <w:rFonts w:ascii="Times New Roman" w:hAnsi="Times New Roman" w:cs="Times New Roman"/>
        </w:rPr>
        <w:t>.</w:t>
      </w:r>
      <w:r w:rsidRPr="00022F31">
        <w:rPr>
          <w:rFonts w:ascii="Times New Roman" w:hAnsi="Times New Roman" w:cs="Times New Roman"/>
        </w:rPr>
        <w:t xml:space="preserve"> Aspects of Population Structure of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xml:space="preserve"> </w:t>
      </w:r>
      <w:r w:rsidR="00AB697B" w:rsidRPr="00022F31">
        <w:rPr>
          <w:rFonts w:ascii="Times New Roman" w:hAnsi="Times New Roman" w:cs="Times New Roman"/>
        </w:rPr>
        <w:t>(</w:t>
      </w:r>
      <w:proofErr w:type="spellStart"/>
      <w:r w:rsidRPr="00022F31">
        <w:rPr>
          <w:rFonts w:ascii="Times New Roman" w:hAnsi="Times New Roman" w:cs="Times New Roman"/>
        </w:rPr>
        <w:t>Leske</w:t>
      </w:r>
      <w:proofErr w:type="spellEnd"/>
      <w:r w:rsidR="00AB697B" w:rsidRPr="00022F31">
        <w:rPr>
          <w:rFonts w:ascii="Times New Roman" w:hAnsi="Times New Roman" w:cs="Times New Roman"/>
        </w:rPr>
        <w:t>)</w:t>
      </w:r>
      <w:r w:rsidRPr="00022F31">
        <w:rPr>
          <w:rFonts w:ascii="Times New Roman" w:hAnsi="Times New Roman" w:cs="Times New Roman"/>
        </w:rPr>
        <w:t>, Around the Cape Peninsula. South African Journal of Zoology 15: 177–185.</w:t>
      </w:r>
    </w:p>
    <w:p w14:paraId="6CFBDEAA" w14:textId="707F7BBD"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Granada L., Sousa N., Lopes S., </w:t>
      </w:r>
      <w:proofErr w:type="spellStart"/>
      <w:r w:rsidRPr="00022F31">
        <w:rPr>
          <w:rFonts w:ascii="Times New Roman" w:hAnsi="Times New Roman" w:cs="Times New Roman"/>
        </w:rPr>
        <w:t>Lemos</w:t>
      </w:r>
      <w:proofErr w:type="spellEnd"/>
      <w:r w:rsidRPr="00022F31">
        <w:rPr>
          <w:rFonts w:ascii="Times New Roman" w:hAnsi="Times New Roman" w:cs="Times New Roman"/>
        </w:rPr>
        <w:t xml:space="preserve"> M. F. L., 2016 Is integrated multitrophic aquaculture the solution to the sectors’ major challenges? – a review. Reviews in Aquaculture 8: 283–300.</w:t>
      </w:r>
    </w:p>
    <w:p w14:paraId="6C5A1087" w14:textId="52C3C0E4"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Kang K. H., Kwon J. Y., Kim Y. M., 2003 A beneficial co</w:t>
      </w:r>
      <w:r w:rsidR="00B54CA7" w:rsidRPr="00022F31">
        <w:rPr>
          <w:rFonts w:ascii="Times New Roman" w:hAnsi="Times New Roman" w:cs="Times New Roman"/>
        </w:rPr>
        <w:t>-</w:t>
      </w:r>
      <w:proofErr w:type="gramStart"/>
      <w:r w:rsidRPr="00022F31">
        <w:rPr>
          <w:rFonts w:ascii="Times New Roman" w:hAnsi="Times New Roman" w:cs="Times New Roman"/>
        </w:rPr>
        <w:t>culture :</w:t>
      </w:r>
      <w:proofErr w:type="gramEnd"/>
      <w:r w:rsidRPr="00022F31">
        <w:rPr>
          <w:rFonts w:ascii="Times New Roman" w:hAnsi="Times New Roman" w:cs="Times New Roman"/>
        </w:rPr>
        <w:t xml:space="preserve"> charm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discus </w:t>
      </w:r>
      <w:proofErr w:type="spellStart"/>
      <w:r w:rsidRPr="00022F31">
        <w:rPr>
          <w:rFonts w:ascii="Times New Roman" w:hAnsi="Times New Roman" w:cs="Times New Roman"/>
          <w:i/>
          <w:iCs/>
        </w:rPr>
        <w:t>hannai</w:t>
      </w:r>
      <w:proofErr w:type="spellEnd"/>
      <w:r w:rsidRPr="00022F31">
        <w:rPr>
          <w:rFonts w:ascii="Times New Roman" w:hAnsi="Times New Roman" w:cs="Times New Roman"/>
        </w:rPr>
        <w:t xml:space="preserve"> and sea cucumber </w:t>
      </w:r>
      <w:proofErr w:type="spellStart"/>
      <w:r w:rsidRPr="00022F31">
        <w:rPr>
          <w:rFonts w:ascii="Times New Roman" w:hAnsi="Times New Roman" w:cs="Times New Roman"/>
          <w:i/>
          <w:iCs/>
        </w:rPr>
        <w:t>Stichopus</w:t>
      </w:r>
      <w:proofErr w:type="spellEnd"/>
      <w:r w:rsidRPr="00022F31">
        <w:rPr>
          <w:rFonts w:ascii="Times New Roman" w:hAnsi="Times New Roman" w:cs="Times New Roman"/>
          <w:i/>
          <w:iCs/>
        </w:rPr>
        <w:t xml:space="preserve"> japonicus</w:t>
      </w:r>
      <w:r w:rsidRPr="00022F31">
        <w:rPr>
          <w:rFonts w:ascii="Times New Roman" w:hAnsi="Times New Roman" w:cs="Times New Roman"/>
        </w:rPr>
        <w:t>. Aquaculture 216: 87–93.</w:t>
      </w:r>
    </w:p>
    <w:p w14:paraId="56390BEB"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Kim T., Yoon H. S., Shin S., Oh M. H., Kwon I., Lee J., Choi S. D., Jeong K. S., 2015 Physical and biological evaluation of co-culture cage systems for grow-out of juvenile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discus </w:t>
      </w:r>
      <w:proofErr w:type="spellStart"/>
      <w:r w:rsidRPr="00022F31">
        <w:rPr>
          <w:rFonts w:ascii="Times New Roman" w:hAnsi="Times New Roman" w:cs="Times New Roman"/>
          <w:i/>
          <w:iCs/>
        </w:rPr>
        <w:t>hannai</w:t>
      </w:r>
      <w:proofErr w:type="spellEnd"/>
      <w:r w:rsidRPr="00022F31">
        <w:rPr>
          <w:rFonts w:ascii="Times New Roman" w:hAnsi="Times New Roman" w:cs="Times New Roman"/>
        </w:rPr>
        <w:t xml:space="preserve">, with juvenile sea cucumber, </w:t>
      </w:r>
      <w:proofErr w:type="spellStart"/>
      <w:r w:rsidRPr="00022F31">
        <w:rPr>
          <w:rFonts w:ascii="Times New Roman" w:hAnsi="Times New Roman" w:cs="Times New Roman"/>
          <w:i/>
          <w:iCs/>
        </w:rPr>
        <w:t>Apostichopus</w:t>
      </w:r>
      <w:proofErr w:type="spellEnd"/>
      <w:r w:rsidRPr="00022F31">
        <w:rPr>
          <w:rFonts w:ascii="Times New Roman" w:hAnsi="Times New Roman" w:cs="Times New Roman"/>
          <w:i/>
          <w:iCs/>
        </w:rPr>
        <w:t xml:space="preserve"> japonicus</w:t>
      </w:r>
      <w:r w:rsidRPr="00022F31">
        <w:rPr>
          <w:rFonts w:ascii="Times New Roman" w:hAnsi="Times New Roman" w:cs="Times New Roman"/>
        </w:rPr>
        <w:t xml:space="preserve"> (</w:t>
      </w:r>
      <w:proofErr w:type="spellStart"/>
      <w:r w:rsidRPr="00022F31">
        <w:rPr>
          <w:rFonts w:ascii="Times New Roman" w:hAnsi="Times New Roman" w:cs="Times New Roman"/>
        </w:rPr>
        <w:t>Selenka</w:t>
      </w:r>
      <w:proofErr w:type="spellEnd"/>
      <w:r w:rsidRPr="00022F31">
        <w:rPr>
          <w:rFonts w:ascii="Times New Roman" w:hAnsi="Times New Roman" w:cs="Times New Roman"/>
        </w:rPr>
        <w:t>), with CFD analysis and indoor seawater tanks. Aquaculture 447: 86–101.</w:t>
      </w:r>
    </w:p>
    <w:p w14:paraId="3041C943" w14:textId="087DF537" w:rsidR="00125009" w:rsidRPr="00022F31" w:rsidRDefault="00125009"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Mayfield, S., Branch, G.M. and Cockcroft, A.C., 2000. Relationships among diet, growth rate, and food availability for the South African rock lobster, </w:t>
      </w:r>
      <w:proofErr w:type="spellStart"/>
      <w:r w:rsidRPr="00022F31">
        <w:rPr>
          <w:rFonts w:ascii="Times New Roman" w:hAnsi="Times New Roman" w:cs="Times New Roman"/>
          <w:i/>
          <w:iCs/>
        </w:rPr>
        <w:t>Jasus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lalandii</w:t>
      </w:r>
      <w:proofErr w:type="spellEnd"/>
      <w:r w:rsidRPr="00022F31">
        <w:rPr>
          <w:rFonts w:ascii="Times New Roman" w:hAnsi="Times New Roman" w:cs="Times New Roman"/>
        </w:rPr>
        <w:t xml:space="preserve"> (Decapoda, </w:t>
      </w:r>
      <w:proofErr w:type="spellStart"/>
      <w:r w:rsidRPr="00022F31">
        <w:rPr>
          <w:rFonts w:ascii="Times New Roman" w:hAnsi="Times New Roman" w:cs="Times New Roman"/>
        </w:rPr>
        <w:t>Palinuridea</w:t>
      </w:r>
      <w:proofErr w:type="spellEnd"/>
      <w:r w:rsidRPr="00022F31">
        <w:rPr>
          <w:rFonts w:ascii="Times New Roman" w:hAnsi="Times New Roman" w:cs="Times New Roman"/>
        </w:rPr>
        <w:t xml:space="preserve">). </w:t>
      </w:r>
      <w:proofErr w:type="spellStart"/>
      <w:r w:rsidRPr="00022F31">
        <w:rPr>
          <w:rFonts w:ascii="Times New Roman" w:hAnsi="Times New Roman" w:cs="Times New Roman"/>
        </w:rPr>
        <w:t>Crustaceana</w:t>
      </w:r>
      <w:proofErr w:type="spellEnd"/>
      <w:r w:rsidRPr="00022F31">
        <w:rPr>
          <w:rFonts w:ascii="Times New Roman" w:hAnsi="Times New Roman" w:cs="Times New Roman"/>
        </w:rPr>
        <w:t>, pp.815-834.</w:t>
      </w:r>
    </w:p>
    <w:p w14:paraId="5908C742" w14:textId="6FE0D8A5" w:rsidR="00AB697B" w:rsidRPr="00022F31" w:rsidRDefault="00AB697B" w:rsidP="00022F31">
      <w:pPr>
        <w:spacing w:after="240" w:line="360" w:lineRule="auto"/>
        <w:ind w:left="360"/>
        <w:jc w:val="both"/>
        <w:rPr>
          <w:rFonts w:ascii="Times New Roman" w:hAnsi="Times New Roman" w:cs="Times New Roman"/>
        </w:rPr>
      </w:pPr>
      <w:proofErr w:type="spellStart"/>
      <w:r w:rsidRPr="00022F31">
        <w:rPr>
          <w:rFonts w:ascii="Times New Roman" w:hAnsi="Times New Roman" w:cs="Times New Roman"/>
        </w:rPr>
        <w:t>Nepgen</w:t>
      </w:r>
      <w:proofErr w:type="spellEnd"/>
      <w:r w:rsidRPr="00022F31">
        <w:rPr>
          <w:rFonts w:ascii="Times New Roman" w:hAnsi="Times New Roman" w:cs="Times New Roman"/>
        </w:rPr>
        <w:t>, C.S., 1982. Diet of predatory and reef fish in False Bay and possible effects of pelagic purse-seining on their food supply. Fisheries bulletin: Contributions to oceanography and fisheries biology-Republic of South Africa, Dept. of Agriculture and Fisheries.</w:t>
      </w:r>
    </w:p>
    <w:p w14:paraId="5C82BFF6" w14:textId="38FFEC24" w:rsidR="00B54CA7" w:rsidRPr="00022F31" w:rsidRDefault="00B54CA7" w:rsidP="00022F31">
      <w:pPr>
        <w:spacing w:after="240" w:line="360" w:lineRule="auto"/>
        <w:ind w:left="360"/>
        <w:jc w:val="both"/>
        <w:rPr>
          <w:rFonts w:ascii="Times New Roman" w:hAnsi="Times New Roman" w:cs="Times New Roman"/>
        </w:rPr>
      </w:pPr>
      <w:proofErr w:type="spellStart"/>
      <w:r w:rsidRPr="00022F31">
        <w:rPr>
          <w:rFonts w:ascii="Times New Roman" w:hAnsi="Times New Roman" w:cs="Times New Roman"/>
        </w:rPr>
        <w:lastRenderedPageBreak/>
        <w:t>Shpigel</w:t>
      </w:r>
      <w:proofErr w:type="spellEnd"/>
      <w:r w:rsidRPr="00022F31">
        <w:rPr>
          <w:rFonts w:ascii="Times New Roman" w:hAnsi="Times New Roman" w:cs="Times New Roman"/>
        </w:rPr>
        <w:t xml:space="preserve">, M., McBride, S.C., Marciano, S., Ron, S. and Ben-Amotz, A., 2005. Improving gonad colour and somatic index in the European sea urchin </w:t>
      </w:r>
      <w:proofErr w:type="spellStart"/>
      <w:r w:rsidRPr="00022F31">
        <w:rPr>
          <w:rFonts w:ascii="Times New Roman" w:hAnsi="Times New Roman" w:cs="Times New Roman"/>
        </w:rPr>
        <w:t>Paracentrotus</w:t>
      </w:r>
      <w:proofErr w:type="spellEnd"/>
      <w:r w:rsidRPr="00022F31">
        <w:rPr>
          <w:rFonts w:ascii="Times New Roman" w:hAnsi="Times New Roman" w:cs="Times New Roman"/>
        </w:rPr>
        <w:t xml:space="preserve"> </w:t>
      </w:r>
      <w:proofErr w:type="spellStart"/>
      <w:r w:rsidRPr="00022F31">
        <w:rPr>
          <w:rFonts w:ascii="Times New Roman" w:hAnsi="Times New Roman" w:cs="Times New Roman"/>
        </w:rPr>
        <w:t>lividus</w:t>
      </w:r>
      <w:proofErr w:type="spellEnd"/>
      <w:r w:rsidRPr="00022F31">
        <w:rPr>
          <w:rFonts w:ascii="Times New Roman" w:hAnsi="Times New Roman" w:cs="Times New Roman"/>
        </w:rPr>
        <w:t>. Aquaculture, 245(1-4), pp.101-109.</w:t>
      </w:r>
    </w:p>
    <w:p w14:paraId="32A4C575" w14:textId="2C66F09E"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Smith, C.D., 1999. Population biology and ecology of octopuses in the Southwestern Cape: a</w:t>
      </w:r>
      <w:r w:rsidRPr="00022F31">
        <w:rPr>
          <w:rFonts w:ascii="Times New Roman" w:hAnsi="Times New Roman" w:cs="Times New Roman"/>
        </w:rPr>
        <w:t xml:space="preserve"> </w:t>
      </w:r>
      <w:r w:rsidRPr="00022F31">
        <w:rPr>
          <w:rFonts w:ascii="Times New Roman" w:hAnsi="Times New Roman" w:cs="Times New Roman"/>
        </w:rPr>
        <w:t xml:space="preserve">study towards the establishment of a small-scale </w:t>
      </w:r>
      <w:proofErr w:type="gramStart"/>
      <w:r w:rsidRPr="00022F31">
        <w:rPr>
          <w:rFonts w:ascii="Times New Roman" w:hAnsi="Times New Roman" w:cs="Times New Roman"/>
        </w:rPr>
        <w:t>octopus</w:t>
      </w:r>
      <w:proofErr w:type="gramEnd"/>
      <w:r w:rsidRPr="00022F31">
        <w:rPr>
          <w:rFonts w:ascii="Times New Roman" w:hAnsi="Times New Roman" w:cs="Times New Roman"/>
        </w:rPr>
        <w:t xml:space="preserve"> fishery (Master's thesis, University of Cape Town).</w:t>
      </w:r>
    </w:p>
    <w:p w14:paraId="7639334F" w14:textId="358731EE" w:rsidR="000961B7" w:rsidRPr="00022F31" w:rsidRDefault="000961B7" w:rsidP="00022F31">
      <w:pPr>
        <w:spacing w:after="240" w:line="360" w:lineRule="auto"/>
        <w:jc w:val="both"/>
        <w:rPr>
          <w:rFonts w:ascii="Times New Roman" w:hAnsi="Times New Roman" w:cs="Times New Roman"/>
        </w:rPr>
      </w:pPr>
    </w:p>
    <w:sectPr w:rsidR="000961B7" w:rsidRPr="00022F31" w:rsidSect="0062007D">
      <w:footerReference w:type="default" r:id="rId19"/>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rett Marc Macey" w:date="2023-07-24T07:35:00Z" w:initials="BMM">
    <w:p w14:paraId="1A701EFF" w14:textId="77777777" w:rsidR="00EF6B59" w:rsidRDefault="00EF6B59" w:rsidP="00EF6B59">
      <w:pPr>
        <w:pStyle w:val="CommentText"/>
      </w:pPr>
      <w:r>
        <w:rPr>
          <w:rStyle w:val="CommentReference"/>
        </w:rPr>
        <w:annotationRef/>
      </w:r>
      <w:r>
        <w:rPr>
          <w:lang w:val="en-US"/>
        </w:rPr>
        <w:t>Maybe add a definition for IMTA for those readers that are not familiar with the concept</w:t>
      </w:r>
    </w:p>
  </w:comment>
  <w:comment w:id="7" w:author="John Bolton" w:date="2023-07-24T14:15:00Z" w:initials="JB">
    <w:p w14:paraId="38D4E8C3" w14:textId="77777777" w:rsidR="00DB3F0A" w:rsidRDefault="00DB3F0A" w:rsidP="00794EEB">
      <w:pPr>
        <w:pStyle w:val="CommentText"/>
      </w:pPr>
      <w:r>
        <w:rPr>
          <w:rStyle w:val="CommentReference"/>
        </w:rPr>
        <w:annotationRef/>
      </w:r>
      <w:r>
        <w:t>Great!</w:t>
      </w:r>
    </w:p>
  </w:comment>
  <w:comment w:id="17" w:author="John Bolton" w:date="2023-07-24T14:17:00Z" w:initials="JB">
    <w:p w14:paraId="1F5EDD77" w14:textId="77777777" w:rsidR="00DB3F0A" w:rsidRDefault="00DB3F0A" w:rsidP="00FA2B4B">
      <w:pPr>
        <w:pStyle w:val="CommentText"/>
      </w:pPr>
      <w:r>
        <w:rPr>
          <w:rStyle w:val="CommentReference"/>
        </w:rPr>
        <w:annotationRef/>
      </w:r>
      <w:r>
        <w:t>Don't you use the spellcheck? (can also select English or American).</w:t>
      </w:r>
    </w:p>
  </w:comment>
  <w:comment w:id="18" w:author="Marissa Brink-Hull" w:date="2023-07-24T07:08:00Z" w:initials="MB">
    <w:p w14:paraId="48D07169" w14:textId="31BCFFFD" w:rsidR="00CE01B5" w:rsidRDefault="00CE01B5" w:rsidP="00953684">
      <w:pPr>
        <w:pStyle w:val="CommentText"/>
      </w:pPr>
      <w:r>
        <w:rPr>
          <w:rStyle w:val="CommentReference"/>
        </w:rPr>
        <w:annotationRef/>
      </w:r>
      <w:r>
        <w:t>Just the FCR bit that needs to be added in here still ☺️</w:t>
      </w:r>
    </w:p>
  </w:comment>
  <w:comment w:id="23" w:author="John Bolton" w:date="2023-07-24T14:19:00Z" w:initials="JB">
    <w:p w14:paraId="314C2433" w14:textId="77777777" w:rsidR="00DB3F0A" w:rsidRDefault="00DB3F0A" w:rsidP="00A223CF">
      <w:pPr>
        <w:pStyle w:val="CommentText"/>
      </w:pPr>
      <w:r>
        <w:rPr>
          <w:rStyle w:val="CommentReference"/>
        </w:rPr>
        <w:annotationRef/>
      </w:r>
      <w:r>
        <w:t>Could add Cyrus et al. reference for this method?</w:t>
      </w:r>
    </w:p>
  </w:comment>
  <w:comment w:id="22" w:author="Aimee Cloete" w:date="2023-07-24T21:51:00Z" w:initials="AC">
    <w:p w14:paraId="2D261398" w14:textId="77777777" w:rsidR="000C3526" w:rsidRDefault="000C3526" w:rsidP="008B5CFE">
      <w:pPr>
        <w:pStyle w:val="CommentText"/>
      </w:pPr>
      <w:r>
        <w:rPr>
          <w:rStyle w:val="CommentReference"/>
        </w:rPr>
        <w:annotationRef/>
      </w:r>
      <w:r>
        <w:t>Will add Cyrus et al. reference for this method?</w:t>
      </w:r>
    </w:p>
  </w:comment>
  <w:comment w:id="24" w:author="Marissa Brink-Hull" w:date="2023-07-24T07:09:00Z" w:initials="MB">
    <w:p w14:paraId="15EA32B5" w14:textId="2F35E6D0" w:rsidR="00CE01B5" w:rsidRDefault="00CE01B5" w:rsidP="00944A53">
      <w:pPr>
        <w:pStyle w:val="CommentText"/>
      </w:pPr>
      <w:r>
        <w:rPr>
          <w:rStyle w:val="CommentReference"/>
        </w:rPr>
        <w:annotationRef/>
      </w:r>
      <w:r>
        <w:t>Italicize species names in the below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01EFF" w15:done="1"/>
  <w15:commentEx w15:paraId="38D4E8C3" w15:done="1"/>
  <w15:commentEx w15:paraId="1F5EDD77" w15:done="1"/>
  <w15:commentEx w15:paraId="48D07169" w15:done="1"/>
  <w15:commentEx w15:paraId="314C2433" w15:done="0"/>
  <w15:commentEx w15:paraId="2D261398" w15:done="0"/>
  <w15:commentEx w15:paraId="15EA32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8A847" w16cex:dateUtc="2023-07-24T05:35:00Z"/>
  <w16cex:commentExtensible w16cex:durableId="286905FC" w16cex:dateUtc="2023-07-24T12:15:00Z"/>
  <w16cex:commentExtensible w16cex:durableId="2869068A" w16cex:dateUtc="2023-07-24T12:17:00Z"/>
  <w16cex:commentExtensible w16cex:durableId="2868A1FB" w16cex:dateUtc="2023-07-24T05:08:00Z"/>
  <w16cex:commentExtensible w16cex:durableId="286906DA" w16cex:dateUtc="2023-07-24T12:19:00Z"/>
  <w16cex:commentExtensible w16cex:durableId="286970CB" w16cex:dateUtc="2023-07-24T19:51:00Z"/>
  <w16cex:commentExtensible w16cex:durableId="2868A20F" w16cex:dateUtc="2023-07-2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01EFF" w16cid:durableId="2868A847"/>
  <w16cid:commentId w16cid:paraId="38D4E8C3" w16cid:durableId="286905FC"/>
  <w16cid:commentId w16cid:paraId="1F5EDD77" w16cid:durableId="2869068A"/>
  <w16cid:commentId w16cid:paraId="48D07169" w16cid:durableId="2868A1FB"/>
  <w16cid:commentId w16cid:paraId="314C2433" w16cid:durableId="286906DA"/>
  <w16cid:commentId w16cid:paraId="2D261398" w16cid:durableId="286970CB"/>
  <w16cid:commentId w16cid:paraId="15EA32B5" w16cid:durableId="2868A2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97F0" w14:textId="77777777" w:rsidR="0026755D" w:rsidRDefault="0026755D" w:rsidP="00CA57F3">
      <w:pPr>
        <w:spacing w:line="240" w:lineRule="auto"/>
      </w:pPr>
      <w:r>
        <w:separator/>
      </w:r>
    </w:p>
  </w:endnote>
  <w:endnote w:type="continuationSeparator" w:id="0">
    <w:p w14:paraId="78D78E0E" w14:textId="77777777" w:rsidR="0026755D" w:rsidRDefault="0026755D"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035207"/>
      <w:docPartObj>
        <w:docPartGallery w:val="Page Numbers (Bottom of Page)"/>
        <w:docPartUnique/>
      </w:docPartObj>
    </w:sdtPr>
    <w:sdtEndPr>
      <w:rPr>
        <w:noProof/>
      </w:rPr>
    </w:sdtEndPr>
    <w:sdtContent>
      <w:p w14:paraId="0A1FC3AC" w14:textId="3AE0759A" w:rsidR="00CA57F3" w:rsidRDefault="00CA57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2A06B" w14:textId="77777777" w:rsidR="0026755D" w:rsidRDefault="0026755D" w:rsidP="00CA57F3">
      <w:pPr>
        <w:spacing w:line="240" w:lineRule="auto"/>
      </w:pPr>
      <w:r>
        <w:separator/>
      </w:r>
    </w:p>
  </w:footnote>
  <w:footnote w:type="continuationSeparator" w:id="0">
    <w:p w14:paraId="3F009291" w14:textId="77777777" w:rsidR="0026755D" w:rsidRDefault="0026755D"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450B9C"/>
    <w:multiLevelType w:val="hybridMultilevel"/>
    <w:tmpl w:val="4A785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7"/>
  </w:num>
  <w:num w:numId="2" w16cid:durableId="1781412042">
    <w:abstractNumId w:val="6"/>
  </w:num>
  <w:num w:numId="3" w16cid:durableId="1483889939">
    <w:abstractNumId w:val="0"/>
  </w:num>
  <w:num w:numId="4" w16cid:durableId="639965644">
    <w:abstractNumId w:val="8"/>
  </w:num>
  <w:num w:numId="5" w16cid:durableId="816411706">
    <w:abstractNumId w:val="1"/>
  </w:num>
  <w:num w:numId="6" w16cid:durableId="1424455355">
    <w:abstractNumId w:val="3"/>
  </w:num>
  <w:num w:numId="7" w16cid:durableId="1549299060">
    <w:abstractNumId w:val="4"/>
  </w:num>
  <w:num w:numId="8" w16cid:durableId="1369991886">
    <w:abstractNumId w:val="2"/>
  </w:num>
  <w:num w:numId="9" w16cid:durableId="713383831">
    <w:abstractNumId w:val="10"/>
  </w:num>
  <w:num w:numId="10" w16cid:durableId="2071994479">
    <w:abstractNumId w:val="9"/>
  </w:num>
  <w:num w:numId="11" w16cid:durableId="7078309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rson w15:author="Brett Marc Macey">
    <w15:presenceInfo w15:providerId="None" w15:userId="Brett Marc Macey"/>
  </w15:person>
  <w15:person w15:author="Marissa Brink-Hull">
    <w15:presenceInfo w15:providerId="Windows Live" w15:userId="c6888fa64174df5a"/>
  </w15:person>
  <w15:person w15:author="John Bolton">
    <w15:presenceInfo w15:providerId="AD" w15:userId="S::00168980@wf.uct.ac.za::3257fd03-8018-4d7c-80cd-46c4c520f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22F31"/>
    <w:rsid w:val="0004415E"/>
    <w:rsid w:val="000961B7"/>
    <w:rsid w:val="000A6961"/>
    <w:rsid w:val="000B1FF4"/>
    <w:rsid w:val="000B2952"/>
    <w:rsid w:val="000B6593"/>
    <w:rsid w:val="000C24F6"/>
    <w:rsid w:val="000C3526"/>
    <w:rsid w:val="00125009"/>
    <w:rsid w:val="00136273"/>
    <w:rsid w:val="00147F2E"/>
    <w:rsid w:val="0015176A"/>
    <w:rsid w:val="001647FD"/>
    <w:rsid w:val="00170007"/>
    <w:rsid w:val="001C6114"/>
    <w:rsid w:val="001E35C5"/>
    <w:rsid w:val="00217C4A"/>
    <w:rsid w:val="00233F9E"/>
    <w:rsid w:val="00235693"/>
    <w:rsid w:val="00237A4A"/>
    <w:rsid w:val="0026755D"/>
    <w:rsid w:val="002D4967"/>
    <w:rsid w:val="0031754F"/>
    <w:rsid w:val="00335277"/>
    <w:rsid w:val="00335D55"/>
    <w:rsid w:val="0034559F"/>
    <w:rsid w:val="0035595B"/>
    <w:rsid w:val="00357F88"/>
    <w:rsid w:val="003635F2"/>
    <w:rsid w:val="00370EA1"/>
    <w:rsid w:val="0038751B"/>
    <w:rsid w:val="003C341D"/>
    <w:rsid w:val="003E159F"/>
    <w:rsid w:val="00472635"/>
    <w:rsid w:val="00476373"/>
    <w:rsid w:val="004961F3"/>
    <w:rsid w:val="004C549C"/>
    <w:rsid w:val="004D5773"/>
    <w:rsid w:val="004F6D05"/>
    <w:rsid w:val="00524987"/>
    <w:rsid w:val="005362AC"/>
    <w:rsid w:val="005B0648"/>
    <w:rsid w:val="005E64BD"/>
    <w:rsid w:val="0062007D"/>
    <w:rsid w:val="00635C15"/>
    <w:rsid w:val="006778D8"/>
    <w:rsid w:val="00686537"/>
    <w:rsid w:val="006977CA"/>
    <w:rsid w:val="006B7E23"/>
    <w:rsid w:val="006D514E"/>
    <w:rsid w:val="006E3AFA"/>
    <w:rsid w:val="007A4721"/>
    <w:rsid w:val="008030FD"/>
    <w:rsid w:val="00835D27"/>
    <w:rsid w:val="00883E96"/>
    <w:rsid w:val="008C4CA4"/>
    <w:rsid w:val="008F0A7F"/>
    <w:rsid w:val="009564E0"/>
    <w:rsid w:val="00960034"/>
    <w:rsid w:val="0098656C"/>
    <w:rsid w:val="009D6FE0"/>
    <w:rsid w:val="00A063E6"/>
    <w:rsid w:val="00A256CB"/>
    <w:rsid w:val="00A40B00"/>
    <w:rsid w:val="00AA0345"/>
    <w:rsid w:val="00AA4B6D"/>
    <w:rsid w:val="00AB0BB1"/>
    <w:rsid w:val="00AB697B"/>
    <w:rsid w:val="00AD3BBD"/>
    <w:rsid w:val="00B0794B"/>
    <w:rsid w:val="00B231AE"/>
    <w:rsid w:val="00B321E1"/>
    <w:rsid w:val="00B46069"/>
    <w:rsid w:val="00B54CA7"/>
    <w:rsid w:val="00B673AE"/>
    <w:rsid w:val="00B81B86"/>
    <w:rsid w:val="00B967E1"/>
    <w:rsid w:val="00C319B6"/>
    <w:rsid w:val="00C41179"/>
    <w:rsid w:val="00C4234F"/>
    <w:rsid w:val="00C450D8"/>
    <w:rsid w:val="00C531F4"/>
    <w:rsid w:val="00CA57F3"/>
    <w:rsid w:val="00CE01B5"/>
    <w:rsid w:val="00CE6C9E"/>
    <w:rsid w:val="00CF2254"/>
    <w:rsid w:val="00D02187"/>
    <w:rsid w:val="00D25540"/>
    <w:rsid w:val="00D85EDD"/>
    <w:rsid w:val="00D86EEA"/>
    <w:rsid w:val="00DA37FB"/>
    <w:rsid w:val="00DB3F0A"/>
    <w:rsid w:val="00DE00E1"/>
    <w:rsid w:val="00DE5397"/>
    <w:rsid w:val="00DF2B4E"/>
    <w:rsid w:val="00E156F2"/>
    <w:rsid w:val="00E440C8"/>
    <w:rsid w:val="00E82E8E"/>
    <w:rsid w:val="00EB48E1"/>
    <w:rsid w:val="00ED2B25"/>
    <w:rsid w:val="00EF6B59"/>
    <w:rsid w:val="00F03323"/>
    <w:rsid w:val="00F03343"/>
    <w:rsid w:val="00F15A1F"/>
    <w:rsid w:val="00F22FAF"/>
    <w:rsid w:val="00F244AA"/>
    <w:rsid w:val="00F25368"/>
    <w:rsid w:val="00F4764F"/>
    <w:rsid w:val="00F66E09"/>
    <w:rsid w:val="00F876EA"/>
    <w:rsid w:val="00FA7F80"/>
    <w:rsid w:val="00FB43FA"/>
    <w:rsid w:val="00FE0C98"/>
    <w:rsid w:val="00FE75CA"/>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176A"/>
    <w:pPr>
      <w:spacing w:after="0" w:line="276" w:lineRule="auto"/>
    </w:pPr>
    <w:rPr>
      <w:rFonts w:ascii="Arial" w:eastAsia="Arial" w:hAnsi="Arial" w:cs="Arial"/>
      <w:sz w:val="24"/>
      <w:lang w:eastAsia="en-ZA"/>
    </w:rPr>
  </w:style>
  <w:style w:type="paragraph" w:styleId="Heading1">
    <w:name w:val="heading 1"/>
    <w:basedOn w:val="Normal"/>
    <w:next w:val="Normal"/>
    <w:link w:val="Heading1Char"/>
    <w:rsid w:val="00F244AA"/>
    <w:pPr>
      <w:keepNext/>
      <w:keepLines/>
      <w:spacing w:before="400" w:after="120"/>
      <w:outlineLvl w:val="0"/>
    </w:pPr>
    <w:rPr>
      <w:b/>
      <w:sz w:val="32"/>
      <w:szCs w:val="40"/>
    </w:rPr>
  </w:style>
  <w:style w:type="paragraph" w:styleId="Heading2">
    <w:name w:val="heading 2"/>
    <w:basedOn w:val="Normal"/>
    <w:next w:val="Normal"/>
    <w:link w:val="Heading2Char"/>
    <w:rsid w:val="00F244AA"/>
    <w:pPr>
      <w:keepNext/>
      <w:keepLines/>
      <w:spacing w:before="360" w:after="120"/>
      <w:outlineLvl w:val="1"/>
    </w:pPr>
    <w:rPr>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qFormat/>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rsid w:val="00F244AA"/>
    <w:rPr>
      <w:rFonts w:ascii="Arial" w:eastAsia="Arial" w:hAnsi="Arial" w:cs="Arial"/>
      <w:b/>
      <w:sz w:val="32"/>
      <w:szCs w:val="40"/>
      <w:lang w:eastAsia="en-ZA"/>
    </w:rPr>
  </w:style>
  <w:style w:type="character" w:customStyle="1" w:styleId="Heading2Char">
    <w:name w:val="Heading 2 Char"/>
    <w:basedOn w:val="DefaultParagraphFont"/>
    <w:link w:val="Heading2"/>
    <w:rsid w:val="00F244AA"/>
    <w:rPr>
      <w:rFonts w:ascii="Arial" w:eastAsia="Arial" w:hAnsi="Arial" w:cs="Arial"/>
      <w:b/>
      <w:sz w:val="28"/>
      <w:szCs w:val="32"/>
      <w:lang w:eastAsia="en-ZA"/>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56CB"/>
    <w:pPr>
      <w:spacing w:before="1435" w:after="567" w:line="240" w:lineRule="auto"/>
      <w:contextualSpacing/>
      <w:jc w:val="center"/>
    </w:pPr>
    <w:rPr>
      <w:rFonts w:asciiTheme="majorHAnsi" w:eastAsiaTheme="majorEastAsia" w:hAnsiTheme="majorHAnsi" w:cstheme="majorBidi"/>
      <w:b/>
      <w:spacing w:val="10"/>
      <w:kern w:val="28"/>
      <w:sz w:val="56"/>
      <w:szCs w:val="56"/>
      <w:lang w:val="en-US" w:eastAsia="en-US"/>
    </w:rPr>
  </w:style>
  <w:style w:type="character" w:customStyle="1" w:styleId="TitleChar">
    <w:name w:val="Title Char"/>
    <w:basedOn w:val="DefaultParagraphFont"/>
    <w:link w:val="Title"/>
    <w:uiPriority w:val="10"/>
    <w:rsid w:val="00A256CB"/>
    <w:rPr>
      <w:rFonts w:asciiTheme="majorHAnsi" w:eastAsiaTheme="majorEastAsia" w:hAnsiTheme="majorHAnsi" w:cstheme="majorBidi"/>
      <w:b/>
      <w:spacing w:val="10"/>
      <w:kern w:val="28"/>
      <w:sz w:val="56"/>
      <w:szCs w:val="56"/>
      <w:lang w:val="en-US"/>
    </w:rPr>
  </w:style>
  <w:style w:type="paragraph" w:styleId="Subtitle">
    <w:name w:val="Subtitle"/>
    <w:basedOn w:val="Normal"/>
    <w:next w:val="Normal"/>
    <w:link w:val="SubtitleChar"/>
    <w:uiPriority w:val="11"/>
    <w:qFormat/>
    <w:rsid w:val="00A256CB"/>
    <w:pPr>
      <w:numPr>
        <w:ilvl w:val="1"/>
      </w:numPr>
      <w:spacing w:after="1701" w:line="240" w:lineRule="auto"/>
      <w:jc w:val="center"/>
    </w:pPr>
    <w:rPr>
      <w:rFonts w:asciiTheme="minorHAnsi" w:eastAsiaTheme="minorEastAsia" w:hAnsiTheme="minorHAnsi" w:cstheme="minorBidi"/>
      <w:color w:val="000000" w:themeColor="text1"/>
      <w:spacing w:val="15"/>
      <w:sz w:val="29"/>
      <w:szCs w:val="29"/>
      <w:lang w:val="en-US" w:eastAsia="en-US"/>
    </w:rPr>
  </w:style>
  <w:style w:type="character" w:customStyle="1" w:styleId="SubtitleChar">
    <w:name w:val="Subtitle Char"/>
    <w:basedOn w:val="DefaultParagraphFont"/>
    <w:link w:val="Subtitle"/>
    <w:uiPriority w:val="11"/>
    <w:rsid w:val="00A256CB"/>
    <w:rPr>
      <w:rFonts w:eastAsiaTheme="minorEastAsia"/>
      <w:color w:val="000000" w:themeColor="text1"/>
      <w:spacing w:val="15"/>
      <w:sz w:val="29"/>
      <w:szCs w:val="29"/>
      <w:lang w:val="en-US"/>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2.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87C6FE-EC6C-4FDF-9A16-D9871E6544CD}">
  <ds:schemaRefs>
    <ds:schemaRef ds:uri="http://schemas.openxmlformats.org/officeDocument/2006/bibliography"/>
  </ds:schemaRefs>
</ds:datastoreItem>
</file>

<file path=customXml/itemProps4.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Shangheta</dc:creator>
  <cp:keywords/>
  <dc:description/>
  <cp:lastModifiedBy>Aimee Cloete</cp:lastModifiedBy>
  <cp:revision>8</cp:revision>
  <dcterms:created xsi:type="dcterms:W3CDTF">2023-07-24T18:12:00Z</dcterms:created>
  <dcterms:modified xsi:type="dcterms:W3CDTF">2023-07-24T19:51:00Z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